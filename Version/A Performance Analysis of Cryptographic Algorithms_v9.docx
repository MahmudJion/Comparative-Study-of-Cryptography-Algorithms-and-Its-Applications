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3C4" w:rsidRPr="00B053F4" w:rsidRDefault="003836C5">
      <w:r w:rsidRPr="00B053F4">
        <w:t xml:space="preserve"> </w:t>
      </w:r>
    </w:p>
    <w:p w:rsidR="00B41E78" w:rsidRPr="00B053F4" w:rsidRDefault="004470B0">
      <w:pPr>
        <w:rPr>
          <w:rFonts w:ascii="Times New Roman" w:hAnsi="Times New Roman" w:cs="Times New Roman"/>
          <w:b/>
          <w:sz w:val="36"/>
          <w:szCs w:val="36"/>
        </w:rPr>
      </w:pPr>
      <w:r w:rsidRPr="00B053F4">
        <w:rPr>
          <w:rFonts w:ascii="Times New Roman" w:hAnsi="Times New Roman" w:cs="Times New Roman"/>
          <w:b/>
          <w:sz w:val="36"/>
          <w:szCs w:val="36"/>
        </w:rPr>
        <w:t>A Performance Analysis of Cryptographic Algorithms</w:t>
      </w:r>
    </w:p>
    <w:p w:rsidR="00DC06B3" w:rsidRPr="00B053F4" w:rsidRDefault="001E33C4" w:rsidP="00802D60">
      <w:pPr>
        <w:rPr>
          <w:rFonts w:ascii="Times New Roman" w:hAnsi="Times New Roman" w:cs="Times New Roman"/>
          <w:sz w:val="24"/>
          <w:szCs w:val="24"/>
        </w:rPr>
      </w:pPr>
      <w:r w:rsidRPr="00B053F4">
        <w:rPr>
          <w:rFonts w:ascii="Times New Roman" w:hAnsi="Times New Roman" w:cs="Times New Roman"/>
          <w:b/>
          <w:sz w:val="24"/>
          <w:szCs w:val="24"/>
        </w:rPr>
        <w:t>Abstract</w:t>
      </w:r>
      <w:r w:rsidRPr="00B053F4">
        <w:rPr>
          <w:rFonts w:ascii="Times New Roman" w:hAnsi="Times New Roman" w:cs="Times New Roman"/>
          <w:sz w:val="24"/>
          <w:szCs w:val="24"/>
        </w:rPr>
        <w:t>:</w:t>
      </w:r>
    </w:p>
    <w:p w:rsidR="006E63D9" w:rsidRPr="00B053F4" w:rsidRDefault="00DC06B3" w:rsidP="00F04864">
      <w:pPr>
        <w:jc w:val="both"/>
        <w:rPr>
          <w:rFonts w:ascii="Times New Roman" w:hAnsi="Times New Roman" w:cs="Times New Roman"/>
          <w:sz w:val="24"/>
          <w:szCs w:val="24"/>
        </w:rPr>
      </w:pPr>
      <w:r w:rsidRPr="00B053F4">
        <w:rPr>
          <w:rFonts w:ascii="Times New Roman" w:hAnsi="Times New Roman" w:cs="Times New Roman"/>
          <w:sz w:val="24"/>
          <w:szCs w:val="24"/>
        </w:rPr>
        <w:t xml:space="preserve">In </w:t>
      </w:r>
      <w:r w:rsidR="009E04F7" w:rsidRPr="00B053F4">
        <w:rPr>
          <w:rFonts w:ascii="Times New Roman" w:hAnsi="Times New Roman" w:cs="Times New Roman"/>
          <w:sz w:val="24"/>
          <w:szCs w:val="24"/>
        </w:rPr>
        <w:t>modern world</w:t>
      </w:r>
      <w:r w:rsidRPr="00B053F4">
        <w:rPr>
          <w:rFonts w:ascii="Times New Roman" w:hAnsi="Times New Roman" w:cs="Times New Roman"/>
          <w:sz w:val="24"/>
          <w:szCs w:val="24"/>
        </w:rPr>
        <w:t>, security</w:t>
      </w:r>
      <w:r w:rsidR="009E04F7" w:rsidRPr="00B053F4">
        <w:rPr>
          <w:rFonts w:ascii="Times New Roman" w:hAnsi="Times New Roman" w:cs="Times New Roman"/>
          <w:sz w:val="24"/>
          <w:szCs w:val="24"/>
        </w:rPr>
        <w:t xml:space="preserve"> is the most valuable term in the field of communication system. Security comes along with many technologies and methods, where</w:t>
      </w:r>
      <w:r w:rsidR="00A7026F" w:rsidRPr="00B053F4">
        <w:rPr>
          <w:rFonts w:ascii="Times New Roman" w:hAnsi="Times New Roman" w:cs="Times New Roman"/>
          <w:sz w:val="24"/>
          <w:szCs w:val="24"/>
        </w:rPr>
        <w:t xml:space="preserve"> one of the most secure one</w:t>
      </w:r>
      <w:r w:rsidR="000A5035" w:rsidRPr="00B053F4">
        <w:rPr>
          <w:rFonts w:ascii="Times New Roman" w:hAnsi="Times New Roman" w:cs="Times New Roman"/>
          <w:sz w:val="24"/>
          <w:szCs w:val="24"/>
        </w:rPr>
        <w:t xml:space="preserve"> is Cryptography </w:t>
      </w:r>
      <w:r w:rsidR="00EE5020" w:rsidRPr="00B053F4">
        <w:rPr>
          <w:rFonts w:ascii="Times New Roman" w:hAnsi="Times New Roman" w:cs="Times New Roman"/>
          <w:sz w:val="24"/>
          <w:szCs w:val="24"/>
        </w:rPr>
        <w:t>where ordinary plain text</w:t>
      </w:r>
      <w:r w:rsidR="00D57E05" w:rsidRPr="00B053F4">
        <w:rPr>
          <w:rFonts w:ascii="Times New Roman" w:hAnsi="Times New Roman" w:cs="Times New Roman"/>
          <w:sz w:val="24"/>
          <w:szCs w:val="24"/>
        </w:rPr>
        <w:t xml:space="preserve"> </w:t>
      </w:r>
      <w:r w:rsidR="00E919E8" w:rsidRPr="00B053F4">
        <w:rPr>
          <w:rFonts w:ascii="Times New Roman" w:hAnsi="Times New Roman" w:cs="Times New Roman"/>
          <w:sz w:val="24"/>
          <w:szCs w:val="24"/>
        </w:rPr>
        <w:t xml:space="preserve">is </w:t>
      </w:r>
      <w:r w:rsidR="00D57E05" w:rsidRPr="00B053F4">
        <w:rPr>
          <w:rFonts w:ascii="Times New Roman" w:hAnsi="Times New Roman" w:cs="Times New Roman"/>
          <w:sz w:val="24"/>
          <w:szCs w:val="24"/>
        </w:rPr>
        <w:t>convert</w:t>
      </w:r>
      <w:r w:rsidR="00E919E8" w:rsidRPr="00B053F4">
        <w:rPr>
          <w:rFonts w:ascii="Times New Roman" w:hAnsi="Times New Roman" w:cs="Times New Roman"/>
          <w:sz w:val="24"/>
          <w:szCs w:val="24"/>
        </w:rPr>
        <w:t>ed</w:t>
      </w:r>
      <w:r w:rsidR="00EE5020" w:rsidRPr="00B053F4">
        <w:rPr>
          <w:rFonts w:ascii="Times New Roman" w:hAnsi="Times New Roman" w:cs="Times New Roman"/>
          <w:sz w:val="24"/>
          <w:szCs w:val="24"/>
        </w:rPr>
        <w:t xml:space="preserve"> into cipher text</w:t>
      </w:r>
      <w:r w:rsidR="00D57E05" w:rsidRPr="00B053F4">
        <w:rPr>
          <w:rFonts w:ascii="Times New Roman" w:hAnsi="Times New Roman" w:cs="Times New Roman"/>
          <w:sz w:val="24"/>
          <w:szCs w:val="24"/>
        </w:rPr>
        <w:t xml:space="preserve"> for transferring data to the valid user. </w:t>
      </w:r>
      <w:r w:rsidR="009E04F7" w:rsidRPr="00B053F4">
        <w:rPr>
          <w:rFonts w:ascii="Times New Roman" w:hAnsi="Times New Roman" w:cs="Times New Roman"/>
          <w:sz w:val="24"/>
          <w:szCs w:val="24"/>
        </w:rPr>
        <w:t>Cryptography algorithms can be divided</w:t>
      </w:r>
      <w:r w:rsidR="004E08CE" w:rsidRPr="00B053F4">
        <w:rPr>
          <w:rFonts w:ascii="Times New Roman" w:hAnsi="Times New Roman" w:cs="Times New Roman"/>
          <w:sz w:val="24"/>
          <w:szCs w:val="24"/>
        </w:rPr>
        <w:t xml:space="preserve"> in</w:t>
      </w:r>
      <w:r w:rsidR="009E04F7" w:rsidRPr="00B053F4">
        <w:rPr>
          <w:rFonts w:ascii="Times New Roman" w:hAnsi="Times New Roman" w:cs="Times New Roman"/>
          <w:sz w:val="24"/>
          <w:szCs w:val="24"/>
        </w:rPr>
        <w:t>to</w:t>
      </w:r>
      <w:r w:rsidR="00EE5020" w:rsidRPr="00B053F4">
        <w:rPr>
          <w:rFonts w:ascii="Times New Roman" w:hAnsi="Times New Roman" w:cs="Times New Roman"/>
          <w:sz w:val="24"/>
          <w:szCs w:val="24"/>
        </w:rPr>
        <w:t xml:space="preserve"> two types</w:t>
      </w:r>
      <w:r w:rsidR="00593E8B" w:rsidRPr="00B053F4">
        <w:rPr>
          <w:rFonts w:ascii="Times New Roman" w:hAnsi="Times New Roman" w:cs="Times New Roman"/>
          <w:sz w:val="24"/>
          <w:szCs w:val="24"/>
        </w:rPr>
        <w:t xml:space="preserve"> </w:t>
      </w:r>
      <w:r w:rsidR="00EE5020" w:rsidRPr="00B053F4">
        <w:rPr>
          <w:rFonts w:ascii="Times New Roman" w:hAnsi="Times New Roman" w:cs="Times New Roman"/>
          <w:sz w:val="24"/>
          <w:szCs w:val="24"/>
        </w:rPr>
        <w:t xml:space="preserve">based on </w:t>
      </w:r>
      <w:r w:rsidR="00E919E8" w:rsidRPr="00B053F4">
        <w:rPr>
          <w:rFonts w:ascii="Times New Roman" w:hAnsi="Times New Roman" w:cs="Times New Roman"/>
          <w:sz w:val="24"/>
          <w:szCs w:val="24"/>
        </w:rPr>
        <w:t xml:space="preserve">the </w:t>
      </w:r>
      <w:r w:rsidR="00EE5020" w:rsidRPr="00B053F4">
        <w:rPr>
          <w:rFonts w:ascii="Times New Roman" w:hAnsi="Times New Roman" w:cs="Times New Roman"/>
          <w:sz w:val="24"/>
          <w:szCs w:val="24"/>
        </w:rPr>
        <w:t>number of keys</w:t>
      </w:r>
      <w:r w:rsidR="00593E8B" w:rsidRPr="00B053F4">
        <w:rPr>
          <w:rFonts w:ascii="Times New Roman" w:hAnsi="Times New Roman" w:cs="Times New Roman"/>
          <w:sz w:val="24"/>
          <w:szCs w:val="24"/>
        </w:rPr>
        <w:t xml:space="preserve"> such as </w:t>
      </w:r>
      <w:r w:rsidR="009E04F7" w:rsidRPr="00B053F4">
        <w:rPr>
          <w:rFonts w:ascii="Times New Roman" w:hAnsi="Times New Roman" w:cs="Times New Roman"/>
          <w:sz w:val="24"/>
          <w:szCs w:val="24"/>
        </w:rPr>
        <w:t>Symmet</w:t>
      </w:r>
      <w:r w:rsidR="004E08CE" w:rsidRPr="00B053F4">
        <w:rPr>
          <w:rFonts w:ascii="Times New Roman" w:hAnsi="Times New Roman" w:cs="Times New Roman"/>
          <w:sz w:val="24"/>
          <w:szCs w:val="24"/>
        </w:rPr>
        <w:t>r</w:t>
      </w:r>
      <w:r w:rsidR="009E04F7" w:rsidRPr="00B053F4">
        <w:rPr>
          <w:rFonts w:ascii="Times New Roman" w:hAnsi="Times New Roman" w:cs="Times New Roman"/>
          <w:sz w:val="24"/>
          <w:szCs w:val="24"/>
        </w:rPr>
        <w:t>ic an</w:t>
      </w:r>
      <w:r w:rsidR="00E919E8" w:rsidRPr="00B053F4">
        <w:rPr>
          <w:rFonts w:ascii="Times New Roman" w:hAnsi="Times New Roman" w:cs="Times New Roman"/>
          <w:sz w:val="24"/>
          <w:szCs w:val="24"/>
        </w:rPr>
        <w:t xml:space="preserve">d Asymmetric </w:t>
      </w:r>
      <w:r w:rsidR="00EE5020" w:rsidRPr="00B053F4">
        <w:rPr>
          <w:rFonts w:ascii="Times New Roman" w:hAnsi="Times New Roman" w:cs="Times New Roman"/>
          <w:sz w:val="24"/>
          <w:szCs w:val="24"/>
        </w:rPr>
        <w:t xml:space="preserve">where </w:t>
      </w:r>
      <w:r w:rsidR="004E08CE" w:rsidRPr="00B053F4">
        <w:rPr>
          <w:rFonts w:ascii="Times New Roman" w:hAnsi="Times New Roman" w:cs="Times New Roman"/>
          <w:sz w:val="24"/>
          <w:szCs w:val="24"/>
        </w:rPr>
        <w:t>Symmetric algo</w:t>
      </w:r>
      <w:r w:rsidR="00EE5020" w:rsidRPr="00B053F4">
        <w:rPr>
          <w:rFonts w:ascii="Times New Roman" w:hAnsi="Times New Roman" w:cs="Times New Roman"/>
          <w:sz w:val="24"/>
          <w:szCs w:val="24"/>
        </w:rPr>
        <w:t>rithm works</w:t>
      </w:r>
      <w:r w:rsidR="004E08CE" w:rsidRPr="00B053F4">
        <w:rPr>
          <w:rFonts w:ascii="Times New Roman" w:hAnsi="Times New Roman" w:cs="Times New Roman"/>
          <w:sz w:val="24"/>
          <w:szCs w:val="24"/>
        </w:rPr>
        <w:t xml:space="preserve"> </w:t>
      </w:r>
      <w:r w:rsidR="00DF0717" w:rsidRPr="00B053F4">
        <w:rPr>
          <w:rFonts w:ascii="Times New Roman" w:hAnsi="Times New Roman" w:cs="Times New Roman"/>
          <w:sz w:val="24"/>
          <w:szCs w:val="24"/>
        </w:rPr>
        <w:t xml:space="preserve">with </w:t>
      </w:r>
      <w:r w:rsidR="004E08CE" w:rsidRPr="00B053F4">
        <w:rPr>
          <w:rFonts w:ascii="Times New Roman" w:hAnsi="Times New Roman" w:cs="Times New Roman"/>
          <w:sz w:val="24"/>
          <w:szCs w:val="24"/>
        </w:rPr>
        <w:t>one single key and Asymmetric algorithm works with two different keys.</w:t>
      </w:r>
      <w:r w:rsidR="000A5035" w:rsidRPr="00B053F4">
        <w:rPr>
          <w:rFonts w:ascii="Times New Roman" w:hAnsi="Times New Roman" w:cs="Times New Roman"/>
          <w:sz w:val="24"/>
          <w:szCs w:val="24"/>
        </w:rPr>
        <w:t xml:space="preserve"> However,</w:t>
      </w:r>
      <w:r w:rsidR="00D57E05" w:rsidRPr="00B053F4">
        <w:rPr>
          <w:rFonts w:ascii="Times New Roman" w:hAnsi="Times New Roman" w:cs="Times New Roman"/>
          <w:sz w:val="24"/>
          <w:szCs w:val="24"/>
        </w:rPr>
        <w:t xml:space="preserve"> </w:t>
      </w:r>
      <w:ins w:id="0" w:author="navid" w:date="2018-06-26T11:53:00Z">
        <w:r w:rsidR="008F0C09">
          <w:rPr>
            <w:rFonts w:ascii="Times New Roman" w:hAnsi="Times New Roman" w:cs="Times New Roman"/>
            <w:sz w:val="24"/>
            <w:szCs w:val="24"/>
          </w:rPr>
          <w:t xml:space="preserve">selecting the appropriate algorithms for specific application has been always a challenging task because of </w:t>
        </w:r>
      </w:ins>
      <w:r w:rsidR="00C27D64" w:rsidRPr="00B053F4">
        <w:rPr>
          <w:rFonts w:ascii="Times New Roman" w:hAnsi="Times New Roman" w:cs="Times New Roman"/>
          <w:sz w:val="24"/>
          <w:szCs w:val="24"/>
        </w:rPr>
        <w:t>the</w:t>
      </w:r>
      <w:r w:rsidR="00D57E05" w:rsidRPr="00B053F4">
        <w:rPr>
          <w:rFonts w:ascii="Times New Roman" w:hAnsi="Times New Roman" w:cs="Times New Roman"/>
          <w:sz w:val="24"/>
          <w:szCs w:val="24"/>
        </w:rPr>
        <w:t xml:space="preserve"> </w:t>
      </w:r>
      <w:proofErr w:type="spellStart"/>
      <w:ins w:id="1" w:author="navid" w:date="2018-06-26T12:08:00Z">
        <w:r w:rsidR="005D119A">
          <w:rPr>
            <w:rFonts w:ascii="Times New Roman" w:hAnsi="Times New Roman" w:cs="Times New Roman"/>
            <w:sz w:val="24"/>
            <w:szCs w:val="24"/>
          </w:rPr>
          <w:t>letency</w:t>
        </w:r>
      </w:ins>
      <w:proofErr w:type="spellEnd"/>
      <w:ins w:id="2" w:author="navid" w:date="2018-06-26T12:07:00Z">
        <w:r w:rsidR="005D119A">
          <w:rPr>
            <w:rFonts w:ascii="Times New Roman" w:hAnsi="Times New Roman" w:cs="Times New Roman"/>
            <w:sz w:val="24"/>
            <w:szCs w:val="24"/>
          </w:rPr>
          <w:t>,</w:t>
        </w:r>
      </w:ins>
      <w:ins w:id="3" w:author="navid" w:date="2018-06-26T12:08:00Z">
        <w:r w:rsidR="005D119A">
          <w:rPr>
            <w:rFonts w:ascii="Times New Roman" w:hAnsi="Times New Roman" w:cs="Times New Roman"/>
            <w:sz w:val="24"/>
            <w:szCs w:val="24"/>
          </w:rPr>
          <w:t xml:space="preserve"> key size,</w:t>
        </w:r>
      </w:ins>
      <w:ins w:id="4" w:author="navid" w:date="2018-06-26T12:07:00Z">
        <w:r w:rsidR="005D119A">
          <w:rPr>
            <w:rFonts w:ascii="Times New Roman" w:hAnsi="Times New Roman" w:cs="Times New Roman"/>
            <w:sz w:val="24"/>
            <w:szCs w:val="24"/>
          </w:rPr>
          <w:t xml:space="preserve"> </w:t>
        </w:r>
      </w:ins>
      <w:proofErr w:type="gramStart"/>
      <w:r w:rsidR="00D57E05" w:rsidRPr="00B053F4">
        <w:rPr>
          <w:rFonts w:ascii="Times New Roman" w:hAnsi="Times New Roman" w:cs="Times New Roman"/>
          <w:sz w:val="24"/>
          <w:szCs w:val="24"/>
        </w:rPr>
        <w:t>security</w:t>
      </w:r>
      <w:proofErr w:type="gramEnd"/>
      <w:r w:rsidR="00D57E05" w:rsidRPr="00B053F4">
        <w:rPr>
          <w:rFonts w:ascii="Times New Roman" w:hAnsi="Times New Roman" w:cs="Times New Roman"/>
          <w:sz w:val="24"/>
          <w:szCs w:val="24"/>
        </w:rPr>
        <w:t xml:space="preserve"> </w:t>
      </w:r>
      <w:r w:rsidR="00C27D64" w:rsidRPr="00B053F4">
        <w:rPr>
          <w:rFonts w:ascii="Times New Roman" w:hAnsi="Times New Roman" w:cs="Times New Roman"/>
          <w:sz w:val="24"/>
          <w:szCs w:val="24"/>
        </w:rPr>
        <w:t>issues</w:t>
      </w:r>
      <w:ins w:id="5" w:author="navid" w:date="2018-06-26T11:53:00Z">
        <w:r w:rsidR="008F0C09">
          <w:rPr>
            <w:rFonts w:ascii="Times New Roman" w:hAnsi="Times New Roman" w:cs="Times New Roman"/>
            <w:sz w:val="24"/>
            <w:szCs w:val="24"/>
          </w:rPr>
          <w:t>.</w:t>
        </w:r>
      </w:ins>
      <w:r w:rsidR="00C27D64" w:rsidRPr="00B053F4">
        <w:rPr>
          <w:rFonts w:ascii="Times New Roman" w:hAnsi="Times New Roman" w:cs="Times New Roman"/>
          <w:sz w:val="24"/>
          <w:szCs w:val="24"/>
        </w:rPr>
        <w:t xml:space="preserve"> </w:t>
      </w:r>
      <w:del w:id="6" w:author="navid" w:date="2018-06-26T11:54:00Z">
        <w:r w:rsidR="00C27D64" w:rsidRPr="00B053F4" w:rsidDel="008F0C09">
          <w:rPr>
            <w:rFonts w:ascii="Times New Roman" w:hAnsi="Times New Roman" w:cs="Times New Roman"/>
            <w:sz w:val="24"/>
            <w:szCs w:val="24"/>
          </w:rPr>
          <w:delText>of using these algorithms</w:delText>
        </w:r>
      </w:del>
      <w:ins w:id="7" w:author="navid" w:date="2018-06-26T11:54:00Z">
        <w:r w:rsidR="008F0C09">
          <w:rPr>
            <w:rFonts w:ascii="Times New Roman" w:hAnsi="Times New Roman" w:cs="Times New Roman"/>
            <w:sz w:val="24"/>
            <w:szCs w:val="24"/>
          </w:rPr>
          <w:t>Cryptographic algorithms</w:t>
        </w:r>
      </w:ins>
      <w:r w:rsidR="00C27D64" w:rsidRPr="00B053F4">
        <w:rPr>
          <w:rFonts w:ascii="Times New Roman" w:hAnsi="Times New Roman" w:cs="Times New Roman"/>
          <w:sz w:val="24"/>
          <w:szCs w:val="24"/>
        </w:rPr>
        <w:t xml:space="preserve"> face</w:t>
      </w:r>
      <w:del w:id="8" w:author="navid" w:date="2018-06-26T11:54:00Z">
        <w:r w:rsidR="00C27D64" w:rsidRPr="00B053F4" w:rsidDel="008F0C09">
          <w:rPr>
            <w:rFonts w:ascii="Times New Roman" w:hAnsi="Times New Roman" w:cs="Times New Roman"/>
            <w:sz w:val="24"/>
            <w:szCs w:val="24"/>
          </w:rPr>
          <w:delText>s</w:delText>
        </w:r>
      </w:del>
      <w:r w:rsidR="00C27D64" w:rsidRPr="00B053F4">
        <w:rPr>
          <w:rFonts w:ascii="Times New Roman" w:hAnsi="Times New Roman" w:cs="Times New Roman"/>
          <w:sz w:val="24"/>
          <w:szCs w:val="24"/>
        </w:rPr>
        <w:t xml:space="preserve"> </w:t>
      </w:r>
      <w:ins w:id="9" w:author="navid" w:date="2018-06-26T11:54:00Z">
        <w:r w:rsidR="008F0C09">
          <w:rPr>
            <w:rFonts w:ascii="Times New Roman" w:hAnsi="Times New Roman" w:cs="Times New Roman"/>
            <w:sz w:val="24"/>
            <w:szCs w:val="24"/>
          </w:rPr>
          <w:t xml:space="preserve">different type of </w:t>
        </w:r>
      </w:ins>
      <w:r w:rsidR="00C27D64" w:rsidRPr="00B053F4">
        <w:rPr>
          <w:rFonts w:ascii="Times New Roman" w:hAnsi="Times New Roman" w:cs="Times New Roman"/>
          <w:sz w:val="24"/>
          <w:szCs w:val="24"/>
        </w:rPr>
        <w:t>attacks like brute force attack, man in the middle attack and cycle attacks which are still remained</w:t>
      </w:r>
      <w:r w:rsidR="00D57E05" w:rsidRPr="00B053F4">
        <w:rPr>
          <w:rFonts w:ascii="Times New Roman" w:hAnsi="Times New Roman" w:cs="Times New Roman"/>
          <w:sz w:val="24"/>
          <w:szCs w:val="24"/>
        </w:rPr>
        <w:t xml:space="preserve"> as thread</w:t>
      </w:r>
      <w:r w:rsidR="00C27D64" w:rsidRPr="00B053F4">
        <w:rPr>
          <w:rFonts w:ascii="Times New Roman" w:hAnsi="Times New Roman" w:cs="Times New Roman"/>
          <w:sz w:val="24"/>
          <w:szCs w:val="24"/>
        </w:rPr>
        <w:t>s</w:t>
      </w:r>
      <w:r w:rsidR="00D57E05" w:rsidRPr="00B053F4">
        <w:rPr>
          <w:rFonts w:ascii="Times New Roman" w:hAnsi="Times New Roman" w:cs="Times New Roman"/>
          <w:sz w:val="24"/>
          <w:szCs w:val="24"/>
        </w:rPr>
        <w:t>.</w:t>
      </w:r>
      <w:r w:rsidR="00C27D64" w:rsidRPr="00B053F4">
        <w:rPr>
          <w:rFonts w:ascii="Times New Roman" w:hAnsi="Times New Roman" w:cs="Times New Roman"/>
          <w:sz w:val="24"/>
          <w:szCs w:val="24"/>
        </w:rPr>
        <w:t xml:space="preserve"> </w:t>
      </w:r>
      <w:del w:id="10" w:author="navid" w:date="2018-06-26T11:59:00Z">
        <w:r w:rsidR="00C27D64" w:rsidRPr="00B053F4" w:rsidDel="00D54208">
          <w:rPr>
            <w:rFonts w:ascii="Times New Roman" w:hAnsi="Times New Roman" w:cs="Times New Roman"/>
            <w:sz w:val="24"/>
            <w:szCs w:val="24"/>
          </w:rPr>
          <w:delText xml:space="preserve">For </w:delText>
        </w:r>
      </w:del>
      <w:ins w:id="11" w:author="navid" w:date="2018-06-26T11:59:00Z">
        <w:r w:rsidR="00D54208">
          <w:rPr>
            <w:rFonts w:ascii="Times New Roman" w:hAnsi="Times New Roman" w:cs="Times New Roman"/>
            <w:sz w:val="24"/>
            <w:szCs w:val="24"/>
          </w:rPr>
          <w:t xml:space="preserve">This paper </w:t>
        </w:r>
      </w:ins>
      <w:ins w:id="12" w:author="navid" w:date="2018-06-26T12:00:00Z">
        <w:r w:rsidR="00D54208">
          <w:rPr>
            <w:rFonts w:ascii="Times New Roman" w:hAnsi="Times New Roman" w:cs="Times New Roman"/>
            <w:sz w:val="24"/>
            <w:szCs w:val="24"/>
          </w:rPr>
          <w:t>present</w:t>
        </w:r>
      </w:ins>
      <w:ins w:id="13" w:author="navid" w:date="2018-06-26T12:02:00Z">
        <w:r w:rsidR="002912F5">
          <w:rPr>
            <w:rFonts w:ascii="Times New Roman" w:hAnsi="Times New Roman" w:cs="Times New Roman"/>
            <w:sz w:val="24"/>
            <w:szCs w:val="24"/>
          </w:rPr>
          <w:t>s</w:t>
        </w:r>
      </w:ins>
      <w:ins w:id="14" w:author="navid" w:date="2018-06-26T12:00:00Z">
        <w:r w:rsidR="00D54208">
          <w:rPr>
            <w:rFonts w:ascii="Times New Roman" w:hAnsi="Times New Roman" w:cs="Times New Roman"/>
            <w:sz w:val="24"/>
            <w:szCs w:val="24"/>
          </w:rPr>
          <w:t xml:space="preserve"> t</w:t>
        </w:r>
      </w:ins>
      <w:ins w:id="15" w:author="navid" w:date="2018-06-26T12:01:00Z">
        <w:r w:rsidR="00D54208">
          <w:rPr>
            <w:rFonts w:ascii="Times New Roman" w:hAnsi="Times New Roman" w:cs="Times New Roman"/>
            <w:sz w:val="24"/>
            <w:szCs w:val="24"/>
          </w:rPr>
          <w:t>he</w:t>
        </w:r>
      </w:ins>
      <w:ins w:id="16" w:author="navid" w:date="2018-06-26T11:59:00Z">
        <w:r w:rsidR="00D54208">
          <w:rPr>
            <w:rFonts w:ascii="Times New Roman" w:hAnsi="Times New Roman" w:cs="Times New Roman"/>
            <w:sz w:val="24"/>
            <w:szCs w:val="24"/>
          </w:rPr>
          <w:t xml:space="preserve"> </w:t>
        </w:r>
      </w:ins>
      <w:ins w:id="17" w:author="navid" w:date="2018-06-26T12:00:00Z">
        <w:r w:rsidR="00D54208" w:rsidRPr="00B053F4">
          <w:rPr>
            <w:rFonts w:ascii="Times New Roman" w:hAnsi="Times New Roman" w:cs="Times New Roman"/>
            <w:sz w:val="24"/>
            <w:szCs w:val="24"/>
          </w:rPr>
          <w:t>performance analysis of different techniques of symmetric and asymmetric algorithms</w:t>
        </w:r>
      </w:ins>
      <w:ins w:id="18" w:author="navid" w:date="2018-06-26T11:59:00Z">
        <w:r w:rsidR="00D54208" w:rsidRPr="00B053F4">
          <w:rPr>
            <w:rFonts w:ascii="Times New Roman" w:hAnsi="Times New Roman" w:cs="Times New Roman"/>
            <w:sz w:val="24"/>
            <w:szCs w:val="24"/>
          </w:rPr>
          <w:t xml:space="preserve"> </w:t>
        </w:r>
      </w:ins>
      <w:ins w:id="19" w:author="navid" w:date="2018-06-26T12:09:00Z">
        <w:r w:rsidR="005D119A">
          <w:rPr>
            <w:rFonts w:ascii="Times New Roman" w:hAnsi="Times New Roman" w:cs="Times New Roman"/>
            <w:sz w:val="24"/>
            <w:szCs w:val="24"/>
          </w:rPr>
          <w:t xml:space="preserve">based on different performance metrics </w:t>
        </w:r>
      </w:ins>
      <w:ins w:id="20" w:author="navid" w:date="2018-06-26T12:01:00Z">
        <w:r w:rsidR="00D54208">
          <w:rPr>
            <w:rFonts w:ascii="Times New Roman" w:hAnsi="Times New Roman" w:cs="Times New Roman"/>
            <w:sz w:val="24"/>
            <w:szCs w:val="24"/>
          </w:rPr>
          <w:t xml:space="preserve">which will </w:t>
        </w:r>
      </w:ins>
      <w:ins w:id="21" w:author="navid" w:date="2018-06-26T12:03:00Z">
        <w:r w:rsidR="002912F5">
          <w:rPr>
            <w:rFonts w:ascii="Times New Roman" w:hAnsi="Times New Roman" w:cs="Times New Roman"/>
            <w:sz w:val="24"/>
            <w:szCs w:val="24"/>
          </w:rPr>
          <w:t xml:space="preserve">help to </w:t>
        </w:r>
      </w:ins>
      <w:ins w:id="22" w:author="navid" w:date="2018-06-26T11:56:00Z">
        <w:r w:rsidR="002912F5">
          <w:rPr>
            <w:rFonts w:ascii="Times New Roman" w:hAnsi="Times New Roman" w:cs="Times New Roman"/>
            <w:sz w:val="24"/>
            <w:szCs w:val="24"/>
          </w:rPr>
          <w:t>identify</w:t>
        </w:r>
        <w:r w:rsidR="008F0C09">
          <w:rPr>
            <w:rFonts w:ascii="Times New Roman" w:hAnsi="Times New Roman" w:cs="Times New Roman"/>
            <w:sz w:val="24"/>
            <w:szCs w:val="24"/>
          </w:rPr>
          <w:t xml:space="preserve"> the</w:t>
        </w:r>
      </w:ins>
      <w:ins w:id="23" w:author="navid" w:date="2018-06-26T11:57:00Z">
        <w:r w:rsidR="008F0C09">
          <w:rPr>
            <w:rFonts w:ascii="Times New Roman" w:hAnsi="Times New Roman" w:cs="Times New Roman"/>
            <w:sz w:val="24"/>
            <w:szCs w:val="24"/>
          </w:rPr>
          <w:t xml:space="preserve"> </w:t>
        </w:r>
      </w:ins>
      <w:ins w:id="24" w:author="navid" w:date="2018-06-26T11:58:00Z">
        <w:r w:rsidR="008F0C09">
          <w:rPr>
            <w:rFonts w:ascii="Times New Roman" w:hAnsi="Times New Roman" w:cs="Times New Roman"/>
            <w:sz w:val="24"/>
            <w:szCs w:val="24"/>
          </w:rPr>
          <w:t>suitable</w:t>
        </w:r>
      </w:ins>
      <w:ins w:id="25" w:author="navid" w:date="2018-06-26T11:56:00Z">
        <w:r w:rsidR="008F0C09">
          <w:rPr>
            <w:rFonts w:ascii="Times New Roman" w:hAnsi="Times New Roman" w:cs="Times New Roman"/>
            <w:sz w:val="24"/>
            <w:szCs w:val="24"/>
          </w:rPr>
          <w:t xml:space="preserve"> algorithms for different types of </w:t>
        </w:r>
      </w:ins>
      <w:ins w:id="26" w:author="navid" w:date="2018-06-26T12:05:00Z">
        <w:r w:rsidR="00682AA2">
          <w:rPr>
            <w:rFonts w:ascii="Times New Roman" w:hAnsi="Times New Roman" w:cs="Times New Roman"/>
            <w:sz w:val="24"/>
            <w:szCs w:val="24"/>
          </w:rPr>
          <w:t>applications</w:t>
        </w:r>
      </w:ins>
      <w:ins w:id="27" w:author="navid" w:date="2018-06-26T11:58:00Z">
        <w:r w:rsidR="008F0C09">
          <w:rPr>
            <w:rFonts w:ascii="Times New Roman" w:hAnsi="Times New Roman" w:cs="Times New Roman"/>
            <w:sz w:val="24"/>
            <w:szCs w:val="24"/>
          </w:rPr>
          <w:t xml:space="preserve"> </w:t>
        </w:r>
      </w:ins>
      <w:ins w:id="28" w:author="navid" w:date="2018-06-26T12:06:00Z">
        <w:r w:rsidR="00682AA2">
          <w:rPr>
            <w:rFonts w:ascii="Times New Roman" w:hAnsi="Times New Roman" w:cs="Times New Roman"/>
            <w:sz w:val="24"/>
            <w:szCs w:val="24"/>
          </w:rPr>
          <w:t xml:space="preserve">with </w:t>
        </w:r>
      </w:ins>
      <w:ins w:id="29" w:author="navid" w:date="2018-06-26T11:58:00Z">
        <w:r w:rsidR="008F0C09">
          <w:rPr>
            <w:rFonts w:ascii="Times New Roman" w:hAnsi="Times New Roman" w:cs="Times New Roman"/>
            <w:sz w:val="24"/>
            <w:szCs w:val="24"/>
          </w:rPr>
          <w:t>considering the network thread</w:t>
        </w:r>
      </w:ins>
      <w:ins w:id="30" w:author="navid" w:date="2018-06-26T12:02:00Z">
        <w:r w:rsidR="00D54208">
          <w:rPr>
            <w:rFonts w:ascii="Times New Roman" w:hAnsi="Times New Roman" w:cs="Times New Roman"/>
            <w:sz w:val="24"/>
            <w:szCs w:val="24"/>
          </w:rPr>
          <w:t>s.</w:t>
        </w:r>
      </w:ins>
      <w:ins w:id="31" w:author="navid" w:date="2018-06-26T11:56:00Z">
        <w:r w:rsidR="008F0C09">
          <w:rPr>
            <w:rFonts w:ascii="Times New Roman" w:hAnsi="Times New Roman" w:cs="Times New Roman"/>
            <w:sz w:val="24"/>
            <w:szCs w:val="24"/>
          </w:rPr>
          <w:t xml:space="preserve"> </w:t>
        </w:r>
      </w:ins>
      <w:r w:rsidR="00253B10" w:rsidRPr="00B053F4">
        <w:rPr>
          <w:rFonts w:ascii="Times New Roman" w:hAnsi="Times New Roman" w:cs="Times New Roman"/>
          <w:sz w:val="24"/>
          <w:szCs w:val="24"/>
        </w:rPr>
        <w:t>.</w:t>
      </w:r>
    </w:p>
    <w:p w:rsidR="00A532D7" w:rsidRPr="00B053F4" w:rsidRDefault="00A532D7" w:rsidP="00802D60">
      <w:pPr>
        <w:rPr>
          <w:rFonts w:ascii="Times New Roman" w:hAnsi="Times New Roman" w:cs="Times New Roman"/>
          <w:sz w:val="24"/>
          <w:szCs w:val="24"/>
        </w:rPr>
      </w:pPr>
      <w:r w:rsidRPr="00B053F4">
        <w:rPr>
          <w:rFonts w:ascii="Times New Roman" w:hAnsi="Times New Roman" w:cs="Times New Roman"/>
          <w:b/>
          <w:sz w:val="24"/>
          <w:szCs w:val="24"/>
        </w:rPr>
        <w:t>Keywords</w:t>
      </w:r>
      <w:r w:rsidRPr="00B053F4">
        <w:rPr>
          <w:rFonts w:ascii="Times New Roman" w:hAnsi="Times New Roman" w:cs="Times New Roman"/>
          <w:sz w:val="24"/>
          <w:szCs w:val="24"/>
        </w:rPr>
        <w:t xml:space="preserve">: Encryption, Algorithms, Symmetric, Asymmetric  </w:t>
      </w:r>
    </w:p>
    <w:p w:rsidR="00802D60" w:rsidRPr="00B053F4" w:rsidRDefault="00802D60" w:rsidP="00802D60">
      <w:pPr>
        <w:pStyle w:val="ListParagraph"/>
        <w:numPr>
          <w:ilvl w:val="0"/>
          <w:numId w:val="1"/>
        </w:numPr>
        <w:rPr>
          <w:rFonts w:ascii="Times New Roman" w:hAnsi="Times New Roman" w:cs="Times New Roman"/>
          <w:sz w:val="24"/>
          <w:szCs w:val="24"/>
        </w:rPr>
      </w:pPr>
      <w:r w:rsidRPr="00B053F4">
        <w:rPr>
          <w:rFonts w:ascii="Times New Roman" w:hAnsi="Times New Roman" w:cs="Times New Roman"/>
          <w:b/>
          <w:sz w:val="24"/>
          <w:szCs w:val="24"/>
        </w:rPr>
        <w:t>Introduction</w:t>
      </w:r>
      <w:r w:rsidRPr="00B053F4">
        <w:rPr>
          <w:rFonts w:ascii="Times New Roman" w:hAnsi="Times New Roman" w:cs="Times New Roman"/>
          <w:sz w:val="24"/>
          <w:szCs w:val="24"/>
        </w:rPr>
        <w:t>:</w:t>
      </w:r>
    </w:p>
    <w:p w:rsidR="00485810" w:rsidRPr="00B053F4" w:rsidRDefault="00A7026F" w:rsidP="001010C1">
      <w:pPr>
        <w:rPr>
          <w:rFonts w:ascii="Times New Roman" w:hAnsi="Times New Roman" w:cs="Times New Roman"/>
          <w:sz w:val="24"/>
          <w:szCs w:val="24"/>
        </w:rPr>
      </w:pPr>
      <w:r w:rsidRPr="00B053F4">
        <w:rPr>
          <w:rFonts w:ascii="Times New Roman" w:hAnsi="Times New Roman" w:cs="Times New Roman"/>
          <w:sz w:val="24"/>
          <w:szCs w:val="24"/>
        </w:rPr>
        <w:t xml:space="preserve">Cryptography </w:t>
      </w:r>
      <w:r w:rsidR="001010C1" w:rsidRPr="00B053F4">
        <w:rPr>
          <w:rFonts w:ascii="Times New Roman" w:hAnsi="Times New Roman" w:cs="Times New Roman"/>
          <w:sz w:val="24"/>
          <w:szCs w:val="24"/>
        </w:rPr>
        <w:t xml:space="preserve">is a process </w:t>
      </w:r>
      <w:r w:rsidR="00802D60" w:rsidRPr="00B053F4">
        <w:rPr>
          <w:rFonts w:ascii="Times New Roman" w:hAnsi="Times New Roman" w:cs="Times New Roman"/>
          <w:sz w:val="24"/>
          <w:szCs w:val="24"/>
        </w:rPr>
        <w:t>of translating the original plai</w:t>
      </w:r>
      <w:r w:rsidR="002E5F1C" w:rsidRPr="00B053F4">
        <w:rPr>
          <w:rFonts w:ascii="Times New Roman" w:hAnsi="Times New Roman" w:cs="Times New Roman"/>
          <w:sz w:val="24"/>
          <w:szCs w:val="24"/>
        </w:rPr>
        <w:t>n text in to cipher text</w:t>
      </w:r>
      <w:r w:rsidR="00802D60" w:rsidRPr="00B053F4">
        <w:rPr>
          <w:rFonts w:ascii="Times New Roman" w:hAnsi="Times New Roman" w:cs="Times New Roman"/>
          <w:sz w:val="24"/>
          <w:szCs w:val="24"/>
        </w:rPr>
        <w:t xml:space="preserve">. The sender translates the plaintext in to cipher text. In this way when the data sends to receiver the sender translate the plaintext into </w:t>
      </w:r>
      <w:r w:rsidR="00F64AA0" w:rsidRPr="00B053F4">
        <w:rPr>
          <w:rFonts w:ascii="Times New Roman" w:hAnsi="Times New Roman" w:cs="Times New Roman"/>
          <w:sz w:val="24"/>
          <w:szCs w:val="24"/>
        </w:rPr>
        <w:t xml:space="preserve">chipper </w:t>
      </w:r>
      <w:r w:rsidR="00802D60" w:rsidRPr="00B053F4">
        <w:rPr>
          <w:rFonts w:ascii="Times New Roman" w:hAnsi="Times New Roman" w:cs="Times New Roman"/>
          <w:sz w:val="24"/>
          <w:szCs w:val="24"/>
        </w:rPr>
        <w:t xml:space="preserve">text. Then the </w:t>
      </w:r>
      <w:r w:rsidR="00135BFE" w:rsidRPr="00B053F4">
        <w:rPr>
          <w:rFonts w:ascii="Times New Roman" w:hAnsi="Times New Roman" w:cs="Times New Roman"/>
          <w:sz w:val="24"/>
          <w:szCs w:val="24"/>
        </w:rPr>
        <w:t>receiver converts</w:t>
      </w:r>
      <w:r w:rsidR="00802D60" w:rsidRPr="00B053F4">
        <w:rPr>
          <w:rFonts w:ascii="Times New Roman" w:hAnsi="Times New Roman" w:cs="Times New Roman"/>
          <w:sz w:val="24"/>
          <w:szCs w:val="24"/>
        </w:rPr>
        <w:t xml:space="preserve"> it to plaintext for reading data. The passion of the cryptography is to protect data from unauthorized access. When the data sends to receiver as </w:t>
      </w:r>
      <w:r w:rsidR="00F64AA0" w:rsidRPr="00B053F4">
        <w:rPr>
          <w:rFonts w:ascii="Times New Roman" w:hAnsi="Times New Roman" w:cs="Times New Roman"/>
          <w:sz w:val="24"/>
          <w:szCs w:val="24"/>
        </w:rPr>
        <w:t xml:space="preserve">chipper </w:t>
      </w:r>
      <w:r w:rsidR="00802D60" w:rsidRPr="00B053F4">
        <w:rPr>
          <w:rFonts w:ascii="Times New Roman" w:hAnsi="Times New Roman" w:cs="Times New Roman"/>
          <w:sz w:val="24"/>
          <w:szCs w:val="24"/>
        </w:rPr>
        <w:t xml:space="preserve">text, then third party can’t access the data as the original form. The way that the plaintext hides the data is called encryption. The way of the encrypting the input or plaintext which is unreadable is called </w:t>
      </w:r>
      <w:r w:rsidR="00F64AA0" w:rsidRPr="00B053F4">
        <w:rPr>
          <w:rFonts w:ascii="Times New Roman" w:hAnsi="Times New Roman" w:cs="Times New Roman"/>
          <w:sz w:val="24"/>
          <w:szCs w:val="24"/>
        </w:rPr>
        <w:t xml:space="preserve">chipper </w:t>
      </w:r>
      <w:r w:rsidR="00802D60" w:rsidRPr="00B053F4">
        <w:rPr>
          <w:rFonts w:ascii="Times New Roman" w:hAnsi="Times New Roman" w:cs="Times New Roman"/>
          <w:sz w:val="24"/>
          <w:szCs w:val="24"/>
        </w:rPr>
        <w:t xml:space="preserve">text. The way that takes encrypting message to the receiver and translates as readable form is called decryption. </w:t>
      </w:r>
    </w:p>
    <w:p w:rsidR="001010C1" w:rsidRPr="00B053F4" w:rsidRDefault="002F7D9D" w:rsidP="001010C1">
      <w:pPr>
        <w:rPr>
          <w:rFonts w:ascii="Times New Roman" w:hAnsi="Times New Roman" w:cs="Times New Roman"/>
          <w:sz w:val="24"/>
          <w:szCs w:val="24"/>
        </w:rPr>
      </w:pPr>
      <w:r w:rsidRPr="00B053F4">
        <w:rPr>
          <w:rFonts w:ascii="Times New Roman" w:hAnsi="Times New Roman" w:cs="Times New Roman"/>
          <w:sz w:val="24"/>
          <w:szCs w:val="24"/>
        </w:rPr>
        <w:t xml:space="preserve">In </w:t>
      </w:r>
      <w:r w:rsidR="001010C1" w:rsidRPr="00B053F4">
        <w:rPr>
          <w:rFonts w:ascii="Times New Roman" w:hAnsi="Times New Roman" w:cs="Times New Roman"/>
          <w:sz w:val="24"/>
          <w:szCs w:val="24"/>
        </w:rPr>
        <w:t>Symmetric</w:t>
      </w:r>
      <w:r w:rsidRPr="00B053F4">
        <w:rPr>
          <w:rFonts w:ascii="Times New Roman" w:hAnsi="Times New Roman" w:cs="Times New Roman"/>
          <w:sz w:val="24"/>
          <w:szCs w:val="24"/>
        </w:rPr>
        <w:t>, it’s</w:t>
      </w:r>
      <w:r w:rsidR="001010C1" w:rsidRPr="00B053F4">
        <w:rPr>
          <w:rFonts w:ascii="Times New Roman" w:hAnsi="Times New Roman" w:cs="Times New Roman"/>
          <w:sz w:val="24"/>
          <w:szCs w:val="24"/>
        </w:rPr>
        <w:t xml:space="preserve"> uses only one key to send data from sender to receiver. It uses private key and secret key number</w:t>
      </w:r>
      <w:r w:rsidRPr="00B053F4">
        <w:rPr>
          <w:rFonts w:ascii="Times New Roman" w:hAnsi="Times New Roman" w:cs="Times New Roman"/>
          <w:sz w:val="24"/>
          <w:szCs w:val="24"/>
        </w:rPr>
        <w:t xml:space="preserve"> which</w:t>
      </w:r>
      <w:r w:rsidR="001010C1" w:rsidRPr="00B053F4">
        <w:rPr>
          <w:rFonts w:ascii="Times New Roman" w:hAnsi="Times New Roman" w:cs="Times New Roman"/>
          <w:sz w:val="24"/>
          <w:szCs w:val="24"/>
        </w:rPr>
        <w:t xml:space="preserve"> can be number, word and also string. </w:t>
      </w:r>
      <w:r w:rsidR="000F34B4" w:rsidRPr="00B053F4">
        <w:rPr>
          <w:rFonts w:ascii="Times New Roman" w:hAnsi="Times New Roman" w:cs="Times New Roman"/>
          <w:sz w:val="24"/>
          <w:szCs w:val="24"/>
        </w:rPr>
        <w:t>B</w:t>
      </w:r>
      <w:r w:rsidRPr="00B053F4">
        <w:rPr>
          <w:rFonts w:ascii="Times New Roman" w:hAnsi="Times New Roman" w:cs="Times New Roman"/>
          <w:sz w:val="24"/>
          <w:szCs w:val="24"/>
        </w:rPr>
        <w:t>oth the sender and the receiver must know the same key in order to use the technique. There are two common patterns in this method stream cipher and Block cipher. The stream ciphers generate a sequence of bits used as a key called a key stream, and the encryption is accomplished by combining the key stream with the plaintext. This is usually done with the bitwise XOR operation. The key stream is not dependent on the plaintext and cipher text, in which case the stream cipher is synchronou</w:t>
      </w:r>
      <w:r w:rsidR="000F34B4" w:rsidRPr="00B053F4">
        <w:rPr>
          <w:rFonts w:ascii="Times New Roman" w:hAnsi="Times New Roman" w:cs="Times New Roman"/>
          <w:sz w:val="24"/>
          <w:szCs w:val="24"/>
        </w:rPr>
        <w:t xml:space="preserve">s, or </w:t>
      </w:r>
      <w:r w:rsidR="00632BD8" w:rsidRPr="00B053F4">
        <w:rPr>
          <w:rFonts w:ascii="Times New Roman" w:hAnsi="Times New Roman" w:cs="Times New Roman"/>
          <w:sz w:val="24"/>
          <w:szCs w:val="24"/>
        </w:rPr>
        <w:t xml:space="preserve">it </w:t>
      </w:r>
      <w:r w:rsidR="000F34B4" w:rsidRPr="00B053F4">
        <w:rPr>
          <w:rFonts w:ascii="Times New Roman" w:hAnsi="Times New Roman" w:cs="Times New Roman"/>
          <w:sz w:val="24"/>
          <w:szCs w:val="24"/>
        </w:rPr>
        <w:t xml:space="preserve">can depend of the data </w:t>
      </w:r>
      <w:r w:rsidRPr="00B053F4">
        <w:rPr>
          <w:rFonts w:ascii="Times New Roman" w:hAnsi="Times New Roman" w:cs="Times New Roman"/>
          <w:sz w:val="24"/>
          <w:szCs w:val="24"/>
        </w:rPr>
        <w:t>and its encryption, in which case the stream cipher is self-synchronizing. A block cipher converts a fixed-length block of plaintext into a block of cipher text which is of the same length. In decryption, same secret key is used by applying the reverse transformation of the cipher text block and original plain text is produced</w:t>
      </w:r>
      <w:r w:rsidR="000F34B4" w:rsidRPr="00B053F4">
        <w:rPr>
          <w:rFonts w:ascii="Times New Roman" w:hAnsi="Times New Roman" w:cs="Times New Roman"/>
          <w:sz w:val="24"/>
          <w:szCs w:val="24"/>
        </w:rPr>
        <w:t xml:space="preserve"> [2].</w:t>
      </w:r>
    </w:p>
    <w:p w:rsidR="000F34B4" w:rsidRPr="00B053F4" w:rsidRDefault="001010C1" w:rsidP="000F34B4">
      <w:pPr>
        <w:rPr>
          <w:rFonts w:ascii="Times New Roman" w:hAnsi="Times New Roman" w:cs="Times New Roman"/>
          <w:sz w:val="24"/>
          <w:szCs w:val="24"/>
        </w:rPr>
      </w:pPr>
      <w:r w:rsidRPr="00B053F4">
        <w:rPr>
          <w:rFonts w:ascii="Times New Roman" w:hAnsi="Times New Roman" w:cs="Times New Roman"/>
          <w:sz w:val="24"/>
          <w:szCs w:val="24"/>
        </w:rPr>
        <w:lastRenderedPageBreak/>
        <w:t>Asymmetric uses two keys where one is public and another is private.</w:t>
      </w:r>
      <w:r w:rsidR="000F34B4" w:rsidRPr="00B053F4">
        <w:rPr>
          <w:rFonts w:ascii="Times New Roman" w:hAnsi="Times New Roman" w:cs="Times New Roman"/>
          <w:sz w:val="24"/>
          <w:szCs w:val="24"/>
        </w:rPr>
        <w:t xml:space="preserve"> It’s requires two types of keys: one to encrypt the plaintext and one to decrypt the cipher text, and it doesn’t work without one or another. It is called asymmetric cryptography because it is used a pair of keys: one is the public key that can be advertised by the owner to whoever he wants, and the other one is the private key and it is known only by the owner </w:t>
      </w:r>
      <w:r w:rsidR="00024359" w:rsidRPr="00B053F4">
        <w:rPr>
          <w:rFonts w:ascii="Times New Roman" w:hAnsi="Times New Roman" w:cs="Times New Roman"/>
          <w:sz w:val="24"/>
          <w:szCs w:val="24"/>
        </w:rPr>
        <w:t>[12</w:t>
      </w:r>
      <w:r w:rsidR="000F34B4" w:rsidRPr="00B053F4">
        <w:rPr>
          <w:rFonts w:ascii="Times New Roman" w:hAnsi="Times New Roman" w:cs="Times New Roman"/>
          <w:sz w:val="24"/>
          <w:szCs w:val="24"/>
        </w:rPr>
        <w:t>].</w:t>
      </w:r>
    </w:p>
    <w:p w:rsidR="00485810" w:rsidRPr="00B053F4" w:rsidRDefault="00485810" w:rsidP="00485810">
      <w:pPr>
        <w:jc w:val="both"/>
        <w:rPr>
          <w:rStyle w:val="fontstyle01"/>
          <w:rFonts w:ascii="Times New Roman" w:hAnsi="Times New Roman" w:cs="Times New Roman"/>
          <w:color w:val="auto"/>
          <w:sz w:val="24"/>
          <w:szCs w:val="24"/>
        </w:rPr>
      </w:pPr>
      <w:r w:rsidRPr="00B053F4">
        <w:rPr>
          <w:rFonts w:ascii="Times New Roman" w:hAnsi="Times New Roman" w:cs="Times New Roman"/>
          <w:sz w:val="24"/>
          <w:szCs w:val="24"/>
        </w:rPr>
        <w:t>On a paper [3]</w:t>
      </w:r>
      <w:r w:rsidRPr="00B053F4">
        <w:rPr>
          <w:rStyle w:val="fontstyle01"/>
          <w:rFonts w:ascii="Times New Roman" w:hAnsi="Times New Roman" w:cs="Times New Roman"/>
          <w:color w:val="auto"/>
          <w:sz w:val="24"/>
          <w:szCs w:val="24"/>
        </w:rPr>
        <w:t xml:space="preserve"> </w:t>
      </w:r>
      <w:commentRangeStart w:id="32"/>
      <w:r w:rsidRPr="00B053F4">
        <w:rPr>
          <w:rStyle w:val="fontstyle01"/>
          <w:rFonts w:ascii="Times New Roman" w:hAnsi="Times New Roman" w:cs="Times New Roman"/>
          <w:color w:val="auto"/>
          <w:sz w:val="24"/>
          <w:szCs w:val="24"/>
        </w:rPr>
        <w:t xml:space="preserve">some of selected algorithm such as DES, 3DES, </w:t>
      </w:r>
      <w:commentRangeEnd w:id="32"/>
      <w:r w:rsidR="00CA0AD2">
        <w:rPr>
          <w:rStyle w:val="CommentReference"/>
        </w:rPr>
        <w:commentReference w:id="32"/>
      </w:r>
      <w:r w:rsidRPr="00B053F4">
        <w:rPr>
          <w:rStyle w:val="fontstyle01"/>
          <w:rFonts w:ascii="Times New Roman" w:hAnsi="Times New Roman" w:cs="Times New Roman"/>
          <w:color w:val="auto"/>
          <w:sz w:val="24"/>
          <w:szCs w:val="24"/>
        </w:rPr>
        <w:t xml:space="preserve">AES, Blowfish, RSA and </w:t>
      </w:r>
      <w:proofErr w:type="spellStart"/>
      <w:r w:rsidRPr="00B053F4">
        <w:rPr>
          <w:rStyle w:val="fontstyle01"/>
          <w:rFonts w:ascii="Times New Roman" w:hAnsi="Times New Roman" w:cs="Times New Roman"/>
          <w:color w:val="auto"/>
          <w:sz w:val="24"/>
          <w:szCs w:val="24"/>
        </w:rPr>
        <w:t>Diffie</w:t>
      </w:r>
      <w:proofErr w:type="spellEnd"/>
      <w:r w:rsidRPr="00B053F4">
        <w:rPr>
          <w:rStyle w:val="fontstyle01"/>
          <w:rFonts w:ascii="Times New Roman" w:hAnsi="Times New Roman" w:cs="Times New Roman"/>
          <w:color w:val="auto"/>
          <w:sz w:val="24"/>
          <w:szCs w:val="24"/>
        </w:rPr>
        <w:t xml:space="preserve"> </w:t>
      </w:r>
      <w:proofErr w:type="spellStart"/>
      <w:r w:rsidRPr="00B053F4">
        <w:rPr>
          <w:rStyle w:val="fontstyle01"/>
          <w:rFonts w:ascii="Times New Roman" w:hAnsi="Times New Roman" w:cs="Times New Roman"/>
          <w:color w:val="auto"/>
          <w:sz w:val="24"/>
          <w:szCs w:val="24"/>
        </w:rPr>
        <w:t>Hellmen</w:t>
      </w:r>
      <w:proofErr w:type="spellEnd"/>
      <w:r w:rsidRPr="00B053F4">
        <w:rPr>
          <w:rStyle w:val="fontstyle01"/>
          <w:rFonts w:ascii="Times New Roman" w:hAnsi="Times New Roman" w:cs="Times New Roman"/>
          <w:color w:val="auto"/>
          <w:sz w:val="24"/>
          <w:szCs w:val="24"/>
        </w:rPr>
        <w:t xml:space="preserve"> are analyzed based on high key length where they found that DES works better.</w:t>
      </w:r>
    </w:p>
    <w:p w:rsidR="00485810" w:rsidRPr="00B053F4" w:rsidRDefault="00CA0AD2" w:rsidP="00485810">
      <w:pPr>
        <w:jc w:val="both"/>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In</w:t>
      </w:r>
      <w:r w:rsidR="00485810" w:rsidRPr="00B053F4">
        <w:rPr>
          <w:rStyle w:val="fontstyle01"/>
          <w:rFonts w:ascii="Times New Roman" w:hAnsi="Times New Roman" w:cs="Times New Roman"/>
          <w:color w:val="auto"/>
          <w:sz w:val="24"/>
          <w:szCs w:val="24"/>
        </w:rPr>
        <w:t xml:space="preserve"> [4] </w:t>
      </w:r>
      <w:ins w:id="33" w:author="navid" w:date="2018-06-26T11:24:00Z">
        <w:r>
          <w:rPr>
            <w:rStyle w:val="fontstyle01"/>
            <w:rFonts w:ascii="Times New Roman" w:hAnsi="Times New Roman" w:cs="Times New Roman"/>
            <w:color w:val="auto"/>
            <w:sz w:val="24"/>
            <w:szCs w:val="24"/>
          </w:rPr>
          <w:t xml:space="preserve">performance analysis has been done based on </w:t>
        </w:r>
      </w:ins>
      <w:r w:rsidR="00485810" w:rsidRPr="00B053F4">
        <w:rPr>
          <w:rStyle w:val="fontstyle01"/>
          <w:rFonts w:ascii="Times New Roman" w:hAnsi="Times New Roman" w:cs="Times New Roman"/>
          <w:color w:val="auto"/>
          <w:sz w:val="24"/>
          <w:szCs w:val="24"/>
        </w:rPr>
        <w:t xml:space="preserve">security and challenge issues of </w:t>
      </w:r>
      <w:ins w:id="34" w:author="navid" w:date="2018-06-26T11:25:00Z">
        <w:r>
          <w:rPr>
            <w:rStyle w:val="fontstyle01"/>
            <w:rFonts w:ascii="Times New Roman" w:hAnsi="Times New Roman" w:cs="Times New Roman"/>
            <w:color w:val="auto"/>
            <w:sz w:val="24"/>
            <w:szCs w:val="24"/>
          </w:rPr>
          <w:t>different</w:t>
        </w:r>
      </w:ins>
      <w:ins w:id="35" w:author="navid" w:date="2018-06-26T11:24:00Z">
        <w:r>
          <w:rPr>
            <w:rStyle w:val="fontstyle01"/>
            <w:rFonts w:ascii="Times New Roman" w:hAnsi="Times New Roman" w:cs="Times New Roman"/>
            <w:color w:val="auto"/>
            <w:sz w:val="24"/>
            <w:szCs w:val="24"/>
          </w:rPr>
          <w:t xml:space="preserve"> symmetric algorithms, such as - </w:t>
        </w:r>
      </w:ins>
      <w:r w:rsidR="00485810" w:rsidRPr="00B053F4">
        <w:rPr>
          <w:rStyle w:val="fontstyle01"/>
          <w:rFonts w:ascii="Times New Roman" w:hAnsi="Times New Roman" w:cs="Times New Roman"/>
          <w:color w:val="auto"/>
          <w:sz w:val="24"/>
          <w:szCs w:val="24"/>
        </w:rPr>
        <w:t>AES, DES, Blowfish and RSA algorithm in terms of using them in cloud computing was discussed.</w:t>
      </w:r>
    </w:p>
    <w:p w:rsidR="00485810" w:rsidRPr="00B053F4" w:rsidRDefault="00485810" w:rsidP="00485810">
      <w:pPr>
        <w:jc w:val="both"/>
        <w:rPr>
          <w:rStyle w:val="fontstyle01"/>
          <w:rFonts w:ascii="Times New Roman" w:hAnsi="Times New Roman" w:cs="Times New Roman"/>
          <w:color w:val="auto"/>
          <w:sz w:val="24"/>
          <w:szCs w:val="24"/>
        </w:rPr>
      </w:pPr>
      <w:r w:rsidRPr="00B053F4">
        <w:rPr>
          <w:rStyle w:val="fontstyle01"/>
          <w:rFonts w:ascii="Times New Roman" w:hAnsi="Times New Roman" w:cs="Times New Roman"/>
          <w:color w:val="auto"/>
          <w:sz w:val="24"/>
          <w:szCs w:val="24"/>
        </w:rPr>
        <w:t xml:space="preserve">In a paper [1] compared both symmetric (DES, 3DES, AES, Blowfish) and asymmetric (RSA, </w:t>
      </w:r>
      <w:proofErr w:type="spellStart"/>
      <w:r w:rsidRPr="00B053F4">
        <w:rPr>
          <w:rStyle w:val="fontstyle01"/>
          <w:rFonts w:ascii="Times New Roman" w:hAnsi="Times New Roman" w:cs="Times New Roman"/>
          <w:color w:val="auto"/>
          <w:sz w:val="24"/>
          <w:szCs w:val="24"/>
        </w:rPr>
        <w:t>Diffe</w:t>
      </w:r>
      <w:proofErr w:type="spellEnd"/>
      <w:r w:rsidRPr="00B053F4">
        <w:rPr>
          <w:rStyle w:val="fontstyle01"/>
          <w:rFonts w:ascii="Times New Roman" w:hAnsi="Times New Roman" w:cs="Times New Roman"/>
          <w:color w:val="auto"/>
          <w:sz w:val="24"/>
          <w:szCs w:val="24"/>
        </w:rPr>
        <w:t>-Hellman, ECC) key algorithms based of advantages and disadvantages along with the importance of both types.</w:t>
      </w:r>
    </w:p>
    <w:p w:rsidR="001861AC" w:rsidRDefault="00847A1B" w:rsidP="000F34B4">
      <w:pPr>
        <w:rPr>
          <w:ins w:id="36" w:author="navid" w:date="2018-06-26T11:33:00Z"/>
          <w:rFonts w:ascii="Times New Roman" w:hAnsi="Times New Roman" w:cs="Times New Roman"/>
          <w:sz w:val="24"/>
          <w:szCs w:val="24"/>
        </w:rPr>
      </w:pPr>
      <w:ins w:id="37" w:author="navid" w:date="2018-06-26T11:28:00Z">
        <w:r>
          <w:rPr>
            <w:rFonts w:ascii="Times New Roman" w:hAnsi="Times New Roman" w:cs="Times New Roman"/>
            <w:sz w:val="24"/>
            <w:szCs w:val="24"/>
          </w:rPr>
          <w:t xml:space="preserve">From the above literature study, it has </w:t>
        </w:r>
      </w:ins>
      <w:ins w:id="38" w:author="navid" w:date="2018-06-26T11:29:00Z">
        <w:r w:rsidR="00DF30C2">
          <w:rPr>
            <w:rFonts w:ascii="Times New Roman" w:hAnsi="Times New Roman" w:cs="Times New Roman"/>
            <w:sz w:val="24"/>
            <w:szCs w:val="24"/>
          </w:rPr>
          <w:t>been</w:t>
        </w:r>
      </w:ins>
      <w:ins w:id="39" w:author="navid" w:date="2018-06-26T11:28:00Z">
        <w:r>
          <w:rPr>
            <w:rFonts w:ascii="Times New Roman" w:hAnsi="Times New Roman" w:cs="Times New Roman"/>
            <w:sz w:val="24"/>
            <w:szCs w:val="24"/>
          </w:rPr>
          <w:t xml:space="preserve"> found that </w:t>
        </w:r>
      </w:ins>
      <w:ins w:id="40" w:author="navid" w:date="2018-06-26T11:29:00Z">
        <w:r w:rsidR="00DF30C2">
          <w:rPr>
            <w:rFonts w:ascii="Times New Roman" w:hAnsi="Times New Roman" w:cs="Times New Roman"/>
            <w:sz w:val="24"/>
            <w:szCs w:val="24"/>
          </w:rPr>
          <w:t>the</w:t>
        </w:r>
      </w:ins>
      <w:del w:id="41" w:author="navid" w:date="2018-06-26T11:28:00Z">
        <w:r w:rsidR="00500594" w:rsidRPr="00B053F4" w:rsidDel="00847A1B">
          <w:rPr>
            <w:rFonts w:ascii="Times New Roman" w:hAnsi="Times New Roman" w:cs="Times New Roman"/>
            <w:sz w:val="24"/>
            <w:szCs w:val="24"/>
          </w:rPr>
          <w:delText xml:space="preserve">There are </w:delText>
        </w:r>
      </w:del>
      <w:ins w:id="42" w:author="navid" w:date="2018-06-26T11:29:00Z">
        <w:r w:rsidR="00DF30C2">
          <w:rPr>
            <w:rFonts w:ascii="Times New Roman" w:hAnsi="Times New Roman" w:cs="Times New Roman"/>
            <w:sz w:val="24"/>
            <w:szCs w:val="24"/>
          </w:rPr>
          <w:t xml:space="preserve"> performance of the symmetric or asymmetric algorithms varies greatly depending on </w:t>
        </w:r>
      </w:ins>
      <w:r w:rsidR="00500594" w:rsidRPr="00B053F4">
        <w:rPr>
          <w:rFonts w:ascii="Times New Roman" w:hAnsi="Times New Roman" w:cs="Times New Roman"/>
          <w:sz w:val="24"/>
          <w:szCs w:val="24"/>
        </w:rPr>
        <w:t>different</w:t>
      </w:r>
      <w:ins w:id="43" w:author="navid" w:date="2018-06-26T11:31:00Z">
        <w:r w:rsidR="001861AC">
          <w:rPr>
            <w:rFonts w:ascii="Times New Roman" w:hAnsi="Times New Roman" w:cs="Times New Roman"/>
            <w:sz w:val="24"/>
            <w:szCs w:val="24"/>
          </w:rPr>
          <w:t xml:space="preserve"> </w:t>
        </w:r>
      </w:ins>
      <w:ins w:id="44" w:author="navid" w:date="2018-06-26T11:33:00Z">
        <w:r w:rsidR="001861AC">
          <w:rPr>
            <w:rFonts w:ascii="Times New Roman" w:hAnsi="Times New Roman" w:cs="Times New Roman"/>
            <w:sz w:val="24"/>
            <w:szCs w:val="24"/>
          </w:rPr>
          <w:t>parameters</w:t>
        </w:r>
      </w:ins>
      <w:del w:id="45" w:author="navid" w:date="2018-06-26T11:32:00Z">
        <w:r w:rsidR="00500594" w:rsidRPr="00B053F4" w:rsidDel="001861AC">
          <w:rPr>
            <w:rFonts w:ascii="Times New Roman" w:hAnsi="Times New Roman" w:cs="Times New Roman"/>
            <w:sz w:val="24"/>
            <w:szCs w:val="24"/>
          </w:rPr>
          <w:delText xml:space="preserve"> </w:delText>
        </w:r>
      </w:del>
      <w:ins w:id="46" w:author="navid" w:date="2018-06-26T11:30:00Z">
        <w:r w:rsidR="00DF30C2">
          <w:rPr>
            <w:rFonts w:ascii="Times New Roman" w:hAnsi="Times New Roman" w:cs="Times New Roman"/>
            <w:sz w:val="24"/>
            <w:szCs w:val="24"/>
          </w:rPr>
          <w:t xml:space="preserve">, such as </w:t>
        </w:r>
      </w:ins>
      <w:del w:id="47" w:author="navid" w:date="2018-06-26T11:32:00Z">
        <w:r w:rsidR="00500594" w:rsidRPr="00B053F4" w:rsidDel="001861AC">
          <w:rPr>
            <w:rFonts w:ascii="Times New Roman" w:hAnsi="Times New Roman" w:cs="Times New Roman"/>
            <w:sz w:val="24"/>
            <w:szCs w:val="24"/>
          </w:rPr>
          <w:delText xml:space="preserve">types of </w:delText>
        </w:r>
      </w:del>
      <w:r w:rsidR="00500594" w:rsidRPr="00B053F4">
        <w:rPr>
          <w:rFonts w:ascii="Times New Roman" w:hAnsi="Times New Roman" w:cs="Times New Roman"/>
          <w:sz w:val="24"/>
          <w:szCs w:val="24"/>
        </w:rPr>
        <w:t>security threads</w:t>
      </w:r>
      <w:del w:id="48" w:author="navid" w:date="2018-06-26T11:32:00Z">
        <w:r w:rsidR="00500594" w:rsidRPr="00B053F4" w:rsidDel="001861AC">
          <w:rPr>
            <w:rFonts w:ascii="Times New Roman" w:hAnsi="Times New Roman" w:cs="Times New Roman"/>
            <w:sz w:val="24"/>
            <w:szCs w:val="24"/>
          </w:rPr>
          <w:delText xml:space="preserve"> </w:delText>
        </w:r>
      </w:del>
      <w:ins w:id="49" w:author="navid" w:date="2018-06-26T11:32:00Z">
        <w:r w:rsidR="001861AC">
          <w:rPr>
            <w:rFonts w:ascii="Times New Roman" w:hAnsi="Times New Roman" w:cs="Times New Roman"/>
            <w:sz w:val="24"/>
            <w:szCs w:val="24"/>
          </w:rPr>
          <w:t xml:space="preserve">, latency, key </w:t>
        </w:r>
        <w:proofErr w:type="gramStart"/>
        <w:r w:rsidR="001861AC">
          <w:rPr>
            <w:rFonts w:ascii="Times New Roman" w:hAnsi="Times New Roman" w:cs="Times New Roman"/>
            <w:sz w:val="24"/>
            <w:szCs w:val="24"/>
          </w:rPr>
          <w:t xml:space="preserve">size, </w:t>
        </w:r>
      </w:ins>
      <w:ins w:id="50" w:author="navid" w:date="2018-06-26T11:33:00Z">
        <w:r w:rsidR="001861AC">
          <w:rPr>
            <w:rFonts w:ascii="Times New Roman" w:hAnsi="Times New Roman" w:cs="Times New Roman"/>
            <w:sz w:val="24"/>
            <w:szCs w:val="24"/>
          </w:rPr>
          <w:t xml:space="preserve">       </w:t>
        </w:r>
      </w:ins>
      <w:del w:id="51" w:author="navid" w:date="2018-06-26T11:32:00Z">
        <w:r w:rsidR="00500594" w:rsidRPr="00B053F4" w:rsidDel="001861AC">
          <w:rPr>
            <w:rFonts w:ascii="Times New Roman" w:hAnsi="Times New Roman" w:cs="Times New Roman"/>
            <w:sz w:val="24"/>
            <w:szCs w:val="24"/>
          </w:rPr>
          <w:delText>exist both in symmetric and asymmetric algorithms</w:delText>
        </w:r>
      </w:del>
      <w:r w:rsidR="00500594" w:rsidRPr="00B053F4">
        <w:rPr>
          <w:rFonts w:ascii="Times New Roman" w:hAnsi="Times New Roman" w:cs="Times New Roman"/>
          <w:sz w:val="24"/>
          <w:szCs w:val="24"/>
        </w:rPr>
        <w:t>.</w:t>
      </w:r>
      <w:proofErr w:type="gramEnd"/>
      <w:r w:rsidR="00500594" w:rsidRPr="00B053F4">
        <w:rPr>
          <w:rFonts w:ascii="Times New Roman" w:hAnsi="Times New Roman" w:cs="Times New Roman"/>
          <w:sz w:val="24"/>
          <w:szCs w:val="24"/>
        </w:rPr>
        <w:t xml:space="preserve"> </w:t>
      </w:r>
    </w:p>
    <w:p w:rsidR="001861AC" w:rsidRDefault="001861AC" w:rsidP="000F34B4">
      <w:pPr>
        <w:rPr>
          <w:ins w:id="52" w:author="navid" w:date="2018-06-26T11:37:00Z"/>
          <w:rFonts w:ascii="Times New Roman" w:hAnsi="Times New Roman" w:cs="Times New Roman"/>
          <w:sz w:val="24"/>
          <w:szCs w:val="24"/>
        </w:rPr>
      </w:pPr>
      <w:ins w:id="53" w:author="navid" w:date="2018-06-26T11:33:00Z">
        <w:r>
          <w:rPr>
            <w:rFonts w:ascii="Times New Roman" w:hAnsi="Times New Roman" w:cs="Times New Roman"/>
            <w:sz w:val="24"/>
            <w:szCs w:val="24"/>
          </w:rPr>
          <w:t xml:space="preserve">In this </w:t>
        </w:r>
      </w:ins>
      <w:ins w:id="54" w:author="navid" w:date="2018-06-26T11:35:00Z">
        <w:r>
          <w:rPr>
            <w:rFonts w:ascii="Times New Roman" w:hAnsi="Times New Roman" w:cs="Times New Roman"/>
            <w:sz w:val="24"/>
            <w:szCs w:val="24"/>
          </w:rPr>
          <w:t xml:space="preserve">paper </w:t>
        </w:r>
      </w:ins>
      <w:ins w:id="55" w:author="navid" w:date="2018-06-26T11:33:00Z">
        <w:r>
          <w:rPr>
            <w:rFonts w:ascii="Times New Roman" w:hAnsi="Times New Roman" w:cs="Times New Roman"/>
            <w:sz w:val="24"/>
            <w:szCs w:val="24"/>
          </w:rPr>
          <w:t xml:space="preserve">we </w:t>
        </w:r>
      </w:ins>
      <w:ins w:id="56" w:author="navid" w:date="2018-06-26T11:47:00Z">
        <w:r w:rsidR="00AC4FE3">
          <w:rPr>
            <w:rFonts w:ascii="Times New Roman" w:hAnsi="Times New Roman" w:cs="Times New Roman"/>
            <w:sz w:val="24"/>
            <w:szCs w:val="24"/>
          </w:rPr>
          <w:t xml:space="preserve">have </w:t>
        </w:r>
      </w:ins>
      <w:ins w:id="57" w:author="navid" w:date="2018-06-26T11:37:00Z">
        <w:r>
          <w:rPr>
            <w:rFonts w:ascii="Times New Roman" w:hAnsi="Times New Roman" w:cs="Times New Roman"/>
            <w:sz w:val="24"/>
            <w:szCs w:val="24"/>
          </w:rPr>
          <w:t>focus</w:t>
        </w:r>
      </w:ins>
      <w:ins w:id="58" w:author="navid" w:date="2018-06-26T11:47:00Z">
        <w:r w:rsidR="00AC4FE3">
          <w:rPr>
            <w:rFonts w:ascii="Times New Roman" w:hAnsi="Times New Roman" w:cs="Times New Roman"/>
            <w:sz w:val="24"/>
            <w:szCs w:val="24"/>
          </w:rPr>
          <w:t>ed</w:t>
        </w:r>
      </w:ins>
      <w:ins w:id="59" w:author="navid" w:date="2018-06-26T11:37:00Z">
        <w:r>
          <w:rPr>
            <w:rFonts w:ascii="Times New Roman" w:hAnsi="Times New Roman" w:cs="Times New Roman"/>
            <w:sz w:val="24"/>
            <w:szCs w:val="24"/>
          </w:rPr>
          <w:t xml:space="preserve"> on the performance </w:t>
        </w:r>
      </w:ins>
      <w:ins w:id="60" w:author="navid" w:date="2018-06-26T11:33:00Z">
        <w:r>
          <w:rPr>
            <w:rFonts w:ascii="Times New Roman" w:hAnsi="Times New Roman" w:cs="Times New Roman"/>
            <w:sz w:val="24"/>
            <w:szCs w:val="24"/>
          </w:rPr>
          <w:t>analy</w:t>
        </w:r>
      </w:ins>
      <w:ins w:id="61" w:author="navid" w:date="2018-06-26T11:37:00Z">
        <w:r>
          <w:rPr>
            <w:rFonts w:ascii="Times New Roman" w:hAnsi="Times New Roman" w:cs="Times New Roman"/>
            <w:sz w:val="24"/>
            <w:szCs w:val="24"/>
          </w:rPr>
          <w:t>sis</w:t>
        </w:r>
      </w:ins>
      <w:ins w:id="62" w:author="navid" w:date="2018-06-26T11:33:00Z">
        <w:r>
          <w:rPr>
            <w:rFonts w:ascii="Times New Roman" w:hAnsi="Times New Roman" w:cs="Times New Roman"/>
            <w:sz w:val="24"/>
            <w:szCs w:val="24"/>
          </w:rPr>
          <w:t xml:space="preserve"> </w:t>
        </w:r>
      </w:ins>
      <w:ins w:id="63" w:author="navid" w:date="2018-06-26T11:44:00Z">
        <w:r w:rsidR="00AC4FE3">
          <w:rPr>
            <w:rFonts w:ascii="Times New Roman" w:hAnsi="Times New Roman" w:cs="Times New Roman"/>
            <w:sz w:val="24"/>
            <w:szCs w:val="24"/>
          </w:rPr>
          <w:t xml:space="preserve">of </w:t>
        </w:r>
      </w:ins>
      <w:ins w:id="64" w:author="navid" w:date="2018-06-26T11:33:00Z">
        <w:r>
          <w:rPr>
            <w:rFonts w:ascii="Times New Roman" w:hAnsi="Times New Roman" w:cs="Times New Roman"/>
            <w:sz w:val="24"/>
            <w:szCs w:val="24"/>
          </w:rPr>
          <w:t>the different algorithms from both</w:t>
        </w:r>
      </w:ins>
      <w:ins w:id="65" w:author="navid" w:date="2018-06-26T11:34:00Z">
        <w:r>
          <w:rPr>
            <w:rFonts w:ascii="Times New Roman" w:hAnsi="Times New Roman" w:cs="Times New Roman"/>
            <w:sz w:val="24"/>
            <w:szCs w:val="24"/>
          </w:rPr>
          <w:t xml:space="preserve"> symmetric and asymmetric based </w:t>
        </w:r>
      </w:ins>
      <w:ins w:id="66" w:author="navid" w:date="2018-06-26T11:38:00Z">
        <w:r>
          <w:rPr>
            <w:rFonts w:ascii="Times New Roman" w:hAnsi="Times New Roman" w:cs="Times New Roman"/>
            <w:sz w:val="24"/>
            <w:szCs w:val="24"/>
          </w:rPr>
          <w:t xml:space="preserve">on </w:t>
        </w:r>
      </w:ins>
      <w:ins w:id="67" w:author="navid" w:date="2018-06-26T11:36:00Z">
        <w:r>
          <w:rPr>
            <w:rFonts w:ascii="Times New Roman" w:hAnsi="Times New Roman" w:cs="Times New Roman"/>
            <w:sz w:val="24"/>
            <w:szCs w:val="24"/>
          </w:rPr>
          <w:t>their application</w:t>
        </w:r>
      </w:ins>
      <w:ins w:id="68" w:author="navid" w:date="2018-06-26T11:47:00Z">
        <w:r w:rsidR="00AC4FE3">
          <w:rPr>
            <w:rFonts w:ascii="Times New Roman" w:hAnsi="Times New Roman" w:cs="Times New Roman"/>
            <w:sz w:val="24"/>
            <w:szCs w:val="24"/>
          </w:rPr>
          <w:t>s</w:t>
        </w:r>
      </w:ins>
      <w:ins w:id="69" w:author="navid" w:date="2018-06-26T11:37:00Z">
        <w:r>
          <w:rPr>
            <w:rFonts w:ascii="Times New Roman" w:hAnsi="Times New Roman" w:cs="Times New Roman"/>
            <w:sz w:val="24"/>
            <w:szCs w:val="24"/>
          </w:rPr>
          <w:t xml:space="preserve"> </w:t>
        </w:r>
      </w:ins>
      <w:ins w:id="70" w:author="navid" w:date="2018-06-26T11:40:00Z">
        <w:r w:rsidR="00AC4FE3">
          <w:rPr>
            <w:rFonts w:ascii="Times New Roman" w:hAnsi="Times New Roman" w:cs="Times New Roman"/>
            <w:sz w:val="24"/>
            <w:szCs w:val="24"/>
          </w:rPr>
          <w:t>and security threa</w:t>
        </w:r>
      </w:ins>
      <w:ins w:id="71" w:author="navid" w:date="2018-06-26T11:42:00Z">
        <w:r w:rsidR="00AC4FE3">
          <w:rPr>
            <w:rFonts w:ascii="Times New Roman" w:hAnsi="Times New Roman" w:cs="Times New Roman"/>
            <w:sz w:val="24"/>
            <w:szCs w:val="24"/>
          </w:rPr>
          <w:t>d</w:t>
        </w:r>
      </w:ins>
      <w:ins w:id="72" w:author="navid" w:date="2018-06-26T11:47:00Z">
        <w:r w:rsidR="00AC4FE3">
          <w:rPr>
            <w:rFonts w:ascii="Times New Roman" w:hAnsi="Times New Roman" w:cs="Times New Roman"/>
            <w:sz w:val="24"/>
            <w:szCs w:val="24"/>
          </w:rPr>
          <w:t>s</w:t>
        </w:r>
      </w:ins>
      <w:ins w:id="73" w:author="navid" w:date="2018-06-26T11:40:00Z">
        <w:r w:rsidR="00AC4FE3">
          <w:rPr>
            <w:rFonts w:ascii="Times New Roman" w:hAnsi="Times New Roman" w:cs="Times New Roman"/>
            <w:sz w:val="24"/>
            <w:szCs w:val="24"/>
          </w:rPr>
          <w:t xml:space="preserve"> </w:t>
        </w:r>
      </w:ins>
      <w:ins w:id="74" w:author="navid" w:date="2018-06-26T11:37:00Z">
        <w:r>
          <w:rPr>
            <w:rFonts w:ascii="Times New Roman" w:hAnsi="Times New Roman" w:cs="Times New Roman"/>
            <w:sz w:val="24"/>
            <w:szCs w:val="24"/>
          </w:rPr>
          <w:t xml:space="preserve">alongside with other parameters. </w:t>
        </w:r>
      </w:ins>
      <w:ins w:id="75" w:author="navid" w:date="2018-06-26T11:45:00Z">
        <w:r w:rsidR="00AC4FE3">
          <w:rPr>
            <w:rFonts w:ascii="Times New Roman" w:hAnsi="Times New Roman" w:cs="Times New Roman"/>
            <w:sz w:val="24"/>
            <w:szCs w:val="24"/>
          </w:rPr>
          <w:t xml:space="preserve">This will enable the researchers or </w:t>
        </w:r>
      </w:ins>
      <w:ins w:id="76" w:author="navid" w:date="2018-06-26T11:48:00Z">
        <w:r w:rsidR="00AC4FE3">
          <w:rPr>
            <w:rFonts w:ascii="Times New Roman" w:hAnsi="Times New Roman" w:cs="Times New Roman"/>
            <w:sz w:val="24"/>
            <w:szCs w:val="24"/>
          </w:rPr>
          <w:t xml:space="preserve">other network security </w:t>
        </w:r>
      </w:ins>
      <w:ins w:id="77" w:author="navid" w:date="2018-06-26T11:45:00Z">
        <w:r w:rsidR="00AC4FE3">
          <w:rPr>
            <w:rFonts w:ascii="Times New Roman" w:hAnsi="Times New Roman" w:cs="Times New Roman"/>
            <w:sz w:val="24"/>
            <w:szCs w:val="24"/>
          </w:rPr>
          <w:t>serv</w:t>
        </w:r>
      </w:ins>
      <w:ins w:id="78" w:author="navid" w:date="2018-06-26T11:46:00Z">
        <w:r w:rsidR="00AC4FE3">
          <w:rPr>
            <w:rFonts w:ascii="Times New Roman" w:hAnsi="Times New Roman" w:cs="Times New Roman"/>
            <w:sz w:val="24"/>
            <w:szCs w:val="24"/>
          </w:rPr>
          <w:t>ic</w:t>
        </w:r>
      </w:ins>
      <w:ins w:id="79" w:author="navid" w:date="2018-06-26T11:45:00Z">
        <w:r w:rsidR="00AC4FE3">
          <w:rPr>
            <w:rFonts w:ascii="Times New Roman" w:hAnsi="Times New Roman" w:cs="Times New Roman"/>
            <w:sz w:val="24"/>
            <w:szCs w:val="24"/>
          </w:rPr>
          <w:t xml:space="preserve">e providers </w:t>
        </w:r>
      </w:ins>
      <w:ins w:id="80" w:author="navid" w:date="2018-06-26T11:46:00Z">
        <w:r w:rsidR="00AC4FE3">
          <w:rPr>
            <w:rFonts w:ascii="Times New Roman" w:hAnsi="Times New Roman" w:cs="Times New Roman"/>
            <w:sz w:val="24"/>
            <w:szCs w:val="24"/>
          </w:rPr>
          <w:t xml:space="preserve">to select the appropriate algorithms for their system.  </w:t>
        </w:r>
      </w:ins>
    </w:p>
    <w:p w:rsidR="00B62B31" w:rsidRPr="00B053F4" w:rsidRDefault="003E17F1" w:rsidP="00B62B31">
      <w:pPr>
        <w:rPr>
          <w:rFonts w:ascii="Times New Roman" w:hAnsi="Times New Roman" w:cs="Times New Roman"/>
          <w:sz w:val="24"/>
          <w:szCs w:val="24"/>
        </w:rPr>
      </w:pPr>
      <w:r w:rsidRPr="003E17F1">
        <w:rPr>
          <w:rFonts w:ascii="Times New Roman" w:hAnsi="Times New Roman" w:cs="Times New Roman"/>
          <w:sz w:val="24"/>
          <w:szCs w:val="24"/>
          <w:highlight w:val="yellow"/>
        </w:rPr>
        <w:t>The</w:t>
      </w:r>
      <w:r w:rsidR="00B8315B" w:rsidRPr="003E17F1">
        <w:rPr>
          <w:rFonts w:ascii="Times New Roman" w:hAnsi="Times New Roman" w:cs="Times New Roman"/>
          <w:sz w:val="24"/>
          <w:szCs w:val="24"/>
          <w:highlight w:val="yellow"/>
        </w:rPr>
        <w:t xml:space="preserve"> paper </w:t>
      </w:r>
      <w:r w:rsidR="00055D06" w:rsidRPr="003E17F1">
        <w:rPr>
          <w:rFonts w:ascii="Times New Roman" w:hAnsi="Times New Roman" w:cs="Times New Roman"/>
          <w:sz w:val="24"/>
          <w:szCs w:val="24"/>
          <w:highlight w:val="yellow"/>
        </w:rPr>
        <w:t>present</w:t>
      </w:r>
      <w:r w:rsidR="00F04864" w:rsidRPr="003E17F1">
        <w:rPr>
          <w:rFonts w:ascii="Times New Roman" w:hAnsi="Times New Roman" w:cs="Times New Roman"/>
          <w:sz w:val="24"/>
          <w:szCs w:val="24"/>
          <w:highlight w:val="yellow"/>
        </w:rPr>
        <w:t>s</w:t>
      </w:r>
      <w:r w:rsidR="00055D06" w:rsidRPr="003E17F1">
        <w:rPr>
          <w:rFonts w:ascii="Times New Roman" w:hAnsi="Times New Roman" w:cs="Times New Roman"/>
          <w:sz w:val="24"/>
          <w:szCs w:val="24"/>
          <w:highlight w:val="yellow"/>
        </w:rPr>
        <w:t xml:space="preserve"> the research works in according to the following section</w:t>
      </w:r>
      <w:r w:rsidR="00F04864" w:rsidRPr="003E17F1">
        <w:rPr>
          <w:rFonts w:ascii="Times New Roman" w:hAnsi="Times New Roman" w:cs="Times New Roman"/>
          <w:sz w:val="24"/>
          <w:szCs w:val="24"/>
          <w:highlight w:val="yellow"/>
        </w:rPr>
        <w:t>s</w:t>
      </w:r>
      <w:r w:rsidR="00055D06" w:rsidRPr="00B053F4">
        <w:rPr>
          <w:rFonts w:ascii="Times New Roman" w:hAnsi="Times New Roman" w:cs="Times New Roman"/>
          <w:sz w:val="24"/>
          <w:szCs w:val="24"/>
        </w:rPr>
        <w:t xml:space="preserve">, </w:t>
      </w:r>
      <w:r w:rsidR="00944C59" w:rsidRPr="00B053F4">
        <w:rPr>
          <w:rFonts w:ascii="Times New Roman" w:hAnsi="Times New Roman" w:cs="Times New Roman"/>
          <w:sz w:val="24"/>
          <w:szCs w:val="24"/>
        </w:rPr>
        <w:t xml:space="preserve">2 </w:t>
      </w:r>
      <w:r w:rsidR="00055D06" w:rsidRPr="00B053F4">
        <w:rPr>
          <w:rFonts w:ascii="Times New Roman" w:hAnsi="Times New Roman" w:cs="Times New Roman"/>
          <w:sz w:val="24"/>
          <w:szCs w:val="24"/>
        </w:rPr>
        <w:t>Related Works where various research papers are provide on this topic then</w:t>
      </w:r>
      <w:r w:rsidR="00944C59" w:rsidRPr="00B053F4">
        <w:rPr>
          <w:rFonts w:ascii="Times New Roman" w:hAnsi="Times New Roman" w:cs="Times New Roman"/>
          <w:sz w:val="24"/>
          <w:szCs w:val="24"/>
        </w:rPr>
        <w:t xml:space="preserve"> in 3.</w:t>
      </w:r>
      <w:r w:rsidR="00055D06" w:rsidRPr="00B053F4">
        <w:rPr>
          <w:rFonts w:ascii="Times New Roman" w:hAnsi="Times New Roman" w:cs="Times New Roman"/>
          <w:sz w:val="24"/>
          <w:szCs w:val="24"/>
        </w:rPr>
        <w:t xml:space="preserve">Symmetric Cryptographic Algorithms and </w:t>
      </w:r>
      <w:r w:rsidR="00944C59" w:rsidRPr="00B053F4">
        <w:rPr>
          <w:rFonts w:ascii="Times New Roman" w:hAnsi="Times New Roman" w:cs="Times New Roman"/>
          <w:sz w:val="24"/>
          <w:szCs w:val="24"/>
        </w:rPr>
        <w:t>4.</w:t>
      </w:r>
      <w:r w:rsidR="00055D06" w:rsidRPr="00B053F4">
        <w:rPr>
          <w:rFonts w:ascii="Times New Roman" w:hAnsi="Times New Roman" w:cs="Times New Roman"/>
          <w:sz w:val="24"/>
          <w:szCs w:val="24"/>
        </w:rPr>
        <w:t xml:space="preserve">Asymmetric Cryptographic Algorithms where different techniques of this type are discussed. After that we provide </w:t>
      </w:r>
      <w:r w:rsidR="00944C59" w:rsidRPr="00B053F4">
        <w:rPr>
          <w:rFonts w:ascii="Times New Roman" w:hAnsi="Times New Roman" w:cs="Times New Roman"/>
          <w:sz w:val="24"/>
          <w:szCs w:val="24"/>
        </w:rPr>
        <w:t>5.</w:t>
      </w:r>
      <w:r w:rsidR="00055D06" w:rsidRPr="00B053F4">
        <w:rPr>
          <w:rFonts w:ascii="Times New Roman" w:hAnsi="Times New Roman" w:cs="Times New Roman"/>
          <w:sz w:val="24"/>
          <w:szCs w:val="24"/>
        </w:rPr>
        <w:t xml:space="preserve">Result and Comparison of these algorithms and finally </w:t>
      </w:r>
      <w:r w:rsidR="00944C59" w:rsidRPr="00B053F4">
        <w:rPr>
          <w:rFonts w:ascii="Times New Roman" w:hAnsi="Times New Roman" w:cs="Times New Roman"/>
          <w:sz w:val="24"/>
          <w:szCs w:val="24"/>
        </w:rPr>
        <w:t xml:space="preserve">in </w:t>
      </w:r>
      <w:r w:rsidR="00055D06" w:rsidRPr="00B053F4">
        <w:rPr>
          <w:rFonts w:ascii="Times New Roman" w:hAnsi="Times New Roman" w:cs="Times New Roman"/>
          <w:sz w:val="24"/>
          <w:szCs w:val="24"/>
        </w:rPr>
        <w:t>6.Discussion and 7.Conclusion presented based on the</w:t>
      </w:r>
      <w:r w:rsidR="00944C59" w:rsidRPr="00B053F4">
        <w:rPr>
          <w:rFonts w:ascii="Times New Roman" w:hAnsi="Times New Roman" w:cs="Times New Roman"/>
          <w:sz w:val="24"/>
          <w:szCs w:val="24"/>
        </w:rPr>
        <w:t xml:space="preserve"> performance result.</w:t>
      </w:r>
      <w:r w:rsidR="00055D06" w:rsidRPr="00B053F4">
        <w:rPr>
          <w:rFonts w:ascii="Times New Roman" w:hAnsi="Times New Roman" w:cs="Times New Roman"/>
          <w:sz w:val="24"/>
          <w:szCs w:val="24"/>
        </w:rPr>
        <w:t xml:space="preserve">      </w:t>
      </w:r>
      <w:r w:rsidR="00B8315B" w:rsidRPr="00B053F4">
        <w:rPr>
          <w:rFonts w:ascii="Times New Roman" w:hAnsi="Times New Roman" w:cs="Times New Roman"/>
          <w:sz w:val="24"/>
          <w:szCs w:val="24"/>
        </w:rPr>
        <w:t xml:space="preserve">  </w:t>
      </w:r>
      <w:r w:rsidR="00FF60A6" w:rsidRPr="00B053F4">
        <w:rPr>
          <w:rFonts w:ascii="Times New Roman" w:hAnsi="Times New Roman" w:cs="Times New Roman"/>
          <w:sz w:val="24"/>
          <w:szCs w:val="24"/>
        </w:rPr>
        <w:t xml:space="preserve"> </w:t>
      </w:r>
    </w:p>
    <w:p w:rsidR="00152A9A" w:rsidRPr="00B053F4" w:rsidRDefault="001E4B91" w:rsidP="00485810">
      <w:pPr>
        <w:pStyle w:val="ListParagraph"/>
        <w:numPr>
          <w:ilvl w:val="0"/>
          <w:numId w:val="1"/>
        </w:numPr>
        <w:jc w:val="both"/>
        <w:rPr>
          <w:rFonts w:ascii="Times New Roman" w:hAnsi="Times New Roman" w:cs="Times New Roman"/>
          <w:sz w:val="24"/>
          <w:szCs w:val="24"/>
        </w:rPr>
      </w:pPr>
      <w:r w:rsidRPr="00B053F4">
        <w:rPr>
          <w:rFonts w:ascii="Times New Roman" w:hAnsi="Times New Roman" w:cs="Times New Roman"/>
          <w:b/>
          <w:sz w:val="24"/>
          <w:szCs w:val="24"/>
        </w:rPr>
        <w:t>Symmetric</w:t>
      </w:r>
      <w:r w:rsidR="00152A9A" w:rsidRPr="00B053F4">
        <w:rPr>
          <w:rFonts w:ascii="Times New Roman" w:hAnsi="Times New Roman" w:cs="Times New Roman"/>
          <w:sz w:val="24"/>
          <w:szCs w:val="24"/>
        </w:rPr>
        <w:t xml:space="preserve"> </w:t>
      </w:r>
      <w:r w:rsidR="00152A9A" w:rsidRPr="00B053F4">
        <w:rPr>
          <w:rFonts w:ascii="Times New Roman" w:hAnsi="Times New Roman" w:cs="Times New Roman"/>
          <w:b/>
          <w:sz w:val="24"/>
          <w:szCs w:val="24"/>
        </w:rPr>
        <w:t>Cryptography</w:t>
      </w:r>
      <w:r w:rsidR="00152A9A" w:rsidRPr="00B053F4">
        <w:rPr>
          <w:rFonts w:ascii="Times New Roman" w:hAnsi="Times New Roman" w:cs="Times New Roman"/>
          <w:sz w:val="24"/>
          <w:szCs w:val="24"/>
        </w:rPr>
        <w:t xml:space="preserve"> </w:t>
      </w:r>
      <w:r w:rsidR="00152A9A" w:rsidRPr="00B053F4">
        <w:rPr>
          <w:rFonts w:ascii="Times New Roman" w:hAnsi="Times New Roman" w:cs="Times New Roman"/>
          <w:b/>
          <w:sz w:val="24"/>
          <w:szCs w:val="24"/>
        </w:rPr>
        <w:t>Algorithm</w:t>
      </w:r>
      <w:r w:rsidR="00152A9A" w:rsidRPr="00B053F4">
        <w:rPr>
          <w:rFonts w:ascii="Times New Roman" w:hAnsi="Times New Roman" w:cs="Times New Roman"/>
          <w:sz w:val="24"/>
          <w:szCs w:val="24"/>
        </w:rPr>
        <w:t>:</w:t>
      </w:r>
    </w:p>
    <w:p w:rsidR="00632BD8" w:rsidRPr="00B053F4" w:rsidRDefault="00686226" w:rsidP="00B62B31">
      <w:pPr>
        <w:jc w:val="both"/>
        <w:rPr>
          <w:rFonts w:ascii="Times New Roman" w:hAnsi="Times New Roman" w:cs="Times New Roman"/>
          <w:sz w:val="24"/>
          <w:szCs w:val="24"/>
        </w:rPr>
      </w:pPr>
      <w:r w:rsidRPr="00B053F4">
        <w:rPr>
          <w:rFonts w:ascii="Times New Roman" w:hAnsi="Times New Roman" w:cs="Times New Roman"/>
          <w:sz w:val="24"/>
          <w:szCs w:val="24"/>
        </w:rPr>
        <w:t>I</w:t>
      </w:r>
      <w:r w:rsidR="0003656D" w:rsidRPr="00B053F4">
        <w:rPr>
          <w:rFonts w:ascii="Times New Roman" w:hAnsi="Times New Roman" w:cs="Times New Roman"/>
          <w:sz w:val="24"/>
          <w:szCs w:val="24"/>
        </w:rPr>
        <w:t>n this section various type of s</w:t>
      </w:r>
      <w:r w:rsidRPr="00B053F4">
        <w:rPr>
          <w:rFonts w:ascii="Times New Roman" w:hAnsi="Times New Roman" w:cs="Times New Roman"/>
          <w:sz w:val="24"/>
          <w:szCs w:val="24"/>
        </w:rPr>
        <w:t>ymmetric algorithms are</w:t>
      </w:r>
      <w:r w:rsidR="00081EC3" w:rsidRPr="00B053F4">
        <w:rPr>
          <w:rFonts w:ascii="Times New Roman" w:hAnsi="Times New Roman" w:cs="Times New Roman"/>
          <w:sz w:val="24"/>
          <w:szCs w:val="24"/>
        </w:rPr>
        <w:t xml:space="preserve"> individually</w:t>
      </w:r>
      <w:r w:rsidRPr="00B053F4">
        <w:rPr>
          <w:rFonts w:ascii="Times New Roman" w:hAnsi="Times New Roman" w:cs="Times New Roman"/>
          <w:sz w:val="24"/>
          <w:szCs w:val="24"/>
        </w:rPr>
        <w:t xml:space="preserve"> discussed in te</w:t>
      </w:r>
      <w:r w:rsidR="00B62B31" w:rsidRPr="00B053F4">
        <w:rPr>
          <w:rFonts w:ascii="Times New Roman" w:hAnsi="Times New Roman" w:cs="Times New Roman"/>
          <w:sz w:val="24"/>
          <w:szCs w:val="24"/>
        </w:rPr>
        <w:t>rms of their working procedure</w:t>
      </w:r>
      <w:r w:rsidR="00081EC3" w:rsidRPr="00B053F4">
        <w:rPr>
          <w:rFonts w:ascii="Times New Roman" w:hAnsi="Times New Roman" w:cs="Times New Roman"/>
          <w:sz w:val="24"/>
          <w:szCs w:val="24"/>
        </w:rPr>
        <w:t>, advantages</w:t>
      </w:r>
      <w:r w:rsidRPr="00B053F4">
        <w:rPr>
          <w:rFonts w:ascii="Times New Roman" w:hAnsi="Times New Roman" w:cs="Times New Roman"/>
          <w:sz w:val="24"/>
          <w:szCs w:val="24"/>
        </w:rPr>
        <w:t xml:space="preserve"> and </w:t>
      </w:r>
      <w:r w:rsidR="00B62B31" w:rsidRPr="00B053F4">
        <w:rPr>
          <w:rFonts w:ascii="Times New Roman" w:hAnsi="Times New Roman" w:cs="Times New Roman"/>
          <w:sz w:val="24"/>
          <w:szCs w:val="24"/>
        </w:rPr>
        <w:t>disadvantages.</w:t>
      </w:r>
    </w:p>
    <w:p w:rsidR="00A224DC" w:rsidRPr="00B053F4" w:rsidRDefault="001E4B91" w:rsidP="00632BD8">
      <w:pPr>
        <w:pStyle w:val="ListParagraph"/>
        <w:jc w:val="both"/>
        <w:rPr>
          <w:rFonts w:ascii="Times New Roman" w:hAnsi="Times New Roman" w:cs="Times New Roman"/>
          <w:sz w:val="24"/>
          <w:szCs w:val="24"/>
        </w:rPr>
      </w:pPr>
      <w:r w:rsidRPr="00B053F4">
        <w:rPr>
          <w:rFonts w:ascii="Times New Roman" w:hAnsi="Times New Roman" w:cs="Times New Roman"/>
          <w:sz w:val="24"/>
          <w:szCs w:val="24"/>
        </w:rPr>
        <w:t xml:space="preserve">                      </w:t>
      </w:r>
    </w:p>
    <w:p w:rsidR="00135BFE" w:rsidRPr="00B053F4" w:rsidRDefault="003673F5" w:rsidP="003673F5">
      <w:pPr>
        <w:pStyle w:val="ListParagraph"/>
        <w:numPr>
          <w:ilvl w:val="1"/>
          <w:numId w:val="1"/>
        </w:numPr>
        <w:rPr>
          <w:rFonts w:ascii="Times New Roman" w:hAnsi="Times New Roman" w:cs="Times New Roman"/>
          <w:sz w:val="24"/>
          <w:szCs w:val="24"/>
        </w:rPr>
      </w:pPr>
      <w:r w:rsidRPr="00B053F4">
        <w:rPr>
          <w:rFonts w:ascii="Times New Roman" w:hAnsi="Times New Roman" w:cs="Times New Roman"/>
          <w:b/>
          <w:sz w:val="24"/>
          <w:szCs w:val="24"/>
        </w:rPr>
        <w:t xml:space="preserve"> </w:t>
      </w:r>
      <w:r w:rsidR="00135BFE" w:rsidRPr="00B053F4">
        <w:rPr>
          <w:rFonts w:ascii="Times New Roman" w:hAnsi="Times New Roman" w:cs="Times New Roman"/>
          <w:b/>
          <w:sz w:val="24"/>
          <w:szCs w:val="24"/>
        </w:rPr>
        <w:t>AES</w:t>
      </w:r>
      <w:r w:rsidR="00ED6D67" w:rsidRPr="00B053F4">
        <w:rPr>
          <w:rFonts w:ascii="Times New Roman" w:hAnsi="Times New Roman" w:cs="Times New Roman"/>
          <w:sz w:val="24"/>
          <w:szCs w:val="24"/>
        </w:rPr>
        <w:t xml:space="preserve"> </w:t>
      </w:r>
      <w:r w:rsidR="00ED6D67" w:rsidRPr="00B053F4">
        <w:rPr>
          <w:rFonts w:ascii="Times New Roman" w:hAnsi="Times New Roman" w:cs="Times New Roman"/>
          <w:b/>
          <w:sz w:val="24"/>
          <w:szCs w:val="24"/>
        </w:rPr>
        <w:t>Algorithm:</w:t>
      </w:r>
    </w:p>
    <w:p w:rsidR="00135BFE" w:rsidRPr="00B053F4" w:rsidRDefault="00B62B31" w:rsidP="00135BFE">
      <w:pPr>
        <w:spacing w:after="0"/>
        <w:rPr>
          <w:rStyle w:val="fontstyle01"/>
          <w:rFonts w:ascii="Times New Roman" w:hAnsi="Times New Roman" w:cs="Times New Roman"/>
          <w:color w:val="auto"/>
          <w:sz w:val="24"/>
          <w:szCs w:val="24"/>
        </w:rPr>
      </w:pPr>
      <w:r w:rsidRPr="00B053F4">
        <w:rPr>
          <w:rStyle w:val="fontstyle01"/>
          <w:rFonts w:ascii="Times New Roman" w:hAnsi="Times New Roman" w:cs="Times New Roman"/>
          <w:color w:val="auto"/>
          <w:sz w:val="24"/>
          <w:szCs w:val="24"/>
        </w:rPr>
        <w:t xml:space="preserve">AES (Advanced Encryption Standard) was first introduced by </w:t>
      </w:r>
      <w:proofErr w:type="spellStart"/>
      <w:r w:rsidR="00135BFE" w:rsidRPr="00B053F4">
        <w:rPr>
          <w:rStyle w:val="fontstyle01"/>
          <w:rFonts w:ascii="Times New Roman" w:hAnsi="Times New Roman" w:cs="Times New Roman"/>
          <w:color w:val="auto"/>
          <w:sz w:val="24"/>
          <w:szCs w:val="24"/>
        </w:rPr>
        <w:t>Rijndael</w:t>
      </w:r>
      <w:proofErr w:type="spellEnd"/>
      <w:r w:rsidR="00135BFE" w:rsidRPr="00B053F4">
        <w:rPr>
          <w:rStyle w:val="fontstyle01"/>
          <w:rFonts w:ascii="Times New Roman" w:hAnsi="Times New Roman" w:cs="Times New Roman"/>
          <w:color w:val="auto"/>
          <w:sz w:val="24"/>
          <w:szCs w:val="24"/>
        </w:rPr>
        <w:t xml:space="preserve"> in Oct-2000 Designed by Vincent </w:t>
      </w:r>
      <w:proofErr w:type="spellStart"/>
      <w:r w:rsidR="00135BFE" w:rsidRPr="00B053F4">
        <w:rPr>
          <w:rStyle w:val="fontstyle01"/>
          <w:rFonts w:ascii="Times New Roman" w:hAnsi="Times New Roman" w:cs="Times New Roman"/>
          <w:color w:val="auto"/>
          <w:sz w:val="24"/>
          <w:szCs w:val="24"/>
        </w:rPr>
        <w:t>Rijmen</w:t>
      </w:r>
      <w:proofErr w:type="spellEnd"/>
      <w:r w:rsidR="00135BFE" w:rsidRPr="00B053F4">
        <w:rPr>
          <w:rStyle w:val="fontstyle01"/>
          <w:rFonts w:ascii="Times New Roman" w:hAnsi="Times New Roman" w:cs="Times New Roman"/>
          <w:color w:val="auto"/>
          <w:sz w:val="24"/>
          <w:szCs w:val="24"/>
        </w:rPr>
        <w:t xml:space="preserve"> and Joan </w:t>
      </w:r>
      <w:proofErr w:type="spellStart"/>
      <w:r w:rsidR="00135BFE" w:rsidRPr="00B053F4">
        <w:rPr>
          <w:rStyle w:val="fontstyle01"/>
          <w:rFonts w:ascii="Times New Roman" w:hAnsi="Times New Roman" w:cs="Times New Roman"/>
          <w:color w:val="auto"/>
          <w:sz w:val="24"/>
          <w:szCs w:val="24"/>
        </w:rPr>
        <w:t>Daemen</w:t>
      </w:r>
      <w:proofErr w:type="spellEnd"/>
      <w:r w:rsidR="00135BFE" w:rsidRPr="00B053F4">
        <w:rPr>
          <w:rStyle w:val="fontstyle01"/>
          <w:rFonts w:ascii="Times New Roman" w:hAnsi="Times New Roman" w:cs="Times New Roman"/>
          <w:color w:val="auto"/>
          <w:sz w:val="24"/>
          <w:szCs w:val="24"/>
        </w:rPr>
        <w:t xml:space="preserve"> in</w:t>
      </w:r>
      <w:r w:rsidRPr="00B053F4">
        <w:rPr>
          <w:rFonts w:ascii="Times New Roman" w:hAnsi="Times New Roman" w:cs="Times New Roman"/>
          <w:sz w:val="24"/>
          <w:szCs w:val="24"/>
        </w:rPr>
        <w:t xml:space="preserve"> </w:t>
      </w:r>
      <w:r w:rsidR="00135BFE" w:rsidRPr="00B053F4">
        <w:rPr>
          <w:rStyle w:val="fontstyle01"/>
          <w:rFonts w:ascii="Times New Roman" w:hAnsi="Times New Roman" w:cs="Times New Roman"/>
          <w:color w:val="auto"/>
          <w:sz w:val="24"/>
          <w:szCs w:val="24"/>
        </w:rPr>
        <w:t>Belgium. AES is a symmetric block cipher that can Block size128bit, Cipher keys 128,192and 256</w:t>
      </w:r>
      <w:r w:rsidR="00135BFE" w:rsidRPr="00B053F4">
        <w:rPr>
          <w:rFonts w:ascii="Times New Roman" w:hAnsi="Times New Roman" w:cs="Times New Roman"/>
          <w:sz w:val="24"/>
          <w:szCs w:val="24"/>
        </w:rPr>
        <w:t xml:space="preserve"> </w:t>
      </w:r>
      <w:r w:rsidR="00135BFE" w:rsidRPr="00B053F4">
        <w:rPr>
          <w:rStyle w:val="fontstyle01"/>
          <w:rFonts w:ascii="Times New Roman" w:hAnsi="Times New Roman" w:cs="Times New Roman"/>
          <w:color w:val="auto"/>
          <w:sz w:val="24"/>
          <w:szCs w:val="24"/>
        </w:rPr>
        <w:t>bits. Basically, encryption algorithms are divided into three major categories – transposition,</w:t>
      </w:r>
      <w:r w:rsidRPr="00B053F4">
        <w:rPr>
          <w:rFonts w:ascii="Times New Roman" w:hAnsi="Times New Roman" w:cs="Times New Roman"/>
          <w:sz w:val="24"/>
          <w:szCs w:val="24"/>
        </w:rPr>
        <w:t xml:space="preserve"> </w:t>
      </w:r>
      <w:r w:rsidR="00135BFE" w:rsidRPr="00B053F4">
        <w:rPr>
          <w:rStyle w:val="fontstyle01"/>
          <w:rFonts w:ascii="Times New Roman" w:hAnsi="Times New Roman" w:cs="Times New Roman"/>
          <w:color w:val="auto"/>
          <w:sz w:val="24"/>
          <w:szCs w:val="24"/>
        </w:rPr>
        <w:t>substitution, and transpositi</w:t>
      </w:r>
      <w:r w:rsidR="009306D8" w:rsidRPr="00B053F4">
        <w:rPr>
          <w:rStyle w:val="fontstyle01"/>
          <w:rFonts w:ascii="Times New Roman" w:hAnsi="Times New Roman" w:cs="Times New Roman"/>
          <w:color w:val="auto"/>
          <w:sz w:val="24"/>
          <w:szCs w:val="24"/>
        </w:rPr>
        <w:t xml:space="preserve">on – </w:t>
      </w:r>
      <w:r w:rsidR="009306D8" w:rsidRPr="00B053F4">
        <w:rPr>
          <w:rStyle w:val="fontstyle01"/>
          <w:rFonts w:ascii="Times New Roman" w:hAnsi="Times New Roman" w:cs="Times New Roman"/>
          <w:color w:val="auto"/>
          <w:sz w:val="24"/>
          <w:szCs w:val="24"/>
        </w:rPr>
        <w:lastRenderedPageBreak/>
        <w:t>substitution technique. This</w:t>
      </w:r>
      <w:r w:rsidR="00135BFE" w:rsidRPr="00B053F4">
        <w:rPr>
          <w:rStyle w:val="fontstyle01"/>
          <w:rFonts w:ascii="Times New Roman" w:hAnsi="Times New Roman" w:cs="Times New Roman"/>
          <w:color w:val="auto"/>
          <w:sz w:val="24"/>
          <w:szCs w:val="24"/>
        </w:rPr>
        <w:t xml:space="preserve"> algorithm uses a round function that</w:t>
      </w:r>
      <w:r w:rsidRPr="00B053F4">
        <w:rPr>
          <w:rFonts w:ascii="Times New Roman" w:hAnsi="Times New Roman" w:cs="Times New Roman"/>
          <w:sz w:val="24"/>
          <w:szCs w:val="24"/>
        </w:rPr>
        <w:t xml:space="preserve"> </w:t>
      </w:r>
      <w:r w:rsidR="00135BFE" w:rsidRPr="00B053F4">
        <w:rPr>
          <w:rStyle w:val="fontstyle01"/>
          <w:rFonts w:ascii="Times New Roman" w:hAnsi="Times New Roman" w:cs="Times New Roman"/>
          <w:color w:val="auto"/>
          <w:sz w:val="24"/>
          <w:szCs w:val="24"/>
        </w:rPr>
        <w:t xml:space="preserve">is compared of four different byte-oriented transformations such as Sub byte, Shift row, Mix column, Add round key. </w:t>
      </w:r>
      <w:r w:rsidR="009306D8" w:rsidRPr="00B053F4">
        <w:rPr>
          <w:rStyle w:val="fontstyle01"/>
          <w:rFonts w:ascii="Times New Roman" w:hAnsi="Times New Roman" w:cs="Times New Roman"/>
          <w:color w:val="auto"/>
          <w:sz w:val="24"/>
          <w:szCs w:val="24"/>
        </w:rPr>
        <w:t xml:space="preserve">Number of rounds to be used depends on the length of key </w:t>
      </w:r>
      <w:r w:rsidR="00135BFE" w:rsidRPr="00B053F4">
        <w:rPr>
          <w:rStyle w:val="fontstyle01"/>
          <w:rFonts w:ascii="Times New Roman" w:hAnsi="Times New Roman" w:cs="Times New Roman"/>
          <w:color w:val="auto"/>
          <w:sz w:val="24"/>
          <w:szCs w:val="24"/>
        </w:rPr>
        <w:t>[</w:t>
      </w:r>
      <w:r w:rsidR="00AA69FA" w:rsidRPr="00B053F4">
        <w:rPr>
          <w:rStyle w:val="fontstyle01"/>
          <w:rFonts w:ascii="Times New Roman" w:hAnsi="Times New Roman" w:cs="Times New Roman"/>
          <w:color w:val="auto"/>
          <w:sz w:val="24"/>
          <w:szCs w:val="24"/>
        </w:rPr>
        <w:t>3</w:t>
      </w:r>
      <w:r w:rsidR="00135BFE" w:rsidRPr="00B053F4">
        <w:rPr>
          <w:rStyle w:val="fontstyle01"/>
          <w:rFonts w:ascii="Times New Roman" w:hAnsi="Times New Roman" w:cs="Times New Roman"/>
          <w:color w:val="auto"/>
          <w:sz w:val="24"/>
          <w:szCs w:val="24"/>
        </w:rPr>
        <w:t>]</w:t>
      </w:r>
      <w:r w:rsidR="00AA69FA" w:rsidRPr="00B053F4">
        <w:rPr>
          <w:rStyle w:val="fontstyle01"/>
          <w:rFonts w:ascii="Times New Roman" w:hAnsi="Times New Roman" w:cs="Times New Roman"/>
          <w:color w:val="auto"/>
          <w:sz w:val="24"/>
          <w:szCs w:val="24"/>
        </w:rPr>
        <w:t>.</w:t>
      </w:r>
    </w:p>
    <w:p w:rsidR="00135BFE" w:rsidRPr="00B053F4" w:rsidRDefault="00135BFE" w:rsidP="00135BFE">
      <w:pPr>
        <w:spacing w:after="0"/>
        <w:rPr>
          <w:rStyle w:val="fontstyle01"/>
          <w:rFonts w:ascii="Times New Roman" w:hAnsi="Times New Roman" w:cs="Times New Roman"/>
          <w:color w:val="auto"/>
          <w:sz w:val="24"/>
          <w:szCs w:val="24"/>
        </w:rPr>
      </w:pPr>
    </w:p>
    <w:p w:rsidR="00135BFE" w:rsidRPr="00B053F4" w:rsidRDefault="009306D8" w:rsidP="00135BFE">
      <w:pPr>
        <w:rPr>
          <w:rFonts w:ascii="Times New Roman" w:hAnsi="Times New Roman" w:cs="Times New Roman"/>
          <w:sz w:val="24"/>
          <w:szCs w:val="24"/>
        </w:rPr>
      </w:pPr>
      <w:r w:rsidRPr="00B053F4">
        <w:rPr>
          <w:rFonts w:ascii="Times New Roman" w:hAnsi="Times New Roman" w:cs="Times New Roman"/>
          <w:sz w:val="24"/>
          <w:szCs w:val="24"/>
        </w:rPr>
        <w:t xml:space="preserve">These numbers of rounds, </w:t>
      </w:r>
      <w:r w:rsidR="00135BFE" w:rsidRPr="00B053F4">
        <w:rPr>
          <w:rFonts w:ascii="Times New Roman" w:hAnsi="Times New Roman" w:cs="Times New Roman"/>
          <w:sz w:val="24"/>
          <w:szCs w:val="24"/>
        </w:rPr>
        <w:t xml:space="preserve">AES compare between its own three block ciphers: AES-128, AES-192 and AES- 256. Each of this type both encrypts and decrypts data in block of 128 bits in measures of cryptographic keys. In this method of cryptography there is no extra room for acceptance additional block sizes and key length. The AES encryption algorithm performs in different stage of transformation. At first the cipher use the data to put into an array and after that it performs a number of encryption rounds. This round is based on key length such as 10 rounds for 128 bits, 12 rounds for 192 bit and 14 rounds for 265 bit keys. Then when this transformation is over creating a table of substitution with the data performs the second transformation with shifting the data in rows and then mixes columns. Finally there is an exclusive or XOR operation at the different part of the keys. </w:t>
      </w:r>
    </w:p>
    <w:p w:rsidR="00632BD8" w:rsidRPr="00B053F4" w:rsidRDefault="009306D8" w:rsidP="00927F10">
      <w:pPr>
        <w:rPr>
          <w:rFonts w:ascii="Times New Roman" w:hAnsi="Times New Roman" w:cs="Times New Roman"/>
          <w:sz w:val="24"/>
          <w:szCs w:val="24"/>
        </w:rPr>
      </w:pPr>
      <w:r w:rsidRPr="00B053F4">
        <w:rPr>
          <w:rFonts w:ascii="Times New Roman" w:hAnsi="Times New Roman" w:cs="Times New Roman"/>
          <w:sz w:val="24"/>
          <w:szCs w:val="24"/>
        </w:rPr>
        <w:t xml:space="preserve">As </w:t>
      </w:r>
      <w:r w:rsidR="00135BFE" w:rsidRPr="00B053F4">
        <w:rPr>
          <w:rFonts w:ascii="Times New Roman" w:hAnsi="Times New Roman" w:cs="Times New Roman"/>
          <w:sz w:val="24"/>
          <w:szCs w:val="24"/>
        </w:rPr>
        <w:t>AES implemented in sys</w:t>
      </w:r>
      <w:r w:rsidRPr="00B053F4">
        <w:rPr>
          <w:rFonts w:ascii="Times New Roman" w:hAnsi="Times New Roman" w:cs="Times New Roman"/>
          <w:sz w:val="24"/>
          <w:szCs w:val="24"/>
        </w:rPr>
        <w:t>tem as robust security protocol,</w:t>
      </w:r>
      <w:r w:rsidR="00135BFE" w:rsidRPr="00B053F4">
        <w:rPr>
          <w:rFonts w:ascii="Times New Roman" w:hAnsi="Times New Roman" w:cs="Times New Roman"/>
          <w:sz w:val="24"/>
          <w:szCs w:val="24"/>
        </w:rPr>
        <w:t xml:space="preserve"> </w:t>
      </w:r>
      <w:r w:rsidRPr="00B053F4">
        <w:rPr>
          <w:rFonts w:ascii="Times New Roman" w:hAnsi="Times New Roman" w:cs="Times New Roman"/>
          <w:sz w:val="24"/>
          <w:szCs w:val="24"/>
        </w:rPr>
        <w:t>the</w:t>
      </w:r>
      <w:r w:rsidR="00135BFE" w:rsidRPr="00B053F4">
        <w:rPr>
          <w:rFonts w:ascii="Times New Roman" w:hAnsi="Times New Roman" w:cs="Times New Roman"/>
          <w:sz w:val="24"/>
          <w:szCs w:val="24"/>
        </w:rPr>
        <w:t xml:space="preserve"> higher length of keys such as 128, 192 and 256 bits are encrypted in this method easily. The main </w:t>
      </w:r>
      <w:r w:rsidRPr="00B053F4">
        <w:rPr>
          <w:rFonts w:ascii="Times New Roman" w:hAnsi="Times New Roman" w:cs="Times New Roman"/>
          <w:sz w:val="24"/>
          <w:szCs w:val="24"/>
        </w:rPr>
        <w:t>uses of AES come</w:t>
      </w:r>
      <w:r w:rsidR="00135BFE" w:rsidRPr="00B053F4">
        <w:rPr>
          <w:rFonts w:ascii="Times New Roman" w:hAnsi="Times New Roman" w:cs="Times New Roman"/>
          <w:sz w:val="24"/>
          <w:szCs w:val="24"/>
        </w:rPr>
        <w:t xml:space="preserve"> with applications of wireless communication, financial transaction and e-commerce business. While the limitation of AES based on simplified algebraic architecture and as every block is encrypted in the same way all the time.</w:t>
      </w:r>
      <w:r w:rsidR="00DC06B3" w:rsidRPr="00B053F4">
        <w:rPr>
          <w:rFonts w:ascii="Times New Roman" w:hAnsi="Times New Roman" w:cs="Times New Roman"/>
          <w:sz w:val="24"/>
          <w:szCs w:val="24"/>
        </w:rPr>
        <w:t xml:space="preserve"> </w:t>
      </w:r>
    </w:p>
    <w:p w:rsidR="002D508E" w:rsidRPr="00B053F4" w:rsidRDefault="003673F5" w:rsidP="003673F5">
      <w:pPr>
        <w:pStyle w:val="ListParagraph"/>
        <w:numPr>
          <w:ilvl w:val="1"/>
          <w:numId w:val="1"/>
        </w:numPr>
        <w:rPr>
          <w:rFonts w:ascii="Times New Roman" w:hAnsi="Times New Roman" w:cs="Times New Roman"/>
          <w:sz w:val="24"/>
          <w:szCs w:val="24"/>
        </w:rPr>
      </w:pPr>
      <w:r w:rsidRPr="00B053F4">
        <w:rPr>
          <w:rFonts w:ascii="Times New Roman" w:hAnsi="Times New Roman" w:cs="Times New Roman"/>
          <w:b/>
          <w:sz w:val="24"/>
          <w:szCs w:val="24"/>
        </w:rPr>
        <w:t xml:space="preserve"> </w:t>
      </w:r>
      <w:r w:rsidR="00BB3B95" w:rsidRPr="00B053F4">
        <w:rPr>
          <w:rFonts w:ascii="Times New Roman" w:hAnsi="Times New Roman" w:cs="Times New Roman"/>
          <w:b/>
          <w:sz w:val="24"/>
          <w:szCs w:val="24"/>
        </w:rPr>
        <w:t>DES</w:t>
      </w:r>
      <w:r w:rsidR="00ED6D67" w:rsidRPr="00B053F4">
        <w:rPr>
          <w:rFonts w:ascii="Times New Roman" w:hAnsi="Times New Roman" w:cs="Times New Roman"/>
          <w:b/>
          <w:sz w:val="24"/>
          <w:szCs w:val="24"/>
        </w:rPr>
        <w:t xml:space="preserve"> Algorithm:</w:t>
      </w:r>
    </w:p>
    <w:p w:rsidR="009306D8" w:rsidRPr="00B053F4" w:rsidRDefault="009306D8" w:rsidP="009306D8">
      <w:pPr>
        <w:rPr>
          <w:rFonts w:ascii="Times New Roman" w:hAnsi="Times New Roman" w:cs="Times New Roman"/>
          <w:sz w:val="24"/>
          <w:szCs w:val="24"/>
        </w:rPr>
      </w:pPr>
      <w:r w:rsidRPr="00B053F4">
        <w:rPr>
          <w:rFonts w:ascii="Times New Roman" w:hAnsi="Times New Roman" w:cs="Times New Roman"/>
          <w:sz w:val="24"/>
          <w:szCs w:val="24"/>
        </w:rPr>
        <w:t>Des (Data Encryption Standard</w:t>
      </w:r>
      <w:r w:rsidR="00445BED" w:rsidRPr="00B053F4">
        <w:rPr>
          <w:rFonts w:ascii="Times New Roman" w:hAnsi="Times New Roman" w:cs="Times New Roman"/>
          <w:sz w:val="24"/>
          <w:szCs w:val="24"/>
        </w:rPr>
        <w:t>)</w:t>
      </w:r>
      <w:r w:rsidRPr="00B053F4">
        <w:rPr>
          <w:rFonts w:ascii="Times New Roman" w:hAnsi="Times New Roman" w:cs="Times New Roman"/>
          <w:sz w:val="24"/>
          <w:szCs w:val="24"/>
        </w:rPr>
        <w:t xml:space="preserve"> was developed in 1970 at IBM by Horst </w:t>
      </w:r>
      <w:proofErr w:type="spellStart"/>
      <w:r w:rsidRPr="00B053F4">
        <w:rPr>
          <w:rFonts w:ascii="Times New Roman" w:hAnsi="Times New Roman" w:cs="Times New Roman"/>
          <w:sz w:val="24"/>
          <w:szCs w:val="24"/>
        </w:rPr>
        <w:t>Feistel</w:t>
      </w:r>
      <w:proofErr w:type="spellEnd"/>
      <w:r w:rsidRPr="00B053F4">
        <w:rPr>
          <w:rFonts w:ascii="Times New Roman" w:hAnsi="Times New Roman" w:cs="Times New Roman"/>
          <w:sz w:val="24"/>
          <w:szCs w:val="24"/>
        </w:rPr>
        <w:t>.  This encryption standard was recommended by NIST (National Institute of Standards Technology)</w:t>
      </w:r>
      <w:r w:rsidR="00010E10" w:rsidRPr="00B053F4">
        <w:rPr>
          <w:rFonts w:ascii="Times New Roman" w:hAnsi="Times New Roman" w:cs="Times New Roman"/>
          <w:sz w:val="24"/>
          <w:szCs w:val="24"/>
        </w:rPr>
        <w:t xml:space="preserve"> [5</w:t>
      </w:r>
      <w:r w:rsidRPr="00B053F4">
        <w:rPr>
          <w:rFonts w:ascii="Times New Roman" w:hAnsi="Times New Roman" w:cs="Times New Roman"/>
          <w:sz w:val="24"/>
          <w:szCs w:val="24"/>
        </w:rPr>
        <w:t>].</w:t>
      </w:r>
    </w:p>
    <w:p w:rsidR="009306D8" w:rsidRPr="00B053F4" w:rsidRDefault="00B62B31" w:rsidP="009306D8">
      <w:pPr>
        <w:rPr>
          <w:rFonts w:ascii="Times New Roman" w:hAnsi="Times New Roman" w:cs="Times New Roman"/>
          <w:sz w:val="24"/>
          <w:szCs w:val="24"/>
        </w:rPr>
      </w:pPr>
      <w:r w:rsidRPr="00B053F4">
        <w:rPr>
          <w:rFonts w:ascii="Times New Roman" w:hAnsi="Times New Roman" w:cs="Times New Roman"/>
          <w:sz w:val="24"/>
          <w:szCs w:val="24"/>
        </w:rPr>
        <w:t>I</w:t>
      </w:r>
      <w:r w:rsidR="009306D8" w:rsidRPr="00B053F4">
        <w:rPr>
          <w:rFonts w:ascii="Times New Roman" w:hAnsi="Times New Roman" w:cs="Times New Roman"/>
          <w:sz w:val="24"/>
          <w:szCs w:val="24"/>
        </w:rPr>
        <w:t xml:space="preserve">n DES 64 bits of plain text goes as </w:t>
      </w:r>
      <w:r w:rsidR="004A311D" w:rsidRPr="00B053F4">
        <w:rPr>
          <w:rFonts w:ascii="Times New Roman" w:hAnsi="Times New Roman" w:cs="Times New Roman"/>
          <w:sz w:val="24"/>
          <w:szCs w:val="24"/>
        </w:rPr>
        <w:t>input,</w:t>
      </w:r>
      <w:r w:rsidR="009306D8" w:rsidRPr="00B053F4">
        <w:rPr>
          <w:rFonts w:ascii="Times New Roman" w:hAnsi="Times New Roman" w:cs="Times New Roman"/>
          <w:sz w:val="24"/>
          <w:szCs w:val="24"/>
        </w:rPr>
        <w:t xml:space="preserve"> which produces 64 bits of cipher text. Even if 64 bit key is actual input, the key length is 56 for this algorithm. DES consists of a16-round series of substitution and permutation. Thus, data and key bits are shifted, permutat</w:t>
      </w:r>
      <w:r w:rsidR="004A311D" w:rsidRPr="00B053F4">
        <w:rPr>
          <w:rFonts w:ascii="Times New Roman" w:hAnsi="Times New Roman" w:cs="Times New Roman"/>
          <w:sz w:val="24"/>
          <w:szCs w:val="24"/>
        </w:rPr>
        <w:t xml:space="preserve">ed, </w:t>
      </w:r>
      <w:proofErr w:type="spellStart"/>
      <w:r w:rsidR="004A311D" w:rsidRPr="00B053F4">
        <w:rPr>
          <w:rFonts w:ascii="Times New Roman" w:hAnsi="Times New Roman" w:cs="Times New Roman"/>
          <w:sz w:val="24"/>
          <w:szCs w:val="24"/>
        </w:rPr>
        <w:t>XORed</w:t>
      </w:r>
      <w:proofErr w:type="spellEnd"/>
      <w:r w:rsidR="004A311D" w:rsidRPr="00B053F4">
        <w:rPr>
          <w:rFonts w:ascii="Times New Roman" w:hAnsi="Times New Roman" w:cs="Times New Roman"/>
          <w:sz w:val="24"/>
          <w:szCs w:val="24"/>
        </w:rPr>
        <w:t xml:space="preserve">, and sent through 8 </w:t>
      </w:r>
      <w:r w:rsidR="009306D8" w:rsidRPr="00B053F4">
        <w:rPr>
          <w:rFonts w:ascii="Times New Roman" w:hAnsi="Times New Roman" w:cs="Times New Roman"/>
          <w:sz w:val="24"/>
          <w:szCs w:val="24"/>
        </w:rPr>
        <w:t xml:space="preserve">boxes, a set of lookup tables that are essential to the DES algorithm. The Decryption process is performed in reverse. </w:t>
      </w:r>
      <w:r w:rsidR="00010E10" w:rsidRPr="00B053F4">
        <w:rPr>
          <w:rFonts w:ascii="Times New Roman" w:hAnsi="Times New Roman" w:cs="Times New Roman"/>
          <w:sz w:val="24"/>
          <w:szCs w:val="24"/>
        </w:rPr>
        <w:t>This makes it a symmetric key algorithm [4</w:t>
      </w:r>
      <w:r w:rsidR="009306D8" w:rsidRPr="00B053F4">
        <w:rPr>
          <w:rFonts w:ascii="Times New Roman" w:hAnsi="Times New Roman" w:cs="Times New Roman"/>
          <w:sz w:val="24"/>
          <w:szCs w:val="24"/>
        </w:rPr>
        <w:t>]</w:t>
      </w:r>
    </w:p>
    <w:p w:rsidR="00A224DC" w:rsidRPr="00B053F4" w:rsidRDefault="009306D8" w:rsidP="00DC06B3">
      <w:pPr>
        <w:rPr>
          <w:rFonts w:ascii="Times New Roman" w:hAnsi="Times New Roman" w:cs="Times New Roman"/>
          <w:sz w:val="24"/>
          <w:szCs w:val="24"/>
        </w:rPr>
      </w:pPr>
      <w:r w:rsidRPr="00B053F4">
        <w:rPr>
          <w:rFonts w:ascii="Times New Roman" w:hAnsi="Times New Roman" w:cs="Times New Roman"/>
          <w:sz w:val="24"/>
          <w:szCs w:val="24"/>
        </w:rPr>
        <w:t>The DES algorit</w:t>
      </w:r>
      <w:r w:rsidR="00B62B31" w:rsidRPr="00B053F4">
        <w:rPr>
          <w:rFonts w:ascii="Times New Roman" w:hAnsi="Times New Roman" w:cs="Times New Roman"/>
          <w:sz w:val="24"/>
          <w:szCs w:val="24"/>
        </w:rPr>
        <w:t>hm’s encryption and decryption s</w:t>
      </w:r>
      <w:r w:rsidRPr="00B053F4">
        <w:rPr>
          <w:rFonts w:ascii="Times New Roman" w:hAnsi="Times New Roman" w:cs="Times New Roman"/>
          <w:sz w:val="24"/>
          <w:szCs w:val="24"/>
        </w:rPr>
        <w:t>peed is fast</w:t>
      </w:r>
      <w:r w:rsidR="00B62B31" w:rsidRPr="00B053F4">
        <w:rPr>
          <w:rFonts w:ascii="Times New Roman" w:hAnsi="Times New Roman" w:cs="Times New Roman"/>
          <w:sz w:val="24"/>
          <w:szCs w:val="24"/>
        </w:rPr>
        <w:t xml:space="preserve"> in terms of other symmetric algorithms. </w:t>
      </w:r>
      <w:r w:rsidRPr="00B053F4">
        <w:rPr>
          <w:rFonts w:ascii="Times New Roman" w:hAnsi="Times New Roman" w:cs="Times New Roman"/>
          <w:sz w:val="24"/>
          <w:szCs w:val="24"/>
        </w:rPr>
        <w:t xml:space="preserve">One of the important </w:t>
      </w:r>
      <w:r w:rsidR="00B62B31" w:rsidRPr="00B053F4">
        <w:rPr>
          <w:rFonts w:ascii="Times New Roman" w:hAnsi="Times New Roman" w:cs="Times New Roman"/>
          <w:sz w:val="24"/>
          <w:szCs w:val="24"/>
        </w:rPr>
        <w:t>advantages</w:t>
      </w:r>
      <w:r w:rsidRPr="00B053F4">
        <w:rPr>
          <w:rFonts w:ascii="Times New Roman" w:hAnsi="Times New Roman" w:cs="Times New Roman"/>
          <w:sz w:val="24"/>
          <w:szCs w:val="24"/>
        </w:rPr>
        <w:t xml:space="preserve"> is with having used </w:t>
      </w:r>
      <w:proofErr w:type="gramStart"/>
      <w:r w:rsidRPr="00B053F4">
        <w:rPr>
          <w:rFonts w:ascii="Times New Roman" w:hAnsi="Times New Roman" w:cs="Times New Roman"/>
          <w:sz w:val="24"/>
          <w:szCs w:val="24"/>
        </w:rPr>
        <w:t>DES,</w:t>
      </w:r>
      <w:proofErr w:type="gramEnd"/>
      <w:r w:rsidRPr="00B053F4">
        <w:rPr>
          <w:rFonts w:ascii="Times New Roman" w:hAnsi="Times New Roman" w:cs="Times New Roman"/>
          <w:sz w:val="24"/>
          <w:szCs w:val="24"/>
        </w:rPr>
        <w:t xml:space="preserve"> much faster public-key systems can be made. DES uses the lea</w:t>
      </w:r>
      <w:r w:rsidR="00010E10" w:rsidRPr="00B053F4">
        <w:rPr>
          <w:rFonts w:ascii="Times New Roman" w:hAnsi="Times New Roman" w:cs="Times New Roman"/>
          <w:sz w:val="24"/>
          <w:szCs w:val="24"/>
        </w:rPr>
        <w:t>st memory while encryption time [6</w:t>
      </w:r>
      <w:r w:rsidRPr="00B053F4">
        <w:rPr>
          <w:rFonts w:ascii="Times New Roman" w:hAnsi="Times New Roman" w:cs="Times New Roman"/>
          <w:sz w:val="24"/>
          <w:szCs w:val="24"/>
        </w:rPr>
        <w:t>]</w:t>
      </w:r>
      <w:r w:rsidR="00010E10" w:rsidRPr="00B053F4">
        <w:rPr>
          <w:rFonts w:ascii="Times New Roman" w:hAnsi="Times New Roman" w:cs="Times New Roman"/>
          <w:sz w:val="24"/>
          <w:szCs w:val="24"/>
        </w:rPr>
        <w:t>.</w:t>
      </w:r>
      <w:r w:rsidRPr="00B053F4">
        <w:rPr>
          <w:rFonts w:ascii="Times New Roman" w:hAnsi="Times New Roman" w:cs="Times New Roman"/>
          <w:sz w:val="24"/>
          <w:szCs w:val="24"/>
        </w:rPr>
        <w:t xml:space="preserve"> </w:t>
      </w:r>
      <w:r w:rsidR="0022252C" w:rsidRPr="00B053F4">
        <w:rPr>
          <w:rFonts w:ascii="Times New Roman" w:hAnsi="Times New Roman" w:cs="Times New Roman"/>
          <w:sz w:val="24"/>
          <w:szCs w:val="24"/>
        </w:rPr>
        <w:t>On</w:t>
      </w:r>
      <w:r w:rsidRPr="00B053F4">
        <w:rPr>
          <w:rFonts w:ascii="Times New Roman" w:hAnsi="Times New Roman" w:cs="Times New Roman"/>
          <w:sz w:val="24"/>
          <w:szCs w:val="24"/>
        </w:rPr>
        <w:t xml:space="preserve"> the other hand, DES is considered weak and insecure because it was recorded </w:t>
      </w:r>
      <w:r w:rsidR="0022252C" w:rsidRPr="00B053F4">
        <w:rPr>
          <w:rFonts w:ascii="Times New Roman" w:hAnsi="Times New Roman" w:cs="Times New Roman"/>
          <w:sz w:val="24"/>
          <w:szCs w:val="24"/>
        </w:rPr>
        <w:t>with many</w:t>
      </w:r>
      <w:r w:rsidRPr="00B053F4">
        <w:rPr>
          <w:rFonts w:ascii="Times New Roman" w:hAnsi="Times New Roman" w:cs="Times New Roman"/>
          <w:sz w:val="24"/>
          <w:szCs w:val="24"/>
        </w:rPr>
        <w:t xml:space="preserve"> attacks as the key length is 56 which </w:t>
      </w:r>
      <w:r w:rsidR="00445BED" w:rsidRPr="00B053F4">
        <w:rPr>
          <w:rFonts w:ascii="Times New Roman" w:hAnsi="Times New Roman" w:cs="Times New Roman"/>
          <w:sz w:val="24"/>
          <w:szCs w:val="24"/>
        </w:rPr>
        <w:t>are</w:t>
      </w:r>
      <w:r w:rsidRPr="00B053F4">
        <w:rPr>
          <w:rFonts w:ascii="Times New Roman" w:hAnsi="Times New Roman" w:cs="Times New Roman"/>
          <w:sz w:val="24"/>
          <w:szCs w:val="24"/>
        </w:rPr>
        <w:t xml:space="preserve"> too small</w:t>
      </w:r>
      <w:r w:rsidR="00010E10" w:rsidRPr="00B053F4">
        <w:rPr>
          <w:rFonts w:ascii="Times New Roman" w:hAnsi="Times New Roman" w:cs="Times New Roman"/>
          <w:sz w:val="24"/>
          <w:szCs w:val="24"/>
        </w:rPr>
        <w:t xml:space="preserve"> [5</w:t>
      </w:r>
      <w:r w:rsidR="00DC06B3" w:rsidRPr="00B053F4">
        <w:rPr>
          <w:rFonts w:ascii="Times New Roman" w:hAnsi="Times New Roman" w:cs="Times New Roman"/>
          <w:sz w:val="24"/>
          <w:szCs w:val="24"/>
        </w:rPr>
        <w:t>].</w:t>
      </w:r>
      <w:r w:rsidR="00445BED" w:rsidRPr="00B053F4">
        <w:rPr>
          <w:rFonts w:ascii="Times New Roman" w:hAnsi="Times New Roman" w:cs="Times New Roman"/>
          <w:sz w:val="24"/>
          <w:szCs w:val="24"/>
        </w:rPr>
        <w:t xml:space="preserve"> The application of DES as a popular encryption technique where this processes images like JPEG format and Bitmap image.</w:t>
      </w:r>
    </w:p>
    <w:p w:rsidR="00B07672" w:rsidRPr="00B053F4" w:rsidRDefault="003673F5" w:rsidP="003673F5">
      <w:pPr>
        <w:pStyle w:val="Default"/>
        <w:numPr>
          <w:ilvl w:val="1"/>
          <w:numId w:val="1"/>
        </w:numPr>
        <w:spacing w:line="360" w:lineRule="auto"/>
        <w:rPr>
          <w:rFonts w:ascii="Times New Roman" w:hAnsi="Times New Roman" w:cs="Times New Roman"/>
          <w:color w:val="auto"/>
        </w:rPr>
      </w:pPr>
      <w:r w:rsidRPr="00B053F4">
        <w:rPr>
          <w:rFonts w:ascii="Times New Roman" w:hAnsi="Times New Roman" w:cs="Times New Roman"/>
          <w:b/>
          <w:color w:val="auto"/>
        </w:rPr>
        <w:t xml:space="preserve"> </w:t>
      </w:r>
      <w:r w:rsidR="00ED6D67" w:rsidRPr="00B053F4">
        <w:rPr>
          <w:rFonts w:ascii="Times New Roman" w:hAnsi="Times New Roman" w:cs="Times New Roman"/>
          <w:b/>
          <w:color w:val="auto"/>
        </w:rPr>
        <w:t>3</w:t>
      </w:r>
      <w:r w:rsidR="00BB3B95" w:rsidRPr="00B053F4">
        <w:rPr>
          <w:rFonts w:ascii="Times New Roman" w:hAnsi="Times New Roman" w:cs="Times New Roman"/>
          <w:b/>
          <w:color w:val="auto"/>
        </w:rPr>
        <w:t>DES</w:t>
      </w:r>
      <w:r w:rsidR="00ED6D67" w:rsidRPr="00B053F4">
        <w:rPr>
          <w:rFonts w:ascii="Times New Roman" w:hAnsi="Times New Roman" w:cs="Times New Roman"/>
          <w:b/>
          <w:color w:val="auto"/>
        </w:rPr>
        <w:t xml:space="preserve"> Algorithm:</w:t>
      </w:r>
    </w:p>
    <w:p w:rsidR="00445BED" w:rsidRPr="00B053F4" w:rsidRDefault="000366FF" w:rsidP="00366E14">
      <w:pPr>
        <w:spacing w:after="0"/>
        <w:rPr>
          <w:rStyle w:val="fontstyle01"/>
          <w:rFonts w:ascii="Times New Roman" w:hAnsi="Times New Roman"/>
          <w:color w:val="auto"/>
          <w:sz w:val="24"/>
          <w:szCs w:val="24"/>
        </w:rPr>
      </w:pPr>
      <w:r w:rsidRPr="00B053F4">
        <w:rPr>
          <w:rStyle w:val="fontstyle01"/>
          <w:rFonts w:ascii="Times New Roman" w:hAnsi="Times New Roman"/>
          <w:color w:val="auto"/>
          <w:sz w:val="24"/>
          <w:szCs w:val="24"/>
        </w:rPr>
        <w:t>3DES or the Triple Data Encryption Algorithm was developed to address the obvious flaws in DES without de-signing a whole new cryptosystem [</w:t>
      </w:r>
      <w:r w:rsidR="00010E10" w:rsidRPr="00B053F4">
        <w:rPr>
          <w:rStyle w:val="fontstyle01"/>
          <w:rFonts w:ascii="Times New Roman" w:hAnsi="Times New Roman"/>
          <w:color w:val="auto"/>
          <w:sz w:val="24"/>
          <w:szCs w:val="24"/>
        </w:rPr>
        <w:t>7</w:t>
      </w:r>
      <w:r w:rsidRPr="00B053F4">
        <w:rPr>
          <w:rStyle w:val="fontstyle01"/>
          <w:rFonts w:ascii="Times New Roman" w:hAnsi="Times New Roman"/>
          <w:color w:val="auto"/>
          <w:sz w:val="24"/>
          <w:szCs w:val="24"/>
        </w:rPr>
        <w:t xml:space="preserve">]. With the idea that Double DES may not be strong enough to prevent a meet-in-the-middle attack has led to the development </w:t>
      </w:r>
      <w:r w:rsidRPr="00B053F4">
        <w:rPr>
          <w:rStyle w:val="fontstyle01"/>
          <w:rFonts w:ascii="Times New Roman" w:hAnsi="Times New Roman"/>
          <w:color w:val="auto"/>
          <w:sz w:val="24"/>
          <w:szCs w:val="24"/>
        </w:rPr>
        <w:lastRenderedPageBreak/>
        <w:t>of 3DES, which was developed in 1999 by IBM by</w:t>
      </w:r>
      <w:r w:rsidR="00010E10" w:rsidRPr="00B053F4">
        <w:rPr>
          <w:rStyle w:val="fontstyle01"/>
          <w:rFonts w:ascii="Times New Roman" w:hAnsi="Times New Roman"/>
          <w:color w:val="auto"/>
          <w:sz w:val="24"/>
          <w:szCs w:val="24"/>
        </w:rPr>
        <w:t xml:space="preserve"> a team led by Walter Tuchman [8</w:t>
      </w:r>
      <w:r w:rsidRPr="00B053F4">
        <w:rPr>
          <w:rStyle w:val="fontstyle01"/>
          <w:rFonts w:ascii="Times New Roman" w:hAnsi="Times New Roman"/>
          <w:color w:val="auto"/>
          <w:sz w:val="24"/>
          <w:szCs w:val="24"/>
        </w:rPr>
        <w:t>]. This type of attack is one of the main reasons why 2DES was replaced by 3DES.</w:t>
      </w:r>
    </w:p>
    <w:p w:rsidR="000366FF" w:rsidRPr="00B053F4" w:rsidRDefault="00445BED" w:rsidP="00366E14">
      <w:pPr>
        <w:spacing w:after="0"/>
        <w:rPr>
          <w:rStyle w:val="fontstyle01"/>
          <w:rFonts w:ascii="Times New Roman" w:hAnsi="Times New Roman"/>
          <w:color w:val="auto"/>
          <w:sz w:val="24"/>
          <w:szCs w:val="24"/>
        </w:rPr>
      </w:pPr>
      <w:r w:rsidRPr="00B053F4">
        <w:rPr>
          <w:rStyle w:val="fontstyle01"/>
          <w:rFonts w:ascii="Times New Roman" w:hAnsi="Times New Roman"/>
          <w:color w:val="auto"/>
          <w:sz w:val="24"/>
          <w:szCs w:val="24"/>
        </w:rPr>
        <w:t xml:space="preserve"> </w:t>
      </w:r>
    </w:p>
    <w:p w:rsidR="0003656D" w:rsidRPr="00B053F4" w:rsidRDefault="000366FF" w:rsidP="00366E14">
      <w:pPr>
        <w:spacing w:after="0"/>
        <w:rPr>
          <w:rStyle w:val="fontstyle01"/>
          <w:rFonts w:ascii="Times New Roman" w:hAnsi="Times New Roman"/>
          <w:color w:val="auto"/>
          <w:sz w:val="24"/>
          <w:szCs w:val="24"/>
        </w:rPr>
      </w:pPr>
      <w:r w:rsidRPr="00B053F4">
        <w:rPr>
          <w:rStyle w:val="fontstyle01"/>
          <w:rFonts w:ascii="Times New Roman" w:hAnsi="Times New Roman"/>
          <w:color w:val="auto"/>
          <w:sz w:val="24"/>
          <w:szCs w:val="24"/>
        </w:rPr>
        <w:t xml:space="preserve">3DES works in much the same way as DES, except that goes through three cycles during the encryption process, using three keys: encryption, decryption, and another encryption. It has a key length of 192 bits (64 bits x 3 keys), but its actual strength is 168 bits (56 bits x 3 keys). </w:t>
      </w:r>
    </w:p>
    <w:p w:rsidR="00F04864" w:rsidRPr="00B053F4" w:rsidRDefault="000366FF" w:rsidP="00366E14">
      <w:pPr>
        <w:spacing w:after="0"/>
        <w:rPr>
          <w:rStyle w:val="fontstyle01"/>
          <w:rFonts w:ascii="Times New Roman" w:hAnsi="Times New Roman"/>
          <w:color w:val="auto"/>
          <w:sz w:val="24"/>
          <w:szCs w:val="24"/>
        </w:rPr>
      </w:pPr>
      <w:r w:rsidRPr="00B053F4">
        <w:rPr>
          <w:rStyle w:val="fontstyle01"/>
          <w:rFonts w:ascii="Times New Roman" w:hAnsi="Times New Roman"/>
          <w:color w:val="auto"/>
          <w:sz w:val="24"/>
          <w:szCs w:val="24"/>
        </w:rPr>
        <w:t>This method is three times as strong as DES, yet it also means that it is three times slower because of the triple processing [</w:t>
      </w:r>
      <w:r w:rsidR="00010E10" w:rsidRPr="00B053F4">
        <w:rPr>
          <w:rStyle w:val="fontstyle01"/>
          <w:rFonts w:ascii="Times New Roman" w:hAnsi="Times New Roman"/>
          <w:color w:val="auto"/>
          <w:sz w:val="24"/>
          <w:szCs w:val="24"/>
        </w:rPr>
        <w:t>9</w:t>
      </w:r>
      <w:r w:rsidRPr="00B053F4">
        <w:rPr>
          <w:rStyle w:val="fontstyle01"/>
          <w:rFonts w:ascii="Times New Roman" w:hAnsi="Times New Roman"/>
          <w:color w:val="auto"/>
          <w:sz w:val="24"/>
          <w:szCs w:val="24"/>
        </w:rPr>
        <w:t>].</w:t>
      </w:r>
      <w:r w:rsidR="00F04864" w:rsidRPr="00B053F4">
        <w:rPr>
          <w:rStyle w:val="fontstyle01"/>
          <w:rFonts w:ascii="Times New Roman" w:hAnsi="Times New Roman"/>
          <w:color w:val="auto"/>
          <w:sz w:val="24"/>
          <w:szCs w:val="24"/>
        </w:rPr>
        <w:t xml:space="preserve"> </w:t>
      </w:r>
      <w:r w:rsidRPr="00B053F4">
        <w:rPr>
          <w:rStyle w:val="fontstyle01"/>
          <w:rFonts w:ascii="Times New Roman" w:hAnsi="Times New Roman"/>
          <w:color w:val="auto"/>
          <w:sz w:val="24"/>
          <w:szCs w:val="24"/>
        </w:rPr>
        <w:t xml:space="preserve">One thing is very important that all three keys must be different. If any of the keys are found to be same, it will be easier for a hacker to discover the plaintext. For this reason, several modes of operation were designed by researchers for symmetric block ciphers such as 3DES. </w:t>
      </w:r>
    </w:p>
    <w:p w:rsidR="00F04864" w:rsidRPr="00B053F4" w:rsidRDefault="00F04864" w:rsidP="00366E14">
      <w:pPr>
        <w:spacing w:after="0"/>
        <w:rPr>
          <w:rStyle w:val="fontstyle01"/>
          <w:rFonts w:ascii="Times New Roman" w:hAnsi="Times New Roman"/>
          <w:color w:val="auto"/>
          <w:sz w:val="24"/>
          <w:szCs w:val="24"/>
        </w:rPr>
      </w:pPr>
    </w:p>
    <w:p w:rsidR="00392212" w:rsidRPr="00B053F4" w:rsidRDefault="000366FF" w:rsidP="00392212">
      <w:pPr>
        <w:spacing w:after="0"/>
        <w:rPr>
          <w:rStyle w:val="fontstyle01"/>
          <w:rFonts w:ascii="Times New Roman" w:hAnsi="Times New Roman"/>
          <w:color w:val="auto"/>
          <w:sz w:val="24"/>
          <w:szCs w:val="24"/>
        </w:rPr>
      </w:pPr>
      <w:r w:rsidRPr="00B053F4">
        <w:rPr>
          <w:rStyle w:val="fontstyle01"/>
          <w:rFonts w:ascii="Times New Roman" w:hAnsi="Times New Roman"/>
          <w:color w:val="auto"/>
          <w:sz w:val="24"/>
          <w:szCs w:val="24"/>
        </w:rPr>
        <w:t xml:space="preserve">Researchers found that 3DES cipher suffers from a fundamental weakness linked to its small (64-bit) </w:t>
      </w:r>
      <w:r w:rsidR="00944C59" w:rsidRPr="00B053F4">
        <w:rPr>
          <w:rStyle w:val="fontstyle01"/>
          <w:rFonts w:ascii="Times New Roman" w:hAnsi="Times New Roman"/>
          <w:color w:val="auto"/>
          <w:sz w:val="24"/>
          <w:szCs w:val="24"/>
        </w:rPr>
        <w:t>block size</w:t>
      </w:r>
      <w:r w:rsidRPr="00B053F4">
        <w:rPr>
          <w:rStyle w:val="fontstyle01"/>
          <w:rFonts w:ascii="Times New Roman" w:hAnsi="Times New Roman"/>
          <w:color w:val="auto"/>
          <w:sz w:val="24"/>
          <w:szCs w:val="24"/>
        </w:rPr>
        <w:t xml:space="preserve">, i.e. the size of plaintext that it can encrypt. </w:t>
      </w:r>
      <w:r w:rsidR="004A311D" w:rsidRPr="00B053F4">
        <w:rPr>
          <w:rStyle w:val="fontstyle01"/>
          <w:rFonts w:ascii="Times New Roman" w:hAnsi="Times New Roman"/>
          <w:color w:val="auto"/>
          <w:sz w:val="24"/>
          <w:szCs w:val="24"/>
        </w:rPr>
        <w:t xml:space="preserve">Also </w:t>
      </w:r>
      <w:r w:rsidR="004A311D" w:rsidRPr="00B053F4">
        <w:rPr>
          <w:rStyle w:val="fontstyle01"/>
          <w:rFonts w:ascii="Times New Roman" w:hAnsi="Times New Roman" w:cs="Times New Roman"/>
          <w:color w:val="auto"/>
          <w:sz w:val="24"/>
          <w:szCs w:val="24"/>
        </w:rPr>
        <w:t>t</w:t>
      </w:r>
      <w:r w:rsidRPr="00B053F4">
        <w:rPr>
          <w:rStyle w:val="fontstyle01"/>
          <w:rFonts w:ascii="Times New Roman" w:hAnsi="Times New Roman" w:cs="Times New Roman"/>
          <w:color w:val="auto"/>
          <w:sz w:val="24"/>
          <w:szCs w:val="24"/>
        </w:rPr>
        <w:t>here is now a practical, relatively fast attack on 64-bit block ciphers that lets attackers recover authentication cookies and other credentials from HTTPS-protected sessions, a p</w:t>
      </w:r>
      <w:r w:rsidR="0003656D" w:rsidRPr="00B053F4">
        <w:rPr>
          <w:rStyle w:val="fontstyle01"/>
          <w:rFonts w:ascii="Times New Roman" w:hAnsi="Times New Roman" w:cs="Times New Roman"/>
          <w:color w:val="auto"/>
          <w:sz w:val="24"/>
          <w:szCs w:val="24"/>
        </w:rPr>
        <w:t xml:space="preserve">air of French researchers said. </w:t>
      </w:r>
      <w:r w:rsidRPr="00B053F4">
        <w:rPr>
          <w:rStyle w:val="fontstyle01"/>
          <w:rFonts w:ascii="Times New Roman" w:hAnsi="Times New Roman" w:cs="Times New Roman"/>
          <w:color w:val="auto"/>
          <w:sz w:val="24"/>
          <w:szCs w:val="24"/>
        </w:rPr>
        <w:t>Legacy ciphers Triple-DES and Blowfish need to go the way of the broken RC4 cipher: Depr</w:t>
      </w:r>
      <w:r w:rsidR="00392212" w:rsidRPr="00B053F4">
        <w:rPr>
          <w:rStyle w:val="fontstyle01"/>
          <w:rFonts w:ascii="Times New Roman" w:hAnsi="Times New Roman" w:cs="Times New Roman"/>
          <w:color w:val="auto"/>
          <w:sz w:val="24"/>
          <w:szCs w:val="24"/>
        </w:rPr>
        <w:t xml:space="preserve">ecated and disabled everywhere </w:t>
      </w:r>
      <w:r w:rsidRPr="00B053F4">
        <w:rPr>
          <w:rStyle w:val="fontstyle01"/>
          <w:rFonts w:ascii="Times New Roman" w:hAnsi="Times New Roman" w:cs="Times New Roman"/>
          <w:color w:val="auto"/>
          <w:sz w:val="24"/>
          <w:szCs w:val="24"/>
        </w:rPr>
        <w:t>[</w:t>
      </w:r>
      <w:r w:rsidR="00010E10" w:rsidRPr="00B053F4">
        <w:rPr>
          <w:rStyle w:val="fontstyle01"/>
          <w:rFonts w:ascii="Times New Roman" w:hAnsi="Times New Roman" w:cs="Times New Roman"/>
          <w:color w:val="auto"/>
          <w:sz w:val="24"/>
          <w:szCs w:val="24"/>
        </w:rPr>
        <w:t>11</w:t>
      </w:r>
      <w:r w:rsidRPr="00B053F4">
        <w:rPr>
          <w:rStyle w:val="fontstyle01"/>
          <w:rFonts w:ascii="Times New Roman" w:hAnsi="Times New Roman" w:cs="Times New Roman"/>
          <w:color w:val="auto"/>
          <w:sz w:val="24"/>
          <w:szCs w:val="24"/>
        </w:rPr>
        <w:t>]</w:t>
      </w:r>
      <w:r w:rsidR="00392212" w:rsidRPr="00B053F4">
        <w:rPr>
          <w:rStyle w:val="fontstyle01"/>
          <w:rFonts w:ascii="Times New Roman" w:hAnsi="Times New Roman" w:cs="Times New Roman"/>
          <w:color w:val="auto"/>
          <w:sz w:val="24"/>
          <w:szCs w:val="24"/>
        </w:rPr>
        <w:t>.</w:t>
      </w:r>
      <w:r w:rsidR="0003656D" w:rsidRPr="00B053F4">
        <w:rPr>
          <w:rStyle w:val="fontstyle01"/>
          <w:rFonts w:ascii="Times New Roman" w:hAnsi="Times New Roman" w:cs="Times New Roman"/>
          <w:color w:val="auto"/>
          <w:sz w:val="24"/>
          <w:szCs w:val="24"/>
        </w:rPr>
        <w:t xml:space="preserve"> Along with this still 3DES use in password protection of user content and system data. </w:t>
      </w:r>
    </w:p>
    <w:p w:rsidR="00632BD8" w:rsidRPr="00B053F4" w:rsidRDefault="00632BD8" w:rsidP="00392212">
      <w:pPr>
        <w:spacing w:after="0"/>
        <w:rPr>
          <w:rFonts w:ascii="Times New Roman" w:hAnsi="Times New Roman"/>
          <w:sz w:val="24"/>
          <w:szCs w:val="24"/>
        </w:rPr>
      </w:pPr>
    </w:p>
    <w:p w:rsidR="0003656D" w:rsidRPr="00B053F4" w:rsidRDefault="00802D60" w:rsidP="0003656D">
      <w:pPr>
        <w:pStyle w:val="ListParagraph"/>
        <w:numPr>
          <w:ilvl w:val="0"/>
          <w:numId w:val="1"/>
        </w:numPr>
        <w:jc w:val="both"/>
        <w:rPr>
          <w:rFonts w:ascii="Times New Roman" w:hAnsi="Times New Roman" w:cs="Times New Roman"/>
          <w:sz w:val="24"/>
          <w:szCs w:val="24"/>
        </w:rPr>
      </w:pPr>
      <w:r w:rsidRPr="00B053F4">
        <w:rPr>
          <w:rFonts w:ascii="Times New Roman" w:hAnsi="Times New Roman" w:cs="Times New Roman"/>
          <w:b/>
          <w:sz w:val="24"/>
          <w:szCs w:val="24"/>
        </w:rPr>
        <w:t>Asymmetric</w:t>
      </w:r>
      <w:r w:rsidR="00152A9A" w:rsidRPr="00B053F4">
        <w:rPr>
          <w:rFonts w:ascii="Times New Roman" w:hAnsi="Times New Roman" w:cs="Times New Roman"/>
          <w:sz w:val="24"/>
          <w:szCs w:val="24"/>
        </w:rPr>
        <w:t xml:space="preserve"> </w:t>
      </w:r>
      <w:r w:rsidR="00152A9A" w:rsidRPr="00B053F4">
        <w:rPr>
          <w:rFonts w:ascii="Times New Roman" w:hAnsi="Times New Roman" w:cs="Times New Roman"/>
          <w:b/>
          <w:sz w:val="24"/>
          <w:szCs w:val="24"/>
        </w:rPr>
        <w:t>Cryptography</w:t>
      </w:r>
      <w:r w:rsidR="00152A9A" w:rsidRPr="00B053F4">
        <w:rPr>
          <w:rFonts w:ascii="Times New Roman" w:hAnsi="Times New Roman" w:cs="Times New Roman"/>
          <w:sz w:val="24"/>
          <w:szCs w:val="24"/>
        </w:rPr>
        <w:t xml:space="preserve"> </w:t>
      </w:r>
      <w:r w:rsidR="00152A9A" w:rsidRPr="00B053F4">
        <w:rPr>
          <w:rFonts w:ascii="Times New Roman" w:hAnsi="Times New Roman" w:cs="Times New Roman"/>
          <w:b/>
          <w:sz w:val="24"/>
          <w:szCs w:val="24"/>
        </w:rPr>
        <w:t>Algorithms</w:t>
      </w:r>
      <w:r w:rsidR="00152A9A" w:rsidRPr="00B053F4">
        <w:rPr>
          <w:rFonts w:ascii="Times New Roman" w:hAnsi="Times New Roman" w:cs="Times New Roman"/>
          <w:sz w:val="24"/>
          <w:szCs w:val="24"/>
        </w:rPr>
        <w:t>:</w:t>
      </w:r>
    </w:p>
    <w:p w:rsidR="0003656D" w:rsidRPr="00B053F4" w:rsidRDefault="0003656D" w:rsidP="0003656D">
      <w:pPr>
        <w:jc w:val="both"/>
        <w:rPr>
          <w:rFonts w:ascii="Times New Roman" w:hAnsi="Times New Roman" w:cs="Times New Roman"/>
          <w:sz w:val="24"/>
          <w:szCs w:val="24"/>
        </w:rPr>
      </w:pPr>
      <w:r w:rsidRPr="00B053F4">
        <w:rPr>
          <w:rFonts w:ascii="Times New Roman" w:hAnsi="Times New Roman" w:cs="Times New Roman"/>
          <w:sz w:val="24"/>
          <w:szCs w:val="24"/>
        </w:rPr>
        <w:t>In this section various type of asymmetric algorithms are individually discussed in terms of their working procedure, advantages and disadvantages.</w:t>
      </w:r>
    </w:p>
    <w:p w:rsidR="008D5567" w:rsidRPr="00B053F4" w:rsidRDefault="00564465" w:rsidP="003673F5">
      <w:pPr>
        <w:pStyle w:val="ListParagraph"/>
        <w:numPr>
          <w:ilvl w:val="1"/>
          <w:numId w:val="1"/>
        </w:numPr>
        <w:jc w:val="both"/>
        <w:rPr>
          <w:rFonts w:ascii="Times New Roman" w:hAnsi="Times New Roman" w:cs="Times New Roman"/>
          <w:sz w:val="24"/>
          <w:szCs w:val="24"/>
        </w:rPr>
      </w:pPr>
      <w:r w:rsidRPr="00B053F4">
        <w:rPr>
          <w:rFonts w:ascii="Times New Roman" w:hAnsi="Times New Roman" w:cs="Times New Roman"/>
          <w:b/>
          <w:sz w:val="24"/>
          <w:szCs w:val="24"/>
        </w:rPr>
        <w:t xml:space="preserve"> </w:t>
      </w:r>
      <w:r w:rsidR="00B07672" w:rsidRPr="00B053F4">
        <w:rPr>
          <w:rFonts w:ascii="Times New Roman" w:hAnsi="Times New Roman" w:cs="Times New Roman"/>
          <w:b/>
          <w:sz w:val="24"/>
          <w:szCs w:val="24"/>
        </w:rPr>
        <w:t>RSA</w:t>
      </w:r>
      <w:r w:rsidR="00ED6D67" w:rsidRPr="00B053F4">
        <w:rPr>
          <w:rFonts w:ascii="Times New Roman" w:hAnsi="Times New Roman" w:cs="Times New Roman"/>
          <w:b/>
          <w:sz w:val="24"/>
          <w:szCs w:val="24"/>
        </w:rPr>
        <w:t xml:space="preserve"> Algorithm:</w:t>
      </w:r>
    </w:p>
    <w:p w:rsidR="008D5567" w:rsidRPr="00B053F4" w:rsidRDefault="008D5567" w:rsidP="008D5567">
      <w:pPr>
        <w:rPr>
          <w:rFonts w:ascii="Times New Roman" w:hAnsi="Times New Roman" w:cs="Times New Roman"/>
          <w:sz w:val="24"/>
          <w:szCs w:val="24"/>
        </w:rPr>
      </w:pPr>
      <w:r w:rsidRPr="00B053F4">
        <w:rPr>
          <w:rFonts w:ascii="Times New Roman" w:hAnsi="Times New Roman" w:cs="Times New Roman"/>
          <w:sz w:val="24"/>
          <w:szCs w:val="24"/>
        </w:rPr>
        <w:t xml:space="preserve">In 1978 RSA was designed </w:t>
      </w:r>
      <w:r w:rsidR="00F61A42" w:rsidRPr="00B053F4">
        <w:rPr>
          <w:rFonts w:ascii="Times New Roman" w:hAnsi="Times New Roman" w:cs="Times New Roman"/>
          <w:sz w:val="24"/>
          <w:szCs w:val="24"/>
        </w:rPr>
        <w:t xml:space="preserve">by </w:t>
      </w:r>
      <w:r w:rsidR="00F8153B" w:rsidRPr="00B053F4">
        <w:rPr>
          <w:rFonts w:ascii="Times New Roman" w:hAnsi="Times New Roman" w:cs="Times New Roman"/>
          <w:sz w:val="24"/>
          <w:szCs w:val="24"/>
        </w:rPr>
        <w:t xml:space="preserve">Ron </w:t>
      </w:r>
      <w:proofErr w:type="spellStart"/>
      <w:r w:rsidR="00F8153B" w:rsidRPr="00B053F4">
        <w:rPr>
          <w:rFonts w:ascii="Times New Roman" w:hAnsi="Times New Roman" w:cs="Times New Roman"/>
          <w:sz w:val="24"/>
          <w:szCs w:val="24"/>
        </w:rPr>
        <w:t>Rivest</w:t>
      </w:r>
      <w:proofErr w:type="spellEnd"/>
      <w:r w:rsidR="00F8153B" w:rsidRPr="00B053F4">
        <w:rPr>
          <w:rFonts w:ascii="Times New Roman" w:hAnsi="Times New Roman" w:cs="Times New Roman"/>
          <w:sz w:val="24"/>
          <w:szCs w:val="24"/>
        </w:rPr>
        <w:t xml:space="preserve">, </w:t>
      </w:r>
      <w:proofErr w:type="spellStart"/>
      <w:r w:rsidR="00F8153B" w:rsidRPr="00B053F4">
        <w:rPr>
          <w:rFonts w:ascii="Times New Roman" w:hAnsi="Times New Roman" w:cs="Times New Roman"/>
          <w:sz w:val="24"/>
          <w:szCs w:val="24"/>
        </w:rPr>
        <w:t>Adi</w:t>
      </w:r>
      <w:proofErr w:type="spellEnd"/>
      <w:r w:rsidR="00F8153B" w:rsidRPr="00B053F4">
        <w:rPr>
          <w:rFonts w:ascii="Times New Roman" w:hAnsi="Times New Roman" w:cs="Times New Roman"/>
          <w:sz w:val="24"/>
          <w:szCs w:val="24"/>
        </w:rPr>
        <w:t xml:space="preserve"> Shamir, and Leonard</w:t>
      </w:r>
      <w:r w:rsidRPr="00B053F4">
        <w:rPr>
          <w:rFonts w:ascii="Times New Roman" w:hAnsi="Times New Roman" w:cs="Times New Roman"/>
          <w:sz w:val="24"/>
          <w:szCs w:val="24"/>
        </w:rPr>
        <w:t xml:space="preserve"> </w:t>
      </w:r>
      <w:proofErr w:type="spellStart"/>
      <w:r w:rsidRPr="00B053F4">
        <w:rPr>
          <w:rFonts w:ascii="Times New Roman" w:hAnsi="Times New Roman" w:cs="Times New Roman"/>
          <w:sz w:val="24"/>
          <w:szCs w:val="24"/>
        </w:rPr>
        <w:t>Adleman</w:t>
      </w:r>
      <w:proofErr w:type="spellEnd"/>
      <w:r w:rsidRPr="00B053F4">
        <w:rPr>
          <w:rFonts w:ascii="Times New Roman" w:hAnsi="Times New Roman" w:cs="Times New Roman"/>
          <w:sz w:val="24"/>
          <w:szCs w:val="24"/>
        </w:rPr>
        <w:t xml:space="preserve"> .It is the most common public key algorithm. </w:t>
      </w:r>
      <w:r w:rsidR="00024359" w:rsidRPr="00B053F4">
        <w:rPr>
          <w:rFonts w:ascii="Times New Roman" w:hAnsi="Times New Roman" w:cs="Times New Roman"/>
          <w:sz w:val="24"/>
          <w:szCs w:val="24"/>
        </w:rPr>
        <w:t>It’s one</w:t>
      </w:r>
      <w:r w:rsidRPr="00B053F4">
        <w:rPr>
          <w:rFonts w:ascii="Times New Roman" w:hAnsi="Times New Roman" w:cs="Times New Roman"/>
          <w:sz w:val="24"/>
          <w:szCs w:val="24"/>
        </w:rPr>
        <w:t xml:space="preserve"> </w:t>
      </w:r>
      <w:r w:rsidR="004A311D" w:rsidRPr="00B053F4">
        <w:rPr>
          <w:rFonts w:ascii="Times New Roman" w:hAnsi="Times New Roman" w:cs="Times New Roman"/>
          <w:sz w:val="24"/>
          <w:szCs w:val="24"/>
        </w:rPr>
        <w:t>of the best known public key</w:t>
      </w:r>
      <w:r w:rsidR="00024359" w:rsidRPr="00B053F4">
        <w:rPr>
          <w:rFonts w:ascii="Times New Roman" w:hAnsi="Times New Roman" w:cs="Times New Roman"/>
          <w:sz w:val="24"/>
          <w:szCs w:val="24"/>
        </w:rPr>
        <w:t xml:space="preserve"> cryptosystems </w:t>
      </w:r>
      <w:r w:rsidRPr="00B053F4">
        <w:rPr>
          <w:rFonts w:ascii="Times New Roman" w:hAnsi="Times New Roman" w:cs="Times New Roman"/>
          <w:sz w:val="24"/>
          <w:szCs w:val="24"/>
        </w:rPr>
        <w:t>[1</w:t>
      </w:r>
      <w:r w:rsidR="00024359" w:rsidRPr="00B053F4">
        <w:rPr>
          <w:rFonts w:ascii="Times New Roman" w:hAnsi="Times New Roman" w:cs="Times New Roman"/>
          <w:sz w:val="24"/>
          <w:szCs w:val="24"/>
        </w:rPr>
        <w:t>3</w:t>
      </w:r>
      <w:r w:rsidRPr="00B053F4">
        <w:rPr>
          <w:rFonts w:ascii="Times New Roman" w:hAnsi="Times New Roman" w:cs="Times New Roman"/>
          <w:sz w:val="24"/>
          <w:szCs w:val="24"/>
        </w:rPr>
        <w:t>]</w:t>
      </w:r>
      <w:r w:rsidR="00024359" w:rsidRPr="00B053F4">
        <w:rPr>
          <w:rFonts w:ascii="Times New Roman" w:hAnsi="Times New Roman" w:cs="Times New Roman"/>
          <w:sz w:val="24"/>
          <w:szCs w:val="24"/>
        </w:rPr>
        <w:t>.</w:t>
      </w:r>
    </w:p>
    <w:p w:rsidR="00F93BBB" w:rsidRPr="00B053F4" w:rsidRDefault="008D5567" w:rsidP="00F93BBB">
      <w:pPr>
        <w:rPr>
          <w:rFonts w:ascii="Times New Roman" w:hAnsi="Times New Roman" w:cs="Times New Roman"/>
          <w:sz w:val="24"/>
          <w:szCs w:val="24"/>
        </w:rPr>
      </w:pPr>
      <w:r w:rsidRPr="00B053F4">
        <w:rPr>
          <w:rFonts w:ascii="Times New Roman" w:hAnsi="Times New Roman" w:cs="Times New Roman"/>
          <w:sz w:val="24"/>
          <w:szCs w:val="24"/>
        </w:rPr>
        <w:t>RSA is an asymmetric cryptosystem. There are two different keys. This is also called public key cryptography, because one of them can be given to everyone. The other key is private because its kept secret.it is based on number theory and is a block cipher system. RSA works in three steps:</w:t>
      </w:r>
    </w:p>
    <w:p w:rsidR="008D5567" w:rsidRPr="00B053F4" w:rsidRDefault="008D5567" w:rsidP="006E63D9">
      <w:pPr>
        <w:pStyle w:val="ListParagraph"/>
        <w:numPr>
          <w:ilvl w:val="0"/>
          <w:numId w:val="25"/>
        </w:numPr>
        <w:spacing w:after="0"/>
        <w:rPr>
          <w:rFonts w:ascii="Times New Roman" w:hAnsi="Times New Roman" w:cs="Times New Roman"/>
          <w:sz w:val="24"/>
          <w:szCs w:val="24"/>
        </w:rPr>
      </w:pPr>
      <w:r w:rsidRPr="00B053F4">
        <w:rPr>
          <w:rFonts w:ascii="Times New Roman" w:hAnsi="Times New Roman" w:cs="Times New Roman"/>
          <w:sz w:val="24"/>
          <w:szCs w:val="24"/>
        </w:rPr>
        <w:t>Key Generation:</w:t>
      </w:r>
      <w:r w:rsidR="004A311D" w:rsidRPr="00B053F4">
        <w:rPr>
          <w:rFonts w:ascii="Times New Roman" w:hAnsi="Times New Roman" w:cs="Times New Roman"/>
          <w:sz w:val="24"/>
          <w:szCs w:val="24"/>
        </w:rPr>
        <w:t xml:space="preserve"> </w:t>
      </w:r>
      <w:r w:rsidRPr="00B053F4">
        <w:rPr>
          <w:rFonts w:ascii="Times New Roman" w:hAnsi="Times New Roman" w:cs="Times New Roman"/>
          <w:sz w:val="24"/>
          <w:szCs w:val="24"/>
        </w:rPr>
        <w:t xml:space="preserve">Data is encrypted after Key generation is done. </w:t>
      </w:r>
    </w:p>
    <w:p w:rsidR="008D5567" w:rsidRPr="00B053F4" w:rsidRDefault="008D5567" w:rsidP="006E63D9">
      <w:pPr>
        <w:spacing w:after="0"/>
        <w:rPr>
          <w:rFonts w:ascii="Times New Roman" w:hAnsi="Times New Roman" w:cs="Times New Roman"/>
          <w:sz w:val="24"/>
          <w:szCs w:val="24"/>
        </w:rPr>
      </w:pPr>
      <w:r w:rsidRPr="00B053F4">
        <w:rPr>
          <w:rFonts w:ascii="Times New Roman" w:hAnsi="Times New Roman" w:cs="Times New Roman"/>
          <w:sz w:val="24"/>
          <w:szCs w:val="24"/>
        </w:rPr>
        <w:t>Steps:</w:t>
      </w:r>
    </w:p>
    <w:p w:rsidR="008D5567" w:rsidRPr="00B053F4" w:rsidRDefault="008D5567" w:rsidP="006E63D9">
      <w:pPr>
        <w:spacing w:after="0"/>
        <w:rPr>
          <w:rFonts w:ascii="Times New Roman" w:hAnsi="Times New Roman" w:cs="Times New Roman"/>
          <w:sz w:val="24"/>
          <w:szCs w:val="24"/>
        </w:rPr>
      </w:pPr>
      <w:r w:rsidRPr="00B053F4">
        <w:rPr>
          <w:rFonts w:ascii="Times New Roman" w:hAnsi="Times New Roman" w:cs="Times New Roman"/>
          <w:sz w:val="24"/>
          <w:szCs w:val="24"/>
        </w:rPr>
        <w:t>1. Choose two distinct large random prime numbers c &amp; d such that c ≠d</w:t>
      </w:r>
    </w:p>
    <w:p w:rsidR="008D5567" w:rsidRPr="00B053F4" w:rsidRDefault="008D5567" w:rsidP="006E63D9">
      <w:pPr>
        <w:spacing w:after="0"/>
        <w:rPr>
          <w:rFonts w:ascii="Times New Roman" w:hAnsi="Times New Roman" w:cs="Times New Roman"/>
          <w:sz w:val="24"/>
          <w:szCs w:val="24"/>
        </w:rPr>
      </w:pPr>
      <w:r w:rsidRPr="00B053F4">
        <w:rPr>
          <w:rFonts w:ascii="Times New Roman" w:hAnsi="Times New Roman" w:cs="Times New Roman"/>
          <w:sz w:val="24"/>
          <w:szCs w:val="24"/>
        </w:rPr>
        <w:t xml:space="preserve">2. Compute z= c × d.           </w:t>
      </w:r>
    </w:p>
    <w:p w:rsidR="008D5567" w:rsidRPr="00B053F4" w:rsidRDefault="008D5567" w:rsidP="006E63D9">
      <w:pPr>
        <w:spacing w:after="0"/>
        <w:rPr>
          <w:rFonts w:ascii="Times New Roman" w:hAnsi="Times New Roman" w:cs="Times New Roman"/>
          <w:sz w:val="24"/>
          <w:szCs w:val="24"/>
        </w:rPr>
      </w:pPr>
      <w:r w:rsidRPr="00B053F4">
        <w:rPr>
          <w:rFonts w:ascii="Times New Roman" w:hAnsi="Times New Roman" w:cs="Times New Roman"/>
          <w:sz w:val="24"/>
          <w:szCs w:val="24"/>
        </w:rPr>
        <w:t xml:space="preserve">3. Calculate: </w:t>
      </w:r>
      <m:oMath>
        <m:r>
          <m:rPr>
            <m:sty m:val="p"/>
          </m:rPr>
          <w:rPr>
            <w:rFonts w:ascii="Cambria Math" w:hAnsi="Cambria Math" w:cs="Times New Roman"/>
            <w:sz w:val="24"/>
            <w:szCs w:val="24"/>
          </w:rPr>
          <m:t>∅</m:t>
        </m:r>
      </m:oMath>
      <w:r w:rsidRPr="00B053F4">
        <w:rPr>
          <w:rFonts w:ascii="Times New Roman" w:hAnsi="Times New Roman" w:cs="Times New Roman"/>
          <w:sz w:val="24"/>
          <w:szCs w:val="24"/>
        </w:rPr>
        <w:t xml:space="preserve"> (z) = (c-1) (d-1). </w:t>
      </w:r>
    </w:p>
    <w:p w:rsidR="008D5567" w:rsidRPr="00B053F4" w:rsidRDefault="008D5567" w:rsidP="006E63D9">
      <w:pPr>
        <w:spacing w:after="0"/>
        <w:rPr>
          <w:rFonts w:ascii="Times New Roman" w:hAnsi="Times New Roman" w:cs="Times New Roman"/>
          <w:sz w:val="24"/>
          <w:szCs w:val="24"/>
        </w:rPr>
      </w:pPr>
      <w:r w:rsidRPr="00B053F4">
        <w:rPr>
          <w:rFonts w:ascii="Times New Roman" w:hAnsi="Times New Roman" w:cs="Times New Roman"/>
          <w:sz w:val="24"/>
          <w:szCs w:val="24"/>
        </w:rPr>
        <w:t xml:space="preserve">4. Choose an integer e such that 1&lt;e&lt; </w:t>
      </w:r>
      <m:oMath>
        <m:r>
          <m:rPr>
            <m:sty m:val="p"/>
          </m:rPr>
          <w:rPr>
            <w:rFonts w:ascii="Cambria Math" w:hAnsi="Cambria Math" w:cs="Times New Roman"/>
            <w:sz w:val="24"/>
            <w:szCs w:val="24"/>
          </w:rPr>
          <m:t>∅</m:t>
        </m:r>
      </m:oMath>
      <w:r w:rsidR="00F61A42" w:rsidRPr="00B053F4">
        <w:rPr>
          <w:rFonts w:ascii="Times New Roman" w:hAnsi="Times New Roman" w:cs="Times New Roman"/>
          <w:sz w:val="24"/>
          <w:szCs w:val="24"/>
        </w:rPr>
        <w:t xml:space="preserve"> </w:t>
      </w:r>
      <w:r w:rsidRPr="00B053F4">
        <w:rPr>
          <w:rFonts w:ascii="Times New Roman" w:hAnsi="Times New Roman" w:cs="Times New Roman"/>
          <w:sz w:val="24"/>
          <w:szCs w:val="24"/>
        </w:rPr>
        <w:t xml:space="preserve">(z) </w:t>
      </w:r>
    </w:p>
    <w:p w:rsidR="008D5567" w:rsidRPr="00B053F4" w:rsidRDefault="008D5567" w:rsidP="006E63D9">
      <w:pPr>
        <w:spacing w:after="0"/>
        <w:rPr>
          <w:rFonts w:ascii="Times New Roman" w:hAnsi="Times New Roman" w:cs="Times New Roman"/>
          <w:sz w:val="24"/>
          <w:szCs w:val="24"/>
        </w:rPr>
      </w:pPr>
      <w:r w:rsidRPr="00B053F4">
        <w:rPr>
          <w:rFonts w:ascii="Times New Roman" w:hAnsi="Times New Roman" w:cs="Times New Roman"/>
          <w:sz w:val="24"/>
          <w:szCs w:val="24"/>
        </w:rPr>
        <w:t>5. Compute g to satisfy the congruence relation g × e = 1 mod phi (z); g is kept as private key exponent.</w:t>
      </w:r>
    </w:p>
    <w:p w:rsidR="008D5567" w:rsidRPr="00B053F4" w:rsidRDefault="008D5567" w:rsidP="006E63D9">
      <w:pPr>
        <w:spacing w:after="0"/>
        <w:rPr>
          <w:rFonts w:ascii="Times New Roman" w:hAnsi="Times New Roman" w:cs="Times New Roman"/>
          <w:sz w:val="24"/>
          <w:szCs w:val="24"/>
        </w:rPr>
      </w:pPr>
      <w:r w:rsidRPr="00B053F4">
        <w:rPr>
          <w:rFonts w:ascii="Times New Roman" w:hAnsi="Times New Roman" w:cs="Times New Roman"/>
          <w:sz w:val="24"/>
          <w:szCs w:val="24"/>
        </w:rPr>
        <w:t xml:space="preserve"> 6. The public key is (z, e) and the private key is (z, g). Keeping all the values g, c, d and </w:t>
      </w:r>
      <m:oMath>
        <m:r>
          <m:rPr>
            <m:sty m:val="p"/>
          </m:rPr>
          <w:rPr>
            <w:rFonts w:ascii="Cambria Math" w:hAnsi="Cambria Math" w:cs="Times New Roman"/>
            <w:sz w:val="24"/>
            <w:szCs w:val="24"/>
          </w:rPr>
          <m:t>∅</m:t>
        </m:r>
      </m:oMath>
      <w:r w:rsidR="00F61A42" w:rsidRPr="00B053F4">
        <w:rPr>
          <w:rFonts w:ascii="Times New Roman" w:hAnsi="Times New Roman" w:cs="Times New Roman"/>
          <w:sz w:val="24"/>
          <w:szCs w:val="24"/>
        </w:rPr>
        <w:t xml:space="preserve"> </w:t>
      </w:r>
    </w:p>
    <w:p w:rsidR="008D5567" w:rsidRPr="00B053F4" w:rsidRDefault="008D5567" w:rsidP="006E63D9">
      <w:pPr>
        <w:pStyle w:val="ListParagraph"/>
        <w:numPr>
          <w:ilvl w:val="0"/>
          <w:numId w:val="25"/>
        </w:numPr>
        <w:spacing w:after="0"/>
        <w:rPr>
          <w:rFonts w:ascii="Times New Roman" w:hAnsi="Times New Roman" w:cs="Times New Roman"/>
          <w:sz w:val="24"/>
          <w:szCs w:val="24"/>
        </w:rPr>
      </w:pPr>
      <w:r w:rsidRPr="00B053F4">
        <w:rPr>
          <w:rFonts w:ascii="Times New Roman" w:hAnsi="Times New Roman" w:cs="Times New Roman"/>
          <w:sz w:val="24"/>
          <w:szCs w:val="24"/>
        </w:rPr>
        <w:t>Encryption</w:t>
      </w:r>
      <w:r w:rsidR="004A311D" w:rsidRPr="00B053F4">
        <w:rPr>
          <w:rFonts w:ascii="Times New Roman" w:hAnsi="Times New Roman" w:cs="Times New Roman"/>
          <w:sz w:val="24"/>
          <w:szCs w:val="24"/>
        </w:rPr>
        <w:t xml:space="preserve">: </w:t>
      </w:r>
      <w:r w:rsidRPr="00B053F4">
        <w:rPr>
          <w:rFonts w:ascii="Times New Roman" w:hAnsi="Times New Roman" w:cs="Times New Roman"/>
          <w:sz w:val="24"/>
          <w:szCs w:val="24"/>
        </w:rPr>
        <w:t>Encryption is the process of converting original plain text into cipher text.</w:t>
      </w:r>
    </w:p>
    <w:p w:rsidR="008D5567" w:rsidRPr="00B053F4" w:rsidRDefault="008D5567" w:rsidP="006E63D9">
      <w:pPr>
        <w:spacing w:after="0"/>
        <w:rPr>
          <w:rFonts w:ascii="Times New Roman" w:hAnsi="Times New Roman" w:cs="Times New Roman"/>
          <w:sz w:val="24"/>
          <w:szCs w:val="24"/>
        </w:rPr>
      </w:pPr>
      <w:r w:rsidRPr="00B053F4">
        <w:rPr>
          <w:rFonts w:ascii="Times New Roman" w:hAnsi="Times New Roman" w:cs="Times New Roman"/>
          <w:sz w:val="24"/>
          <w:szCs w:val="24"/>
        </w:rPr>
        <w:lastRenderedPageBreak/>
        <w:t>Steps</w:t>
      </w:r>
      <w:r w:rsidR="00F93BBB" w:rsidRPr="00B053F4">
        <w:rPr>
          <w:rFonts w:ascii="Times New Roman" w:hAnsi="Times New Roman" w:cs="Times New Roman"/>
          <w:sz w:val="24"/>
          <w:szCs w:val="24"/>
        </w:rPr>
        <w:t>:</w:t>
      </w:r>
    </w:p>
    <w:p w:rsidR="008D5567" w:rsidRPr="00B053F4" w:rsidRDefault="008D5567" w:rsidP="006E63D9">
      <w:pPr>
        <w:spacing w:after="0"/>
        <w:rPr>
          <w:rFonts w:ascii="Times New Roman" w:hAnsi="Times New Roman" w:cs="Times New Roman"/>
          <w:sz w:val="24"/>
          <w:szCs w:val="24"/>
        </w:rPr>
      </w:pPr>
      <w:r w:rsidRPr="00B053F4">
        <w:rPr>
          <w:rFonts w:ascii="Times New Roman" w:hAnsi="Times New Roman" w:cs="Times New Roman"/>
          <w:sz w:val="24"/>
          <w:szCs w:val="24"/>
        </w:rPr>
        <w:t xml:space="preserve">Plaintext: A&lt; n </w:t>
      </w:r>
    </w:p>
    <w:p w:rsidR="008D5567" w:rsidRPr="00B053F4" w:rsidRDefault="008D5567" w:rsidP="006E63D9">
      <w:pPr>
        <w:spacing w:after="0"/>
        <w:rPr>
          <w:rFonts w:ascii="Times New Roman" w:hAnsi="Times New Roman" w:cs="Times New Roman"/>
          <w:sz w:val="24"/>
          <w:szCs w:val="24"/>
        </w:rPr>
      </w:pPr>
      <w:r w:rsidRPr="00B053F4">
        <w:rPr>
          <w:rFonts w:ascii="Times New Roman" w:hAnsi="Times New Roman" w:cs="Times New Roman"/>
          <w:sz w:val="24"/>
          <w:szCs w:val="24"/>
        </w:rPr>
        <w:t xml:space="preserve">Cipher text: B= </w:t>
      </w:r>
      <w:proofErr w:type="spellStart"/>
      <w:r w:rsidRPr="00B053F4">
        <w:rPr>
          <w:rFonts w:ascii="Times New Roman" w:hAnsi="Times New Roman" w:cs="Times New Roman"/>
          <w:sz w:val="24"/>
          <w:szCs w:val="24"/>
        </w:rPr>
        <w:t>Ae</w:t>
      </w:r>
      <w:proofErr w:type="spellEnd"/>
      <w:r w:rsidRPr="00B053F4">
        <w:rPr>
          <w:rFonts w:ascii="Times New Roman" w:hAnsi="Times New Roman" w:cs="Times New Roman"/>
          <w:sz w:val="24"/>
          <w:szCs w:val="24"/>
        </w:rPr>
        <w:t xml:space="preserve"> mod n.</w:t>
      </w:r>
    </w:p>
    <w:p w:rsidR="008D5567" w:rsidRPr="00B053F4" w:rsidRDefault="008D5567" w:rsidP="006E63D9">
      <w:pPr>
        <w:pStyle w:val="ListParagraph"/>
        <w:numPr>
          <w:ilvl w:val="0"/>
          <w:numId w:val="25"/>
        </w:numPr>
        <w:spacing w:after="0"/>
        <w:rPr>
          <w:rFonts w:ascii="Times New Roman" w:hAnsi="Times New Roman" w:cs="Times New Roman"/>
          <w:sz w:val="24"/>
          <w:szCs w:val="24"/>
        </w:rPr>
      </w:pPr>
      <w:r w:rsidRPr="00B053F4">
        <w:rPr>
          <w:rFonts w:ascii="Times New Roman" w:hAnsi="Times New Roman" w:cs="Times New Roman"/>
          <w:sz w:val="24"/>
          <w:szCs w:val="24"/>
        </w:rPr>
        <w:t>Decryption</w:t>
      </w:r>
      <w:r w:rsidR="00F93BBB" w:rsidRPr="00B053F4">
        <w:rPr>
          <w:rFonts w:ascii="Times New Roman" w:hAnsi="Times New Roman" w:cs="Times New Roman"/>
          <w:sz w:val="24"/>
          <w:szCs w:val="24"/>
        </w:rPr>
        <w:t xml:space="preserve">: </w:t>
      </w:r>
      <w:r w:rsidRPr="00B053F4">
        <w:rPr>
          <w:rFonts w:ascii="Times New Roman" w:hAnsi="Times New Roman" w:cs="Times New Roman"/>
          <w:sz w:val="24"/>
          <w:szCs w:val="24"/>
        </w:rPr>
        <w:t>Decryption is the process of converting the cipher text to the original plain text.</w:t>
      </w:r>
    </w:p>
    <w:p w:rsidR="008D5567" w:rsidRPr="00B053F4" w:rsidRDefault="008D5567" w:rsidP="006E63D9">
      <w:pPr>
        <w:spacing w:after="0"/>
        <w:rPr>
          <w:rFonts w:ascii="Times New Roman" w:hAnsi="Times New Roman" w:cs="Times New Roman"/>
          <w:sz w:val="24"/>
          <w:szCs w:val="24"/>
        </w:rPr>
      </w:pPr>
      <w:r w:rsidRPr="00B053F4">
        <w:rPr>
          <w:rFonts w:ascii="Times New Roman" w:hAnsi="Times New Roman" w:cs="Times New Roman"/>
          <w:sz w:val="24"/>
          <w:szCs w:val="24"/>
        </w:rPr>
        <w:t>Cipher text:  A</w:t>
      </w:r>
    </w:p>
    <w:p w:rsidR="008D5567" w:rsidRPr="00B053F4" w:rsidRDefault="00F61A42" w:rsidP="006E63D9">
      <w:pPr>
        <w:spacing w:after="0"/>
        <w:rPr>
          <w:rFonts w:ascii="Times New Roman" w:hAnsi="Times New Roman" w:cs="Times New Roman"/>
          <w:sz w:val="24"/>
          <w:szCs w:val="24"/>
        </w:rPr>
      </w:pPr>
      <w:r w:rsidRPr="00B053F4">
        <w:rPr>
          <w:rFonts w:ascii="Times New Roman" w:hAnsi="Times New Roman" w:cs="Times New Roman"/>
          <w:sz w:val="24"/>
          <w:szCs w:val="24"/>
        </w:rPr>
        <w:t xml:space="preserve">Plaintext: B=Ad mod n </w:t>
      </w:r>
      <w:r w:rsidR="00024359" w:rsidRPr="00B053F4">
        <w:rPr>
          <w:rFonts w:ascii="Times New Roman" w:hAnsi="Times New Roman" w:cs="Times New Roman"/>
          <w:sz w:val="24"/>
          <w:szCs w:val="24"/>
        </w:rPr>
        <w:t>[13</w:t>
      </w:r>
      <w:r w:rsidR="00010E10" w:rsidRPr="00B053F4">
        <w:rPr>
          <w:rFonts w:ascii="Times New Roman" w:hAnsi="Times New Roman" w:cs="Times New Roman"/>
          <w:sz w:val="24"/>
          <w:szCs w:val="24"/>
        </w:rPr>
        <w:t>]</w:t>
      </w:r>
      <w:r w:rsidRPr="00B053F4">
        <w:rPr>
          <w:rFonts w:ascii="Times New Roman" w:hAnsi="Times New Roman" w:cs="Times New Roman"/>
          <w:sz w:val="24"/>
          <w:szCs w:val="24"/>
        </w:rPr>
        <w:t xml:space="preserve"> [</w:t>
      </w:r>
      <w:r w:rsidR="00024359" w:rsidRPr="00B053F4">
        <w:rPr>
          <w:rFonts w:ascii="Times New Roman" w:hAnsi="Times New Roman" w:cs="Times New Roman"/>
          <w:sz w:val="24"/>
          <w:szCs w:val="24"/>
        </w:rPr>
        <w:t>14</w:t>
      </w:r>
      <w:r w:rsidR="008D5567" w:rsidRPr="00B053F4">
        <w:rPr>
          <w:rFonts w:ascii="Times New Roman" w:hAnsi="Times New Roman" w:cs="Times New Roman"/>
          <w:sz w:val="24"/>
          <w:szCs w:val="24"/>
        </w:rPr>
        <w:t>]</w:t>
      </w:r>
      <w:r w:rsidRPr="00B053F4">
        <w:rPr>
          <w:rFonts w:ascii="Times New Roman" w:hAnsi="Times New Roman" w:cs="Times New Roman"/>
          <w:sz w:val="24"/>
          <w:szCs w:val="24"/>
        </w:rPr>
        <w:t>.</w:t>
      </w:r>
    </w:p>
    <w:p w:rsidR="00473F40" w:rsidRPr="00B053F4" w:rsidRDefault="00473F40" w:rsidP="006E63D9">
      <w:pPr>
        <w:spacing w:after="0"/>
        <w:rPr>
          <w:rFonts w:ascii="Times New Roman" w:hAnsi="Times New Roman" w:cs="Times New Roman"/>
          <w:sz w:val="24"/>
          <w:szCs w:val="24"/>
        </w:rPr>
      </w:pPr>
    </w:p>
    <w:p w:rsidR="008D5567" w:rsidRPr="00B053F4" w:rsidRDefault="008D5567" w:rsidP="008D5567">
      <w:pPr>
        <w:rPr>
          <w:rFonts w:ascii="Times New Roman" w:hAnsi="Times New Roman" w:cs="Times New Roman"/>
          <w:sz w:val="24"/>
          <w:szCs w:val="24"/>
        </w:rPr>
      </w:pPr>
      <w:r w:rsidRPr="00B053F4">
        <w:rPr>
          <w:rFonts w:ascii="Times New Roman" w:hAnsi="Times New Roman" w:cs="Times New Roman"/>
          <w:sz w:val="24"/>
          <w:szCs w:val="24"/>
        </w:rPr>
        <w:t xml:space="preserve">The RSA is </w:t>
      </w:r>
      <w:r w:rsidR="00F61A42" w:rsidRPr="00B053F4">
        <w:rPr>
          <w:rFonts w:ascii="Times New Roman" w:hAnsi="Times New Roman" w:cs="Times New Roman"/>
          <w:sz w:val="24"/>
          <w:szCs w:val="24"/>
        </w:rPr>
        <w:t>considered reliable</w:t>
      </w:r>
      <w:r w:rsidRPr="00B053F4">
        <w:rPr>
          <w:rFonts w:ascii="Times New Roman" w:hAnsi="Times New Roman" w:cs="Times New Roman"/>
          <w:sz w:val="24"/>
          <w:szCs w:val="24"/>
        </w:rPr>
        <w:t xml:space="preserve"> and safe for its secrecy and privacy features. RSA also offers integrity where the content </w:t>
      </w:r>
      <w:r w:rsidR="00F61A42" w:rsidRPr="00B053F4">
        <w:rPr>
          <w:rFonts w:ascii="Times New Roman" w:hAnsi="Times New Roman" w:cs="Times New Roman"/>
          <w:sz w:val="24"/>
          <w:szCs w:val="24"/>
        </w:rPr>
        <w:t>stays</w:t>
      </w:r>
      <w:r w:rsidRPr="00B053F4">
        <w:rPr>
          <w:rFonts w:ascii="Times New Roman" w:hAnsi="Times New Roman" w:cs="Times New Roman"/>
          <w:sz w:val="24"/>
          <w:szCs w:val="24"/>
        </w:rPr>
        <w:t xml:space="preserve"> in its original form in exchange phase.</w:t>
      </w:r>
      <w:r w:rsidR="00F61A42" w:rsidRPr="00B053F4">
        <w:rPr>
          <w:rFonts w:ascii="Times New Roman" w:hAnsi="Times New Roman" w:cs="Times New Roman"/>
          <w:sz w:val="24"/>
          <w:szCs w:val="24"/>
        </w:rPr>
        <w:t xml:space="preserve"> Disadvantages</w:t>
      </w:r>
      <w:r w:rsidRPr="00B053F4">
        <w:rPr>
          <w:rFonts w:ascii="Times New Roman" w:hAnsi="Times New Roman" w:cs="Times New Roman"/>
          <w:sz w:val="24"/>
          <w:szCs w:val="24"/>
        </w:rPr>
        <w:t xml:space="preserve"> of RSA is that it takes longest encryption time.it </w:t>
      </w:r>
      <w:proofErr w:type="gramStart"/>
      <w:r w:rsidRPr="00B053F4">
        <w:rPr>
          <w:rFonts w:ascii="Times New Roman" w:hAnsi="Times New Roman" w:cs="Times New Roman"/>
          <w:sz w:val="24"/>
          <w:szCs w:val="24"/>
        </w:rPr>
        <w:t>requires  of</w:t>
      </w:r>
      <w:proofErr w:type="gramEnd"/>
      <w:r w:rsidRPr="00B053F4">
        <w:rPr>
          <w:rFonts w:ascii="Times New Roman" w:hAnsi="Times New Roman" w:cs="Times New Roman"/>
          <w:sz w:val="24"/>
          <w:szCs w:val="24"/>
        </w:rPr>
        <w:t xml:space="preserve">  similar  lengths  for  c and </w:t>
      </w:r>
      <w:r w:rsidR="00F61A42" w:rsidRPr="00B053F4">
        <w:rPr>
          <w:rFonts w:ascii="Times New Roman" w:hAnsi="Times New Roman" w:cs="Times New Roman"/>
          <w:sz w:val="24"/>
          <w:szCs w:val="24"/>
        </w:rPr>
        <w:t>which</w:t>
      </w:r>
      <w:r w:rsidRPr="00B053F4">
        <w:rPr>
          <w:rFonts w:ascii="Times New Roman" w:hAnsi="Times New Roman" w:cs="Times New Roman"/>
          <w:sz w:val="24"/>
          <w:szCs w:val="24"/>
        </w:rPr>
        <w:t xml:space="preserve"> is not easy to meet the requirement .Padding techniques are required in this case which leads to more processing time.[</w:t>
      </w:r>
      <w:r w:rsidR="001D7BBA" w:rsidRPr="00B053F4">
        <w:rPr>
          <w:rFonts w:ascii="Times New Roman" w:hAnsi="Times New Roman" w:cs="Times New Roman"/>
          <w:sz w:val="24"/>
          <w:szCs w:val="24"/>
        </w:rPr>
        <w:t>1</w:t>
      </w:r>
      <w:r w:rsidR="00024359" w:rsidRPr="00B053F4">
        <w:rPr>
          <w:rFonts w:ascii="Times New Roman" w:hAnsi="Times New Roman" w:cs="Times New Roman"/>
          <w:sz w:val="24"/>
          <w:szCs w:val="24"/>
        </w:rPr>
        <w:t>4</w:t>
      </w:r>
      <w:r w:rsidRPr="00B053F4">
        <w:rPr>
          <w:rFonts w:ascii="Times New Roman" w:hAnsi="Times New Roman" w:cs="Times New Roman"/>
          <w:sz w:val="24"/>
          <w:szCs w:val="24"/>
        </w:rPr>
        <w:t>]</w:t>
      </w:r>
      <w:r w:rsidR="00FE7109" w:rsidRPr="00B053F4">
        <w:rPr>
          <w:rFonts w:ascii="Times New Roman" w:hAnsi="Times New Roman" w:cs="Times New Roman"/>
          <w:sz w:val="24"/>
          <w:szCs w:val="24"/>
        </w:rPr>
        <w:t xml:space="preserve"> RSA is used mostly in hybrid encryption schemes and </w:t>
      </w:r>
      <w:r w:rsidR="00C0343F" w:rsidRPr="00B053F4">
        <w:rPr>
          <w:rFonts w:ascii="Times New Roman" w:hAnsi="Times New Roman" w:cs="Times New Roman"/>
          <w:sz w:val="24"/>
          <w:szCs w:val="24"/>
        </w:rPr>
        <w:t>digital signatures and also in</w:t>
      </w:r>
      <w:r w:rsidR="00C0343F" w:rsidRPr="00B053F4">
        <w:rPr>
          <w:rFonts w:ascii="Georgia" w:hAnsi="Georgia"/>
        </w:rPr>
        <w:t> web browsers, chat applications, email, VPNs and any other types of communications that require securely sending data to servers or people.</w:t>
      </w:r>
    </w:p>
    <w:p w:rsidR="00FC4280" w:rsidRPr="00B053F4" w:rsidRDefault="00081EC3" w:rsidP="003673F5">
      <w:pPr>
        <w:pStyle w:val="ListParagraph"/>
        <w:numPr>
          <w:ilvl w:val="1"/>
          <w:numId w:val="1"/>
        </w:numPr>
        <w:rPr>
          <w:rFonts w:ascii="Times New Roman" w:hAnsi="Times New Roman" w:cs="Times New Roman"/>
          <w:bCs/>
          <w:sz w:val="24"/>
          <w:szCs w:val="24"/>
        </w:rPr>
      </w:pPr>
      <w:r w:rsidRPr="00B053F4">
        <w:rPr>
          <w:rFonts w:ascii="Times New Roman" w:hAnsi="Times New Roman" w:cs="Times New Roman"/>
          <w:b/>
          <w:bCs/>
          <w:sz w:val="24"/>
          <w:szCs w:val="24"/>
        </w:rPr>
        <w:t xml:space="preserve"> </w:t>
      </w:r>
      <w:r w:rsidR="00CA7BDC" w:rsidRPr="00B053F4">
        <w:rPr>
          <w:rFonts w:ascii="Times New Roman" w:hAnsi="Times New Roman" w:cs="Times New Roman"/>
          <w:b/>
          <w:bCs/>
          <w:sz w:val="24"/>
          <w:szCs w:val="24"/>
        </w:rPr>
        <w:t>DSA</w:t>
      </w:r>
      <w:r w:rsidR="00ED6D67" w:rsidRPr="00B053F4">
        <w:rPr>
          <w:rFonts w:ascii="Times New Roman" w:hAnsi="Times New Roman" w:cs="Times New Roman"/>
          <w:b/>
          <w:sz w:val="24"/>
          <w:szCs w:val="24"/>
        </w:rPr>
        <w:t xml:space="preserve"> Algorithm:</w:t>
      </w:r>
    </w:p>
    <w:p w:rsidR="00FC4280" w:rsidRPr="00B053F4" w:rsidRDefault="00FC4280" w:rsidP="00FC4280">
      <w:pPr>
        <w:rPr>
          <w:rFonts w:ascii="Times New Roman" w:hAnsi="Times New Roman" w:cs="Times New Roman"/>
          <w:sz w:val="24"/>
          <w:szCs w:val="24"/>
          <w:shd w:val="clear" w:color="auto" w:fill="FFFFFF"/>
        </w:rPr>
      </w:pPr>
      <w:r w:rsidRPr="00B053F4">
        <w:rPr>
          <w:rFonts w:ascii="Times New Roman" w:hAnsi="Times New Roman" w:cs="Times New Roman"/>
          <w:sz w:val="24"/>
          <w:szCs w:val="24"/>
          <w:shd w:val="clear" w:color="auto" w:fill="FFFFFF"/>
        </w:rPr>
        <w:t>A digital signature algorithm (DSA) refers to a standard for digital signatures [</w:t>
      </w:r>
      <w:r w:rsidR="00024359" w:rsidRPr="00B053F4">
        <w:rPr>
          <w:rFonts w:ascii="Times New Roman" w:hAnsi="Times New Roman" w:cs="Times New Roman"/>
          <w:sz w:val="24"/>
          <w:szCs w:val="24"/>
          <w:shd w:val="clear" w:color="auto" w:fill="FFFFFF"/>
        </w:rPr>
        <w:t>15</w:t>
      </w:r>
      <w:r w:rsidR="00010E10" w:rsidRPr="00B053F4">
        <w:rPr>
          <w:rFonts w:ascii="Times New Roman" w:hAnsi="Times New Roman" w:cs="Times New Roman"/>
          <w:sz w:val="24"/>
          <w:szCs w:val="24"/>
          <w:shd w:val="clear" w:color="auto" w:fill="FFFFFF"/>
        </w:rPr>
        <w:t xml:space="preserve">]. </w:t>
      </w:r>
      <w:r w:rsidRPr="00B053F4">
        <w:rPr>
          <w:rFonts w:ascii="Times New Roman" w:hAnsi="Times New Roman" w:cs="Times New Roman"/>
          <w:sz w:val="24"/>
          <w:szCs w:val="24"/>
          <w:shd w:val="clear" w:color="auto" w:fill="FFFFFF"/>
        </w:rPr>
        <w:t>It was introduced in 1991 by the National Institute of Standards and Technology (NIST) as a better method of creating digital signatures</w:t>
      </w:r>
      <w:r w:rsidR="00473F40" w:rsidRPr="00B053F4">
        <w:rPr>
          <w:rFonts w:ascii="Times New Roman" w:hAnsi="Times New Roman" w:cs="Times New Roman"/>
          <w:sz w:val="24"/>
          <w:szCs w:val="24"/>
          <w:shd w:val="clear" w:color="auto" w:fill="FFFFFF"/>
        </w:rPr>
        <w:t>.</w:t>
      </w:r>
      <w:r w:rsidRPr="00B053F4">
        <w:rPr>
          <w:rFonts w:ascii="Times New Roman" w:hAnsi="Times New Roman" w:cs="Times New Roman"/>
          <w:sz w:val="24"/>
          <w:szCs w:val="24"/>
          <w:shd w:val="clear" w:color="auto" w:fill="FFFFFF"/>
        </w:rPr>
        <w:t xml:space="preserve"> DSA does not encrypt message digests using private key or decrypt message digests using public key. Instead, it uses unique mathematical functions to create a digital signature consisting of two 160-bit numbers</w:t>
      </w:r>
      <w:r w:rsidR="00473F40" w:rsidRPr="00B053F4">
        <w:rPr>
          <w:rFonts w:ascii="Times New Roman" w:hAnsi="Times New Roman" w:cs="Times New Roman"/>
          <w:sz w:val="24"/>
          <w:szCs w:val="24"/>
          <w:shd w:val="clear" w:color="auto" w:fill="FFFFFF"/>
        </w:rPr>
        <w:t xml:space="preserve"> </w:t>
      </w:r>
      <w:r w:rsidRPr="00B053F4">
        <w:rPr>
          <w:rFonts w:ascii="Times New Roman" w:hAnsi="Times New Roman" w:cs="Times New Roman"/>
          <w:sz w:val="24"/>
          <w:szCs w:val="24"/>
          <w:shd w:val="clear" w:color="auto" w:fill="FFFFFF"/>
        </w:rPr>
        <w:t>[1</w:t>
      </w:r>
      <w:r w:rsidR="00024359" w:rsidRPr="00B053F4">
        <w:rPr>
          <w:rFonts w:ascii="Times New Roman" w:hAnsi="Times New Roman" w:cs="Times New Roman"/>
          <w:sz w:val="24"/>
          <w:szCs w:val="24"/>
          <w:shd w:val="clear" w:color="auto" w:fill="FFFFFF"/>
        </w:rPr>
        <w:t>5</w:t>
      </w:r>
      <w:r w:rsidRPr="00B053F4">
        <w:rPr>
          <w:rFonts w:ascii="Times New Roman" w:hAnsi="Times New Roman" w:cs="Times New Roman"/>
          <w:sz w:val="24"/>
          <w:szCs w:val="24"/>
          <w:shd w:val="clear" w:color="auto" w:fill="FFFFFF"/>
        </w:rPr>
        <w:t>].</w:t>
      </w:r>
    </w:p>
    <w:p w:rsidR="00FC4280" w:rsidRPr="00B053F4" w:rsidRDefault="00FC4280" w:rsidP="00FC4280">
      <w:pPr>
        <w:spacing w:after="0" w:line="240" w:lineRule="auto"/>
        <w:rPr>
          <w:rFonts w:ascii="Times New Roman" w:eastAsia="Times New Roman" w:hAnsi="Times New Roman" w:cs="Times New Roman"/>
          <w:bCs/>
          <w:sz w:val="24"/>
          <w:szCs w:val="24"/>
        </w:rPr>
      </w:pPr>
      <w:r w:rsidRPr="00B053F4">
        <w:rPr>
          <w:rFonts w:ascii="Times New Roman" w:eastAsia="Times New Roman" w:hAnsi="Times New Roman" w:cs="Times New Roman"/>
          <w:bCs/>
          <w:smallCaps/>
          <w:sz w:val="24"/>
          <w:szCs w:val="24"/>
        </w:rPr>
        <w:t>DSA Signature Generation:</w:t>
      </w:r>
    </w:p>
    <w:p w:rsidR="00FC4280" w:rsidRPr="00B053F4" w:rsidRDefault="00FC4280" w:rsidP="00FC4280">
      <w:pPr>
        <w:spacing w:after="0" w:line="240" w:lineRule="auto"/>
        <w:rPr>
          <w:rFonts w:ascii="Times New Roman" w:eastAsia="Times New Roman" w:hAnsi="Times New Roman" w:cs="Times New Roman"/>
          <w:sz w:val="24"/>
          <w:szCs w:val="24"/>
        </w:rPr>
      </w:pPr>
    </w:p>
    <w:p w:rsidR="00FC4280" w:rsidRPr="00B053F4" w:rsidRDefault="00FC4280" w:rsidP="00FC4280">
      <w:pPr>
        <w:rPr>
          <w:rFonts w:ascii="Times New Roman" w:hAnsi="Times New Roman" w:cs="Times New Roman"/>
          <w:sz w:val="24"/>
          <w:szCs w:val="24"/>
        </w:rPr>
      </w:pPr>
      <w:r w:rsidRPr="00B053F4">
        <w:rPr>
          <w:rFonts w:ascii="Times New Roman" w:hAnsi="Times New Roman" w:cs="Times New Roman"/>
          <w:bCs/>
          <w:sz w:val="24"/>
          <w:szCs w:val="24"/>
        </w:rPr>
        <w:t>INPUT</w:t>
      </w:r>
      <w:r w:rsidRPr="00B053F4">
        <w:rPr>
          <w:rFonts w:ascii="Times New Roman" w:hAnsi="Times New Roman" w:cs="Times New Roman"/>
          <w:b/>
          <w:bCs/>
          <w:sz w:val="24"/>
          <w:szCs w:val="24"/>
        </w:rPr>
        <w:t>:</w:t>
      </w:r>
      <w:r w:rsidRPr="00B053F4">
        <w:rPr>
          <w:rFonts w:ascii="Times New Roman" w:hAnsi="Times New Roman" w:cs="Times New Roman"/>
          <w:sz w:val="24"/>
          <w:szCs w:val="24"/>
        </w:rPr>
        <w:t xml:space="preserve"> Domain parameters (a, b, c); signer's private key e; message-to-be-signed, S, with message digest d= Hash(S)</w:t>
      </w:r>
      <w:r w:rsidR="001D7BBA" w:rsidRPr="00B053F4">
        <w:rPr>
          <w:rFonts w:ascii="Times New Roman" w:hAnsi="Times New Roman" w:cs="Times New Roman"/>
          <w:sz w:val="24"/>
          <w:szCs w:val="24"/>
        </w:rPr>
        <w:t xml:space="preserve"> </w:t>
      </w:r>
      <w:r w:rsidRPr="00B053F4">
        <w:rPr>
          <w:rFonts w:ascii="Times New Roman" w:hAnsi="Times New Roman" w:cs="Times New Roman"/>
          <w:sz w:val="24"/>
          <w:szCs w:val="24"/>
        </w:rPr>
        <w:t>[</w:t>
      </w:r>
      <w:r w:rsidR="00024359" w:rsidRPr="00B053F4">
        <w:rPr>
          <w:rFonts w:ascii="Times New Roman" w:hAnsi="Times New Roman" w:cs="Times New Roman"/>
          <w:sz w:val="24"/>
          <w:szCs w:val="24"/>
        </w:rPr>
        <w:t>16</w:t>
      </w:r>
      <w:r w:rsidRPr="00B053F4">
        <w:rPr>
          <w:rFonts w:ascii="Times New Roman" w:hAnsi="Times New Roman" w:cs="Times New Roman"/>
          <w:sz w:val="24"/>
          <w:szCs w:val="24"/>
        </w:rPr>
        <w:t>]. </w:t>
      </w:r>
      <w:r w:rsidRPr="00B053F4">
        <w:rPr>
          <w:rFonts w:ascii="Times New Roman" w:hAnsi="Times New Roman" w:cs="Times New Roman"/>
          <w:sz w:val="24"/>
          <w:szCs w:val="24"/>
        </w:rPr>
        <w:br/>
      </w:r>
      <w:r w:rsidRPr="00B053F4">
        <w:rPr>
          <w:rFonts w:ascii="Times New Roman" w:hAnsi="Times New Roman" w:cs="Times New Roman"/>
          <w:bCs/>
          <w:sz w:val="24"/>
          <w:szCs w:val="24"/>
        </w:rPr>
        <w:t>OUTPUT</w:t>
      </w:r>
      <w:r w:rsidRPr="00B053F4">
        <w:rPr>
          <w:rFonts w:ascii="Times New Roman" w:hAnsi="Times New Roman" w:cs="Times New Roman"/>
          <w:b/>
          <w:bCs/>
          <w:sz w:val="24"/>
          <w:szCs w:val="24"/>
        </w:rPr>
        <w:t>:</w:t>
      </w:r>
      <w:r w:rsidRPr="00B053F4">
        <w:rPr>
          <w:rFonts w:ascii="Times New Roman" w:hAnsi="Times New Roman" w:cs="Times New Roman"/>
          <w:sz w:val="24"/>
          <w:szCs w:val="24"/>
        </w:rPr>
        <w:t xml:space="preserve"> Signature (x, y</w:t>
      </w:r>
      <w:r w:rsidR="00C35B70" w:rsidRPr="00B053F4">
        <w:rPr>
          <w:rFonts w:ascii="Times New Roman" w:hAnsi="Times New Roman" w:cs="Times New Roman"/>
          <w:sz w:val="24"/>
          <w:szCs w:val="24"/>
        </w:rPr>
        <w:t>). </w:t>
      </w:r>
    </w:p>
    <w:p w:rsidR="00FC4280" w:rsidRPr="00B053F4" w:rsidRDefault="00FC4280" w:rsidP="00FC4280">
      <w:pPr>
        <w:numPr>
          <w:ilvl w:val="0"/>
          <w:numId w:val="7"/>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At first we’ll have to choose a random i in the range [1, b − 1].</w:t>
      </w:r>
    </w:p>
    <w:p w:rsidR="00FC4280" w:rsidRPr="00B053F4" w:rsidRDefault="00FC4280" w:rsidP="00FC4280">
      <w:pPr>
        <w:numPr>
          <w:ilvl w:val="0"/>
          <w:numId w:val="7"/>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Then K = c</w:t>
      </w:r>
      <w:r w:rsidRPr="00B053F4">
        <w:rPr>
          <w:rFonts w:ascii="Times New Roman" w:eastAsia="Times New Roman" w:hAnsi="Times New Roman" w:cs="Times New Roman"/>
          <w:sz w:val="24"/>
          <w:szCs w:val="24"/>
          <w:vertAlign w:val="superscript"/>
        </w:rPr>
        <w:t>i</w:t>
      </w:r>
      <w:r w:rsidRPr="00B053F4">
        <w:rPr>
          <w:rFonts w:ascii="Times New Roman" w:eastAsia="Times New Roman" w:hAnsi="Times New Roman" w:cs="Times New Roman"/>
          <w:sz w:val="24"/>
          <w:szCs w:val="24"/>
        </w:rPr>
        <w:t xml:space="preserve"> mod </w:t>
      </w:r>
      <w:proofErr w:type="gramStart"/>
      <w:r w:rsidRPr="00B053F4">
        <w:rPr>
          <w:rFonts w:ascii="Times New Roman" w:eastAsia="Times New Roman" w:hAnsi="Times New Roman" w:cs="Times New Roman"/>
          <w:sz w:val="24"/>
          <w:szCs w:val="24"/>
        </w:rPr>
        <w:t>a and</w:t>
      </w:r>
      <w:proofErr w:type="gramEnd"/>
      <w:r w:rsidRPr="00B053F4">
        <w:rPr>
          <w:rFonts w:ascii="Times New Roman" w:eastAsia="Times New Roman" w:hAnsi="Times New Roman" w:cs="Times New Roman"/>
          <w:sz w:val="24"/>
          <w:szCs w:val="24"/>
        </w:rPr>
        <w:t> x= K mod b. If x = 0 (unlikely) then we’ll need to go step 1.</w:t>
      </w:r>
    </w:p>
    <w:p w:rsidR="00FC4280" w:rsidRPr="00B053F4" w:rsidRDefault="00FC4280" w:rsidP="00FC4280">
      <w:pPr>
        <w:numPr>
          <w:ilvl w:val="0"/>
          <w:numId w:val="7"/>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Next step we’ll have to compute i</w:t>
      </w:r>
      <w:r w:rsidRPr="00B053F4">
        <w:rPr>
          <w:rFonts w:ascii="Times New Roman" w:eastAsia="Times New Roman" w:hAnsi="Times New Roman" w:cs="Times New Roman"/>
          <w:sz w:val="24"/>
          <w:szCs w:val="24"/>
          <w:vertAlign w:val="superscript"/>
        </w:rPr>
        <w:t>− 1</w:t>
      </w:r>
      <w:r w:rsidRPr="00B053F4">
        <w:rPr>
          <w:rFonts w:ascii="Times New Roman" w:eastAsia="Times New Roman" w:hAnsi="Times New Roman" w:cs="Times New Roman"/>
          <w:sz w:val="24"/>
          <w:szCs w:val="24"/>
        </w:rPr>
        <w:t> mod b.</w:t>
      </w:r>
    </w:p>
    <w:p w:rsidR="00FC4280" w:rsidRPr="00B053F4" w:rsidRDefault="00FC4280" w:rsidP="00FC4280">
      <w:pPr>
        <w:numPr>
          <w:ilvl w:val="0"/>
          <w:numId w:val="7"/>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Then we’ll have to compute d= Hash(S).</w:t>
      </w:r>
    </w:p>
    <w:p w:rsidR="00FC4280" w:rsidRPr="00B053F4" w:rsidRDefault="00FC4280" w:rsidP="00FC4280">
      <w:pPr>
        <w:numPr>
          <w:ilvl w:val="0"/>
          <w:numId w:val="7"/>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 xml:space="preserve">Then we’ll have to compute y = </w:t>
      </w:r>
      <w:proofErr w:type="spellStart"/>
      <w:r w:rsidRPr="00B053F4">
        <w:rPr>
          <w:rFonts w:ascii="Times New Roman" w:eastAsia="Times New Roman" w:hAnsi="Times New Roman" w:cs="Times New Roman"/>
          <w:sz w:val="24"/>
          <w:szCs w:val="24"/>
        </w:rPr>
        <w:t>i</w:t>
      </w:r>
      <w:proofErr w:type="spellEnd"/>
      <w:r w:rsidRPr="00B053F4">
        <w:rPr>
          <w:rFonts w:ascii="Times New Roman" w:eastAsia="Times New Roman" w:hAnsi="Times New Roman" w:cs="Times New Roman"/>
          <w:sz w:val="24"/>
          <w:szCs w:val="24"/>
          <w:vertAlign w:val="superscript"/>
        </w:rPr>
        <w:t>− 1</w:t>
      </w:r>
      <w:r w:rsidRPr="00B053F4">
        <w:rPr>
          <w:rFonts w:ascii="Times New Roman" w:eastAsia="Times New Roman" w:hAnsi="Times New Roman" w:cs="Times New Roman"/>
          <w:sz w:val="24"/>
          <w:szCs w:val="24"/>
        </w:rPr>
        <w:t xml:space="preserve">(d + </w:t>
      </w:r>
      <w:proofErr w:type="spellStart"/>
      <w:r w:rsidRPr="00B053F4">
        <w:rPr>
          <w:rFonts w:ascii="Times New Roman" w:eastAsia="Times New Roman" w:hAnsi="Times New Roman" w:cs="Times New Roman"/>
          <w:sz w:val="24"/>
          <w:szCs w:val="24"/>
        </w:rPr>
        <w:t>sx</w:t>
      </w:r>
      <w:proofErr w:type="spellEnd"/>
      <w:r w:rsidRPr="00B053F4">
        <w:rPr>
          <w:rFonts w:ascii="Times New Roman" w:eastAsia="Times New Roman" w:hAnsi="Times New Roman" w:cs="Times New Roman"/>
          <w:sz w:val="24"/>
          <w:szCs w:val="24"/>
        </w:rPr>
        <w:t>) mod b. If y = 0 (unlikely) then we’ll have to go step 1.</w:t>
      </w:r>
    </w:p>
    <w:p w:rsidR="00FC4280" w:rsidRPr="00B053F4" w:rsidRDefault="00FC4280" w:rsidP="00FC4280">
      <w:pPr>
        <w:numPr>
          <w:ilvl w:val="0"/>
          <w:numId w:val="7"/>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Finally it’ll return (x, y)</w:t>
      </w:r>
      <w:r w:rsidR="00024359" w:rsidRPr="00B053F4">
        <w:rPr>
          <w:rFonts w:ascii="Times New Roman" w:eastAsia="Times New Roman" w:hAnsi="Times New Roman" w:cs="Times New Roman"/>
          <w:sz w:val="24"/>
          <w:szCs w:val="24"/>
        </w:rPr>
        <w:t xml:space="preserve"> [16</w:t>
      </w:r>
      <w:r w:rsidRPr="00B053F4">
        <w:rPr>
          <w:rFonts w:ascii="Times New Roman" w:eastAsia="Times New Roman" w:hAnsi="Times New Roman" w:cs="Times New Roman"/>
          <w:sz w:val="24"/>
          <w:szCs w:val="24"/>
        </w:rPr>
        <w:t>].</w:t>
      </w:r>
    </w:p>
    <w:p w:rsidR="00FC4280" w:rsidRPr="00B053F4" w:rsidRDefault="00FC4280" w:rsidP="00FC4280">
      <w:pPr>
        <w:spacing w:after="0" w:line="240" w:lineRule="auto"/>
        <w:rPr>
          <w:rFonts w:ascii="Times New Roman" w:eastAsia="Times New Roman" w:hAnsi="Times New Roman" w:cs="Times New Roman"/>
          <w:bCs/>
          <w:smallCaps/>
          <w:sz w:val="24"/>
          <w:szCs w:val="24"/>
        </w:rPr>
      </w:pPr>
      <w:r w:rsidRPr="00B053F4">
        <w:rPr>
          <w:rFonts w:ascii="Times New Roman" w:eastAsia="Times New Roman" w:hAnsi="Times New Roman" w:cs="Times New Roman"/>
          <w:bCs/>
          <w:smallCaps/>
          <w:sz w:val="24"/>
          <w:szCs w:val="24"/>
        </w:rPr>
        <w:t>DSA Signature Verification:</w:t>
      </w:r>
    </w:p>
    <w:p w:rsidR="00FC4280" w:rsidRPr="00B053F4" w:rsidRDefault="00FC4280" w:rsidP="00FC4280">
      <w:pPr>
        <w:spacing w:after="0" w:line="240" w:lineRule="auto"/>
        <w:rPr>
          <w:rFonts w:ascii="Times New Roman" w:eastAsia="Times New Roman" w:hAnsi="Times New Roman" w:cs="Times New Roman"/>
          <w:sz w:val="24"/>
          <w:szCs w:val="24"/>
        </w:rPr>
      </w:pPr>
    </w:p>
    <w:p w:rsidR="00FC4280" w:rsidRPr="00B053F4" w:rsidRDefault="00FC4280" w:rsidP="00FC4280">
      <w:pPr>
        <w:rPr>
          <w:rFonts w:ascii="Times New Roman" w:hAnsi="Times New Roman" w:cs="Times New Roman"/>
          <w:sz w:val="24"/>
          <w:szCs w:val="24"/>
        </w:rPr>
      </w:pPr>
      <w:r w:rsidRPr="00B053F4">
        <w:rPr>
          <w:rFonts w:ascii="Times New Roman" w:hAnsi="Times New Roman" w:cs="Times New Roman"/>
          <w:bCs/>
          <w:sz w:val="24"/>
          <w:szCs w:val="24"/>
        </w:rPr>
        <w:t>INPUT</w:t>
      </w:r>
      <w:r w:rsidRPr="00B053F4">
        <w:rPr>
          <w:rFonts w:ascii="Times New Roman" w:hAnsi="Times New Roman" w:cs="Times New Roman"/>
          <w:b/>
          <w:bCs/>
          <w:sz w:val="24"/>
          <w:szCs w:val="24"/>
        </w:rPr>
        <w:t>:</w:t>
      </w:r>
      <w:r w:rsidRPr="00B053F4">
        <w:rPr>
          <w:rFonts w:ascii="Times New Roman" w:hAnsi="Times New Roman" w:cs="Times New Roman"/>
          <w:sz w:val="24"/>
          <w:szCs w:val="24"/>
        </w:rPr>
        <w:t xml:space="preserve"> Domain parameters (a, b, c); signer's public key E; signed-message, S, with message digest d= Hash(S); signature (x, y) [</w:t>
      </w:r>
      <w:r w:rsidR="00024359" w:rsidRPr="00B053F4">
        <w:rPr>
          <w:rFonts w:ascii="Times New Roman" w:hAnsi="Times New Roman" w:cs="Times New Roman"/>
          <w:sz w:val="24"/>
          <w:szCs w:val="24"/>
        </w:rPr>
        <w:t>16</w:t>
      </w:r>
      <w:r w:rsidRPr="00B053F4">
        <w:rPr>
          <w:rFonts w:ascii="Times New Roman" w:hAnsi="Times New Roman" w:cs="Times New Roman"/>
          <w:sz w:val="24"/>
          <w:szCs w:val="24"/>
        </w:rPr>
        <w:t>]. </w:t>
      </w:r>
      <w:r w:rsidRPr="00B053F4">
        <w:rPr>
          <w:rFonts w:ascii="Times New Roman" w:hAnsi="Times New Roman" w:cs="Times New Roman"/>
          <w:b/>
          <w:bCs/>
          <w:sz w:val="24"/>
          <w:szCs w:val="24"/>
        </w:rPr>
        <w:br/>
      </w:r>
      <w:r w:rsidRPr="00B053F4">
        <w:rPr>
          <w:rFonts w:ascii="Times New Roman" w:hAnsi="Times New Roman" w:cs="Times New Roman"/>
          <w:bCs/>
          <w:sz w:val="24"/>
          <w:szCs w:val="24"/>
        </w:rPr>
        <w:t>OUTPUT</w:t>
      </w:r>
      <w:r w:rsidRPr="00B053F4">
        <w:rPr>
          <w:rFonts w:ascii="Times New Roman" w:hAnsi="Times New Roman" w:cs="Times New Roman"/>
          <w:b/>
          <w:bCs/>
          <w:sz w:val="24"/>
          <w:szCs w:val="24"/>
        </w:rPr>
        <w:t>:</w:t>
      </w:r>
      <w:r w:rsidRPr="00B053F4">
        <w:rPr>
          <w:rFonts w:ascii="Times New Roman" w:hAnsi="Times New Roman" w:cs="Times New Roman"/>
          <w:sz w:val="24"/>
          <w:szCs w:val="24"/>
        </w:rPr>
        <w:t xml:space="preserve"> Either "Accept" or "Reject". </w:t>
      </w:r>
    </w:p>
    <w:p w:rsidR="00FC4280" w:rsidRPr="00B053F4" w:rsidRDefault="00FC4280" w:rsidP="00FC4280">
      <w:pPr>
        <w:numPr>
          <w:ilvl w:val="0"/>
          <w:numId w:val="8"/>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lastRenderedPageBreak/>
        <w:t>At first we’ll have to verify that x and y are in the range [1, b − 1]. If not then we’ll have to return "Reject" and stop.</w:t>
      </w:r>
    </w:p>
    <w:p w:rsidR="00FC4280" w:rsidRPr="00B053F4" w:rsidRDefault="00FC4280" w:rsidP="00FC4280">
      <w:pPr>
        <w:numPr>
          <w:ilvl w:val="0"/>
          <w:numId w:val="8"/>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Then we’ll have to compute p= y</w:t>
      </w:r>
      <w:r w:rsidRPr="00B053F4">
        <w:rPr>
          <w:rFonts w:ascii="Times New Roman" w:eastAsia="Times New Roman" w:hAnsi="Times New Roman" w:cs="Times New Roman"/>
          <w:sz w:val="24"/>
          <w:szCs w:val="24"/>
          <w:vertAlign w:val="superscript"/>
        </w:rPr>
        <w:t> − 1</w:t>
      </w:r>
      <w:r w:rsidRPr="00B053F4">
        <w:rPr>
          <w:rFonts w:ascii="Times New Roman" w:eastAsia="Times New Roman" w:hAnsi="Times New Roman" w:cs="Times New Roman"/>
          <w:sz w:val="24"/>
          <w:szCs w:val="24"/>
        </w:rPr>
        <w:t> mod b.</w:t>
      </w:r>
    </w:p>
    <w:p w:rsidR="00FC4280" w:rsidRPr="00B053F4" w:rsidRDefault="00FC4280" w:rsidP="00FC4280">
      <w:pPr>
        <w:numPr>
          <w:ilvl w:val="0"/>
          <w:numId w:val="8"/>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Next step we’ll need to compute n= Hash(S).</w:t>
      </w:r>
    </w:p>
    <w:p w:rsidR="00FC4280" w:rsidRPr="00B053F4" w:rsidRDefault="00FC4280" w:rsidP="00FC4280">
      <w:pPr>
        <w:numPr>
          <w:ilvl w:val="0"/>
          <w:numId w:val="8"/>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In step 4 we’ll have to compute z</w:t>
      </w:r>
      <w:r w:rsidRPr="00B053F4">
        <w:rPr>
          <w:rFonts w:ascii="Times New Roman" w:eastAsia="Times New Roman" w:hAnsi="Times New Roman" w:cs="Times New Roman"/>
          <w:sz w:val="24"/>
          <w:szCs w:val="24"/>
          <w:vertAlign w:val="subscript"/>
        </w:rPr>
        <w:t>1</w:t>
      </w:r>
      <w:r w:rsidRPr="00B053F4">
        <w:rPr>
          <w:rFonts w:ascii="Times New Roman" w:eastAsia="Times New Roman" w:hAnsi="Times New Roman" w:cs="Times New Roman"/>
          <w:sz w:val="24"/>
          <w:szCs w:val="24"/>
        </w:rPr>
        <w:t xml:space="preserve"> = </w:t>
      </w:r>
      <w:proofErr w:type="spellStart"/>
      <w:proofErr w:type="gramStart"/>
      <w:r w:rsidRPr="00B053F4">
        <w:rPr>
          <w:rFonts w:ascii="Times New Roman" w:eastAsia="Times New Roman" w:hAnsi="Times New Roman" w:cs="Times New Roman"/>
          <w:sz w:val="24"/>
          <w:szCs w:val="24"/>
        </w:rPr>
        <w:t>dp</w:t>
      </w:r>
      <w:proofErr w:type="spellEnd"/>
      <w:proofErr w:type="gramEnd"/>
      <w:r w:rsidRPr="00B053F4">
        <w:rPr>
          <w:rFonts w:ascii="Times New Roman" w:eastAsia="Times New Roman" w:hAnsi="Times New Roman" w:cs="Times New Roman"/>
          <w:sz w:val="24"/>
          <w:szCs w:val="24"/>
        </w:rPr>
        <w:t xml:space="preserve"> mod b and z</w:t>
      </w:r>
      <w:r w:rsidRPr="00B053F4">
        <w:rPr>
          <w:rFonts w:ascii="Times New Roman" w:eastAsia="Times New Roman" w:hAnsi="Times New Roman" w:cs="Times New Roman"/>
          <w:sz w:val="24"/>
          <w:szCs w:val="24"/>
          <w:vertAlign w:val="subscript"/>
        </w:rPr>
        <w:t>2</w:t>
      </w:r>
      <w:r w:rsidRPr="00B053F4">
        <w:rPr>
          <w:rFonts w:ascii="Times New Roman" w:eastAsia="Times New Roman" w:hAnsi="Times New Roman" w:cs="Times New Roman"/>
          <w:sz w:val="24"/>
          <w:szCs w:val="24"/>
        </w:rPr>
        <w:t xml:space="preserve"> = </w:t>
      </w:r>
      <w:proofErr w:type="spellStart"/>
      <w:r w:rsidRPr="00B053F4">
        <w:rPr>
          <w:rFonts w:ascii="Times New Roman" w:eastAsia="Times New Roman" w:hAnsi="Times New Roman" w:cs="Times New Roman"/>
          <w:sz w:val="24"/>
          <w:szCs w:val="24"/>
        </w:rPr>
        <w:t>xn</w:t>
      </w:r>
      <w:proofErr w:type="spellEnd"/>
      <w:r w:rsidRPr="00B053F4">
        <w:rPr>
          <w:rFonts w:ascii="Times New Roman" w:eastAsia="Times New Roman" w:hAnsi="Times New Roman" w:cs="Times New Roman"/>
          <w:sz w:val="24"/>
          <w:szCs w:val="24"/>
        </w:rPr>
        <w:t xml:space="preserve"> mod b.</w:t>
      </w:r>
    </w:p>
    <w:p w:rsidR="00FC4280" w:rsidRPr="00B053F4" w:rsidRDefault="00FC4280" w:rsidP="00FC4280">
      <w:pPr>
        <w:numPr>
          <w:ilvl w:val="0"/>
          <w:numId w:val="8"/>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Next step we’ll have to compute Y = c</w:t>
      </w:r>
      <w:r w:rsidRPr="00B053F4">
        <w:rPr>
          <w:rFonts w:ascii="Times New Roman" w:eastAsia="Times New Roman" w:hAnsi="Times New Roman" w:cs="Times New Roman"/>
          <w:sz w:val="24"/>
          <w:szCs w:val="24"/>
          <w:vertAlign w:val="superscript"/>
        </w:rPr>
        <w:t>z</w:t>
      </w:r>
      <w:r w:rsidRPr="00B053F4">
        <w:rPr>
          <w:rFonts w:ascii="Times New Roman" w:eastAsia="Times New Roman" w:hAnsi="Times New Roman" w:cs="Times New Roman"/>
          <w:sz w:val="24"/>
          <w:szCs w:val="24"/>
          <w:vertAlign w:val="subscript"/>
        </w:rPr>
        <w:t>1</w:t>
      </w:r>
      <w:r w:rsidRPr="00B053F4">
        <w:rPr>
          <w:rFonts w:ascii="Times New Roman" w:eastAsia="Times New Roman" w:hAnsi="Times New Roman" w:cs="Times New Roman"/>
          <w:sz w:val="24"/>
          <w:szCs w:val="24"/>
        </w:rPr>
        <w:t>S</w:t>
      </w:r>
      <w:r w:rsidRPr="00B053F4">
        <w:rPr>
          <w:rFonts w:ascii="Times New Roman" w:eastAsia="Times New Roman" w:hAnsi="Times New Roman" w:cs="Times New Roman"/>
          <w:sz w:val="24"/>
          <w:szCs w:val="24"/>
          <w:vertAlign w:val="superscript"/>
        </w:rPr>
        <w:t>z</w:t>
      </w:r>
      <w:r w:rsidRPr="00B053F4">
        <w:rPr>
          <w:rFonts w:ascii="Times New Roman" w:eastAsia="Times New Roman" w:hAnsi="Times New Roman" w:cs="Times New Roman"/>
          <w:sz w:val="24"/>
          <w:szCs w:val="24"/>
          <w:vertAlign w:val="subscript"/>
        </w:rPr>
        <w:t>2</w:t>
      </w:r>
      <w:r w:rsidRPr="00B053F4">
        <w:rPr>
          <w:rFonts w:ascii="Times New Roman" w:eastAsia="Times New Roman" w:hAnsi="Times New Roman" w:cs="Times New Roman"/>
          <w:sz w:val="24"/>
          <w:szCs w:val="24"/>
        </w:rPr>
        <w:t xml:space="preserve"> mod </w:t>
      </w:r>
      <w:proofErr w:type="gramStart"/>
      <w:r w:rsidRPr="00B053F4">
        <w:rPr>
          <w:rFonts w:ascii="Times New Roman" w:eastAsia="Times New Roman" w:hAnsi="Times New Roman" w:cs="Times New Roman"/>
          <w:sz w:val="24"/>
          <w:szCs w:val="24"/>
        </w:rPr>
        <w:t>a and</w:t>
      </w:r>
      <w:proofErr w:type="gramEnd"/>
      <w:r w:rsidRPr="00B053F4">
        <w:rPr>
          <w:rFonts w:ascii="Times New Roman" w:eastAsia="Times New Roman" w:hAnsi="Times New Roman" w:cs="Times New Roman"/>
          <w:sz w:val="24"/>
          <w:szCs w:val="24"/>
        </w:rPr>
        <w:t> v = Y mod b.</w:t>
      </w:r>
    </w:p>
    <w:p w:rsidR="00FC4280" w:rsidRPr="00B053F4" w:rsidRDefault="00FC4280" w:rsidP="00FC4280">
      <w:pPr>
        <w:numPr>
          <w:ilvl w:val="0"/>
          <w:numId w:val="8"/>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If v = x then we’ll have to return "Accept" otherwise we’ll have to return "Reject"</w:t>
      </w:r>
      <w:r w:rsidR="00024359" w:rsidRPr="00B053F4">
        <w:rPr>
          <w:rFonts w:ascii="Times New Roman" w:eastAsia="Times New Roman" w:hAnsi="Times New Roman" w:cs="Times New Roman"/>
          <w:sz w:val="24"/>
          <w:szCs w:val="24"/>
        </w:rPr>
        <w:t>[16</w:t>
      </w:r>
      <w:r w:rsidRPr="00B053F4">
        <w:rPr>
          <w:rFonts w:ascii="Times New Roman" w:eastAsia="Times New Roman" w:hAnsi="Times New Roman" w:cs="Times New Roman"/>
          <w:sz w:val="24"/>
          <w:szCs w:val="24"/>
        </w:rPr>
        <w:t>].</w:t>
      </w:r>
    </w:p>
    <w:p w:rsidR="001E4B91" w:rsidRPr="00B053F4" w:rsidRDefault="00FC4280" w:rsidP="00081EC3">
      <w:pPr>
        <w:rPr>
          <w:rFonts w:ascii="Times New Roman" w:hAnsi="Times New Roman" w:cs="Times New Roman"/>
          <w:sz w:val="24"/>
          <w:szCs w:val="24"/>
        </w:rPr>
      </w:pPr>
      <w:r w:rsidRPr="00B053F4">
        <w:rPr>
          <w:rFonts w:ascii="Times New Roman" w:hAnsi="Times New Roman" w:cs="Times New Roman"/>
          <w:sz w:val="24"/>
          <w:szCs w:val="24"/>
        </w:rPr>
        <w:t>In DSA If the digital signature is not verified by the public key, then the receiver will have to simply mark the message as invalid but he does not know whether the message was corrupted or t</w:t>
      </w:r>
      <w:r w:rsidR="00C2102F" w:rsidRPr="00B053F4">
        <w:rPr>
          <w:rFonts w:ascii="Times New Roman" w:hAnsi="Times New Roman" w:cs="Times New Roman"/>
          <w:sz w:val="24"/>
          <w:szCs w:val="24"/>
        </w:rPr>
        <w:t>he false private key was used</w:t>
      </w:r>
      <w:r w:rsidR="00C2102F" w:rsidRPr="00B053F4">
        <w:rPr>
          <w:rFonts w:ascii="Times New Roman" w:hAnsi="Times New Roman" w:cs="Times New Roman"/>
          <w:sz w:val="24"/>
          <w:szCs w:val="24"/>
          <w:shd w:val="clear" w:color="auto" w:fill="FFFFFF"/>
        </w:rPr>
        <w:t xml:space="preserve"> </w:t>
      </w:r>
      <w:r w:rsidR="00024359" w:rsidRPr="00B053F4">
        <w:rPr>
          <w:rFonts w:ascii="Times New Roman" w:hAnsi="Times New Roman" w:cs="Times New Roman"/>
          <w:sz w:val="24"/>
          <w:szCs w:val="24"/>
          <w:shd w:val="clear" w:color="auto" w:fill="FFFFFF"/>
        </w:rPr>
        <w:t>[17</w:t>
      </w:r>
      <w:r w:rsidRPr="00B053F4">
        <w:rPr>
          <w:rFonts w:ascii="Times New Roman" w:hAnsi="Times New Roman" w:cs="Times New Roman"/>
          <w:sz w:val="24"/>
          <w:szCs w:val="24"/>
          <w:shd w:val="clear" w:color="auto" w:fill="FFFFFF"/>
        </w:rPr>
        <w:t>].</w:t>
      </w:r>
      <w:r w:rsidRPr="00B053F4">
        <w:rPr>
          <w:rFonts w:ascii="Times New Roman" w:hAnsi="Times New Roman" w:cs="Times New Roman"/>
          <w:sz w:val="24"/>
          <w:szCs w:val="24"/>
        </w:rPr>
        <w:t xml:space="preserve"> Also, </w:t>
      </w:r>
      <w:r w:rsidRPr="00B053F4">
        <w:rPr>
          <w:rFonts w:ascii="Times New Roman" w:hAnsi="Times New Roman" w:cs="Times New Roman"/>
          <w:sz w:val="24"/>
          <w:szCs w:val="24"/>
          <w:shd w:val="clear" w:color="auto" w:fill="FFFFFF"/>
        </w:rPr>
        <w:t>in some states and countries, laws regarding cyber and technology-based issues are weak or even non-existent.</w:t>
      </w:r>
      <w:r w:rsidRPr="00B053F4">
        <w:rPr>
          <w:rFonts w:ascii="Times New Roman" w:hAnsi="Times New Roman" w:cs="Times New Roman"/>
          <w:sz w:val="24"/>
          <w:szCs w:val="24"/>
        </w:rPr>
        <w:t xml:space="preserve"> Though digital signature provides authenticity but it does not ensure secrecy of the data. In order to provide the </w:t>
      </w:r>
      <w:r w:rsidR="00C35B70" w:rsidRPr="00B053F4">
        <w:rPr>
          <w:rFonts w:ascii="Times New Roman" w:hAnsi="Times New Roman" w:cs="Times New Roman"/>
          <w:sz w:val="24"/>
          <w:szCs w:val="24"/>
        </w:rPr>
        <w:t xml:space="preserve">secrecy, some other </w:t>
      </w:r>
      <w:r w:rsidRPr="00B053F4">
        <w:rPr>
          <w:rFonts w:ascii="Times New Roman" w:hAnsi="Times New Roman" w:cs="Times New Roman"/>
          <w:sz w:val="24"/>
          <w:szCs w:val="24"/>
        </w:rPr>
        <w:t>technique such as encryption and decryption needs to be used.</w:t>
      </w:r>
      <w:r w:rsidR="00E22241" w:rsidRPr="00B053F4">
        <w:rPr>
          <w:rFonts w:ascii="Times New Roman" w:hAnsi="Times New Roman" w:cs="Times New Roman"/>
          <w:sz w:val="24"/>
          <w:szCs w:val="24"/>
        </w:rPr>
        <w:t xml:space="preserve"> </w:t>
      </w:r>
      <w:r w:rsidR="00C0343F" w:rsidRPr="00B053F4">
        <w:rPr>
          <w:rFonts w:ascii="Times New Roman" w:hAnsi="Times New Roman" w:cs="Times New Roman"/>
          <w:sz w:val="24"/>
          <w:szCs w:val="24"/>
        </w:rPr>
        <w:t>DSA used in web application where user data and content transfer during email.</w:t>
      </w:r>
    </w:p>
    <w:p w:rsidR="00B07672" w:rsidRPr="00B053F4" w:rsidRDefault="003673F5" w:rsidP="003673F5">
      <w:pPr>
        <w:pStyle w:val="ListParagraph"/>
        <w:numPr>
          <w:ilvl w:val="1"/>
          <w:numId w:val="1"/>
        </w:numPr>
        <w:jc w:val="both"/>
        <w:rPr>
          <w:rFonts w:ascii="Times New Roman" w:hAnsi="Times New Roman" w:cs="Times New Roman"/>
          <w:b/>
          <w:sz w:val="24"/>
          <w:szCs w:val="24"/>
        </w:rPr>
      </w:pPr>
      <w:r w:rsidRPr="00B053F4">
        <w:rPr>
          <w:rFonts w:ascii="Times New Roman" w:hAnsi="Times New Roman" w:cs="Times New Roman"/>
          <w:b/>
          <w:sz w:val="24"/>
          <w:szCs w:val="24"/>
        </w:rPr>
        <w:t xml:space="preserve"> </w:t>
      </w:r>
      <w:r w:rsidR="00516608" w:rsidRPr="00B053F4">
        <w:rPr>
          <w:rFonts w:ascii="Times New Roman" w:hAnsi="Times New Roman" w:cs="Times New Roman"/>
          <w:b/>
          <w:sz w:val="24"/>
          <w:szCs w:val="24"/>
        </w:rPr>
        <w:t>ECC</w:t>
      </w:r>
      <w:r w:rsidR="00ED6D67" w:rsidRPr="00B053F4">
        <w:rPr>
          <w:rFonts w:ascii="Times New Roman" w:hAnsi="Times New Roman" w:cs="Times New Roman"/>
          <w:b/>
          <w:sz w:val="24"/>
          <w:szCs w:val="24"/>
        </w:rPr>
        <w:t xml:space="preserve"> Algorithm:</w:t>
      </w:r>
    </w:p>
    <w:p w:rsidR="005857DC" w:rsidRPr="00B053F4" w:rsidRDefault="005857DC" w:rsidP="005857DC">
      <w:pPr>
        <w:jc w:val="both"/>
        <w:rPr>
          <w:rFonts w:ascii="Times New Roman" w:hAnsi="Times New Roman" w:cs="Times New Roman"/>
          <w:sz w:val="24"/>
          <w:szCs w:val="24"/>
        </w:rPr>
      </w:pPr>
      <w:r w:rsidRPr="00B053F4">
        <w:rPr>
          <w:rFonts w:ascii="Times New Roman" w:hAnsi="Times New Roman" w:cs="Times New Roman"/>
          <w:sz w:val="24"/>
          <w:szCs w:val="24"/>
        </w:rPr>
        <w:t xml:space="preserve">Elliptic curve cryptography was introduced in the mid-1980s independently by </w:t>
      </w:r>
      <w:proofErr w:type="spellStart"/>
      <w:r w:rsidRPr="00B053F4">
        <w:rPr>
          <w:rFonts w:ascii="Times New Roman" w:hAnsi="Times New Roman" w:cs="Times New Roman"/>
          <w:sz w:val="24"/>
          <w:szCs w:val="24"/>
        </w:rPr>
        <w:t>Koblitz</w:t>
      </w:r>
      <w:proofErr w:type="spellEnd"/>
      <w:r w:rsidRPr="00B053F4">
        <w:rPr>
          <w:rFonts w:ascii="Times New Roman" w:hAnsi="Times New Roman" w:cs="Times New Roman"/>
          <w:sz w:val="24"/>
          <w:szCs w:val="24"/>
        </w:rPr>
        <w:t xml:space="preserve"> and Miller as a promising alternative for cryptographic protocols based on the discrete logarithm problem in the multiplicative group of a finite field [1</w:t>
      </w:r>
      <w:r w:rsidR="00024359" w:rsidRPr="00B053F4">
        <w:rPr>
          <w:rFonts w:ascii="Times New Roman" w:hAnsi="Times New Roman" w:cs="Times New Roman"/>
          <w:sz w:val="24"/>
          <w:szCs w:val="24"/>
        </w:rPr>
        <w:t>8</w:t>
      </w:r>
      <w:r w:rsidRPr="00B053F4">
        <w:rPr>
          <w:rFonts w:ascii="Times New Roman" w:hAnsi="Times New Roman" w:cs="Times New Roman"/>
          <w:sz w:val="24"/>
          <w:szCs w:val="24"/>
        </w:rPr>
        <w:t>].</w:t>
      </w:r>
    </w:p>
    <w:p w:rsidR="005857DC" w:rsidRPr="00B053F4" w:rsidRDefault="005857DC" w:rsidP="005857DC">
      <w:pPr>
        <w:jc w:val="both"/>
        <w:rPr>
          <w:rFonts w:ascii="Times New Roman" w:hAnsi="Times New Roman" w:cs="Times New Roman"/>
          <w:sz w:val="24"/>
          <w:szCs w:val="24"/>
        </w:rPr>
      </w:pPr>
      <w:r w:rsidRPr="00B053F4">
        <w:rPr>
          <w:rFonts w:ascii="Times New Roman" w:hAnsi="Times New Roman" w:cs="Times New Roman"/>
          <w:sz w:val="24"/>
          <w:szCs w:val="24"/>
        </w:rPr>
        <w:t>ECC is same as RSA but different is that it has fast solving capacity and has different way of cryptographic algorithm. The ECC’s security key length is smaller than other asymmetric algorithms and its key length is only 163 bit.  ECC takes full-exponential time and RSA takes sub-exponential time. For an example, RSA with key size of m, 1024 bit takes 4*10m MIPS years with best known attack ECC with 160 bit key size takes 12.6*10m MIPS years. It uses elective curve equation in lieu of traditional prime numbers. Most of the execution time spends on scalar multiplication. ECC provides same security as other algorithms but in smaller key sizes. The entire security of ECC depend on the ability to compute a point multiplication and inability to compute the multiplicand given the original a</w:t>
      </w:r>
      <w:r w:rsidR="00010E10" w:rsidRPr="00B053F4">
        <w:rPr>
          <w:rFonts w:ascii="Times New Roman" w:hAnsi="Times New Roman" w:cs="Times New Roman"/>
          <w:sz w:val="24"/>
          <w:szCs w:val="24"/>
        </w:rPr>
        <w:t>nd product point</w:t>
      </w:r>
      <w:r w:rsidRPr="00B053F4">
        <w:rPr>
          <w:rFonts w:ascii="Times New Roman" w:hAnsi="Times New Roman" w:cs="Times New Roman"/>
          <w:sz w:val="24"/>
          <w:szCs w:val="24"/>
        </w:rPr>
        <w:t>[1</w:t>
      </w:r>
      <w:r w:rsidR="00024359" w:rsidRPr="00B053F4">
        <w:rPr>
          <w:rFonts w:ascii="Times New Roman" w:hAnsi="Times New Roman" w:cs="Times New Roman"/>
          <w:sz w:val="24"/>
          <w:szCs w:val="24"/>
        </w:rPr>
        <w:t>8</w:t>
      </w:r>
      <w:r w:rsidRPr="00B053F4">
        <w:rPr>
          <w:rFonts w:ascii="Times New Roman" w:hAnsi="Times New Roman" w:cs="Times New Roman"/>
          <w:sz w:val="24"/>
          <w:szCs w:val="24"/>
        </w:rPr>
        <w:t>].The ECC provides decent authentication in RFID system. For small key size it can use in wireless sensor networks like tablet, mobile phones.</w:t>
      </w:r>
    </w:p>
    <w:p w:rsidR="00041DD1" w:rsidRPr="00B053F4" w:rsidRDefault="005857DC" w:rsidP="00041DD1">
      <w:pPr>
        <w:jc w:val="both"/>
        <w:rPr>
          <w:rFonts w:ascii="Times New Roman" w:hAnsi="Times New Roman" w:cs="Times New Roman"/>
          <w:sz w:val="24"/>
          <w:szCs w:val="24"/>
        </w:rPr>
      </w:pPr>
      <w:r w:rsidRPr="00B053F4">
        <w:rPr>
          <w:rFonts w:ascii="Times New Roman" w:hAnsi="Times New Roman" w:cs="Times New Roman"/>
          <w:sz w:val="24"/>
          <w:szCs w:val="24"/>
        </w:rPr>
        <w:t>Most significant privilege is that ECC provides good security</w:t>
      </w:r>
      <w:r w:rsidR="00C2102F" w:rsidRPr="00B053F4">
        <w:rPr>
          <w:rFonts w:ascii="Times New Roman" w:hAnsi="Times New Roman" w:cs="Times New Roman"/>
          <w:sz w:val="24"/>
          <w:szCs w:val="24"/>
        </w:rPr>
        <w:t xml:space="preserve"> with small key size</w:t>
      </w:r>
      <w:r w:rsidRPr="00B053F4">
        <w:rPr>
          <w:rFonts w:ascii="Times New Roman" w:hAnsi="Times New Roman" w:cs="Times New Roman"/>
          <w:sz w:val="24"/>
          <w:szCs w:val="24"/>
        </w:rPr>
        <w:t xml:space="preserve"> which</w:t>
      </w:r>
      <w:r w:rsidR="00C2102F" w:rsidRPr="00B053F4">
        <w:rPr>
          <w:rFonts w:ascii="Times New Roman" w:hAnsi="Times New Roman" w:cs="Times New Roman"/>
          <w:sz w:val="24"/>
          <w:szCs w:val="24"/>
        </w:rPr>
        <w:t xml:space="preserve"> provides faster computational capabilities</w:t>
      </w:r>
      <w:r w:rsidRPr="00B053F4">
        <w:rPr>
          <w:rFonts w:ascii="Times New Roman" w:hAnsi="Times New Roman" w:cs="Times New Roman"/>
          <w:sz w:val="24"/>
          <w:szCs w:val="24"/>
        </w:rPr>
        <w:t xml:space="preserve">. On the other hand, it increases the size of the encrypted message significantly more than RSA encryption. This algorithm is more complicated and difficult to implement than RSA, which increases the likelihood of implementation errors, thereby reducing the security of the algorithm. </w:t>
      </w:r>
      <w:r w:rsidR="00C0343F" w:rsidRPr="00B053F4">
        <w:rPr>
          <w:rFonts w:ascii="Times New Roman" w:hAnsi="Times New Roman" w:cs="Times New Roman"/>
          <w:sz w:val="24"/>
          <w:szCs w:val="24"/>
        </w:rPr>
        <w:t>ECC</w:t>
      </w:r>
      <w:r w:rsidR="00FC2DED" w:rsidRPr="00B053F4">
        <w:rPr>
          <w:rFonts w:ascii="Times New Roman" w:hAnsi="Times New Roman" w:cs="Times New Roman"/>
          <w:sz w:val="24"/>
          <w:szCs w:val="24"/>
        </w:rPr>
        <w:t xml:space="preserve"> is used in</w:t>
      </w:r>
      <w:r w:rsidR="00C0343F" w:rsidRPr="00B053F4">
        <w:rPr>
          <w:rFonts w:ascii="Times New Roman" w:hAnsi="Times New Roman" w:cs="Times New Roman"/>
          <w:sz w:val="24"/>
          <w:szCs w:val="24"/>
        </w:rPr>
        <w:t xml:space="preserve"> key exchange </w:t>
      </w:r>
      <w:r w:rsidR="00FC2DED" w:rsidRPr="00B053F4">
        <w:rPr>
          <w:rFonts w:ascii="Times New Roman" w:hAnsi="Times New Roman" w:cs="Times New Roman"/>
          <w:sz w:val="24"/>
          <w:szCs w:val="24"/>
        </w:rPr>
        <w:t xml:space="preserve">for web browser usage also </w:t>
      </w:r>
      <w:r w:rsidR="00C0343F" w:rsidRPr="00B053F4">
        <w:rPr>
          <w:rFonts w:ascii="Times New Roman" w:hAnsi="Times New Roman" w:cs="Times New Roman"/>
          <w:sz w:val="24"/>
          <w:szCs w:val="24"/>
        </w:rPr>
        <w:t>in a mobile context, including cellular phones and the Internet of Things. </w:t>
      </w:r>
      <w:r w:rsidRPr="00B053F4">
        <w:rPr>
          <w:rFonts w:ascii="Times New Roman" w:hAnsi="Times New Roman" w:cs="Times New Roman"/>
          <w:sz w:val="24"/>
          <w:szCs w:val="24"/>
        </w:rPr>
        <w:t xml:space="preserve">                                       </w:t>
      </w:r>
    </w:p>
    <w:p w:rsidR="000024DE" w:rsidRPr="00B053F4" w:rsidRDefault="00C35B70" w:rsidP="000024DE">
      <w:pPr>
        <w:pStyle w:val="ListParagraph"/>
        <w:numPr>
          <w:ilvl w:val="0"/>
          <w:numId w:val="1"/>
        </w:numPr>
        <w:spacing w:after="0"/>
        <w:jc w:val="both"/>
        <w:rPr>
          <w:rFonts w:ascii="Times New Roman" w:hAnsi="Times New Roman" w:cs="Times New Roman"/>
          <w:b/>
          <w:sz w:val="24"/>
          <w:szCs w:val="24"/>
        </w:rPr>
      </w:pPr>
      <w:r w:rsidRPr="00B053F4">
        <w:rPr>
          <w:rFonts w:ascii="Times New Roman" w:hAnsi="Times New Roman" w:cs="Times New Roman"/>
          <w:b/>
          <w:sz w:val="24"/>
          <w:szCs w:val="24"/>
        </w:rPr>
        <w:t>Results</w:t>
      </w:r>
      <w:r w:rsidR="00ED6D67" w:rsidRPr="00B053F4">
        <w:rPr>
          <w:rFonts w:ascii="Times New Roman" w:hAnsi="Times New Roman" w:cs="Times New Roman"/>
          <w:b/>
          <w:sz w:val="24"/>
          <w:szCs w:val="24"/>
        </w:rPr>
        <w:t xml:space="preserve"> Analysis</w:t>
      </w:r>
      <w:r w:rsidR="00CB6E01" w:rsidRPr="00B053F4">
        <w:rPr>
          <w:rFonts w:ascii="Times New Roman" w:hAnsi="Times New Roman" w:cs="Times New Roman"/>
          <w:b/>
          <w:sz w:val="24"/>
          <w:szCs w:val="24"/>
        </w:rPr>
        <w:t xml:space="preserve"> and Comparison </w:t>
      </w:r>
      <w:r w:rsidRPr="00B053F4">
        <w:rPr>
          <w:rFonts w:ascii="Times New Roman" w:hAnsi="Times New Roman" w:cs="Times New Roman"/>
          <w:b/>
          <w:sz w:val="24"/>
          <w:szCs w:val="24"/>
        </w:rPr>
        <w:t>:</w:t>
      </w:r>
    </w:p>
    <w:p w:rsidR="006E63D9" w:rsidRPr="00B053F4" w:rsidRDefault="006E63D9" w:rsidP="006E63D9">
      <w:pPr>
        <w:pStyle w:val="ListParagraph"/>
        <w:spacing w:after="0"/>
        <w:jc w:val="both"/>
        <w:rPr>
          <w:rFonts w:ascii="Times New Roman" w:hAnsi="Times New Roman" w:cs="Times New Roman"/>
          <w:b/>
          <w:sz w:val="24"/>
          <w:szCs w:val="24"/>
        </w:rPr>
      </w:pPr>
    </w:p>
    <w:p w:rsidR="000024DE" w:rsidRPr="00B053F4" w:rsidRDefault="00ED6D67" w:rsidP="003C03D5">
      <w:pPr>
        <w:spacing w:after="0"/>
        <w:jc w:val="both"/>
        <w:rPr>
          <w:rFonts w:ascii="Times New Roman" w:hAnsi="Times New Roman" w:cs="Times New Roman"/>
          <w:sz w:val="24"/>
          <w:szCs w:val="24"/>
        </w:rPr>
      </w:pPr>
      <w:r w:rsidRPr="00B053F4">
        <w:rPr>
          <w:rFonts w:ascii="Times New Roman" w:hAnsi="Times New Roman" w:cs="Times New Roman"/>
          <w:sz w:val="24"/>
          <w:szCs w:val="24"/>
        </w:rPr>
        <w:lastRenderedPageBreak/>
        <w:t xml:space="preserve">The performance analysis of different symmetric and asymmetric algorithms is done based on different performance metrics. These metrics decide which algorithm performs better than others. </w:t>
      </w:r>
      <w:r w:rsidR="00C0343F" w:rsidRPr="00B053F4">
        <w:rPr>
          <w:rFonts w:ascii="Times New Roman" w:hAnsi="Times New Roman" w:cs="Times New Roman"/>
          <w:sz w:val="24"/>
          <w:szCs w:val="24"/>
        </w:rPr>
        <w:t>The</w:t>
      </w:r>
      <w:r w:rsidR="00043BE6" w:rsidRPr="00B053F4">
        <w:rPr>
          <w:rFonts w:ascii="Times New Roman" w:hAnsi="Times New Roman" w:cs="Times New Roman"/>
          <w:sz w:val="24"/>
          <w:szCs w:val="24"/>
        </w:rPr>
        <w:t xml:space="preserve"> following performance metrics are analyzed</w:t>
      </w:r>
      <w:r w:rsidRPr="00B053F4">
        <w:rPr>
          <w:rFonts w:ascii="Times New Roman" w:hAnsi="Times New Roman" w:cs="Times New Roman"/>
          <w:sz w:val="24"/>
          <w:szCs w:val="24"/>
        </w:rPr>
        <w:t>-</w:t>
      </w:r>
    </w:p>
    <w:p w:rsidR="006E63D9" w:rsidRPr="00B053F4" w:rsidRDefault="006E63D9" w:rsidP="003C03D5">
      <w:pPr>
        <w:spacing w:after="0"/>
        <w:jc w:val="both"/>
        <w:rPr>
          <w:rFonts w:ascii="Times New Roman" w:hAnsi="Times New Roman" w:cs="Times New Roman"/>
          <w:sz w:val="24"/>
          <w:szCs w:val="24"/>
        </w:rPr>
      </w:pPr>
    </w:p>
    <w:p w:rsidR="003C03D5" w:rsidRPr="00B053F4" w:rsidRDefault="003C03D5" w:rsidP="000024DE">
      <w:pPr>
        <w:pStyle w:val="ListParagraph"/>
        <w:numPr>
          <w:ilvl w:val="0"/>
          <w:numId w:val="28"/>
        </w:numPr>
        <w:spacing w:after="0"/>
        <w:jc w:val="both"/>
        <w:rPr>
          <w:rFonts w:ascii="Times New Roman" w:hAnsi="Times New Roman" w:cs="Times New Roman"/>
          <w:sz w:val="24"/>
          <w:szCs w:val="24"/>
          <w:shd w:val="clear" w:color="auto" w:fill="FFFFFF"/>
        </w:rPr>
      </w:pPr>
      <w:r w:rsidRPr="00B053F4">
        <w:rPr>
          <w:rFonts w:ascii="Times New Roman" w:hAnsi="Times New Roman" w:cs="Times New Roman"/>
          <w:b/>
          <w:sz w:val="24"/>
          <w:szCs w:val="24"/>
        </w:rPr>
        <w:t>Key</w:t>
      </w:r>
      <w:r w:rsidRPr="00B053F4">
        <w:rPr>
          <w:rFonts w:ascii="Times New Roman" w:hAnsi="Times New Roman" w:cs="Times New Roman"/>
          <w:sz w:val="24"/>
          <w:szCs w:val="24"/>
        </w:rPr>
        <w:t xml:space="preserve"> </w:t>
      </w:r>
      <w:r w:rsidRPr="00B053F4">
        <w:rPr>
          <w:rFonts w:ascii="Times New Roman" w:hAnsi="Times New Roman" w:cs="Times New Roman"/>
          <w:b/>
          <w:sz w:val="24"/>
          <w:szCs w:val="24"/>
        </w:rPr>
        <w:t>length:</w:t>
      </w:r>
      <w:r w:rsidRPr="00B053F4">
        <w:rPr>
          <w:rFonts w:ascii="Times New Roman" w:hAnsi="Times New Roman" w:cs="Times New Roman"/>
          <w:sz w:val="24"/>
          <w:szCs w:val="24"/>
        </w:rPr>
        <w:t xml:space="preserve"> </w:t>
      </w:r>
      <w:r w:rsidRPr="00B053F4">
        <w:rPr>
          <w:rFonts w:ascii="Times New Roman" w:hAnsi="Times New Roman" w:cs="Times New Roman"/>
          <w:bCs/>
          <w:sz w:val="24"/>
          <w:szCs w:val="24"/>
          <w:shd w:val="clear" w:color="auto" w:fill="FFFFFF"/>
        </w:rPr>
        <w:t>Key</w:t>
      </w:r>
      <w:r w:rsidRPr="00B053F4">
        <w:rPr>
          <w:rFonts w:ascii="Times New Roman" w:hAnsi="Times New Roman" w:cs="Times New Roman"/>
          <w:b/>
          <w:bCs/>
          <w:sz w:val="24"/>
          <w:szCs w:val="24"/>
          <w:shd w:val="clear" w:color="auto" w:fill="FFFFFF"/>
        </w:rPr>
        <w:t xml:space="preserve"> </w:t>
      </w:r>
      <w:r w:rsidRPr="00B053F4">
        <w:rPr>
          <w:rFonts w:ascii="Times New Roman" w:hAnsi="Times New Roman" w:cs="Times New Roman"/>
          <w:bCs/>
          <w:sz w:val="24"/>
          <w:szCs w:val="24"/>
          <w:shd w:val="clear" w:color="auto" w:fill="FFFFFF"/>
        </w:rPr>
        <w:t>length</w:t>
      </w:r>
      <w:r w:rsidRPr="00B053F4">
        <w:rPr>
          <w:rFonts w:ascii="Times New Roman" w:hAnsi="Times New Roman" w:cs="Times New Roman"/>
          <w:sz w:val="24"/>
          <w:szCs w:val="24"/>
          <w:shd w:val="clear" w:color="auto" w:fill="FFFFFF"/>
        </w:rPr>
        <w:t> is the number of bits in a </w:t>
      </w:r>
      <w:r w:rsidRPr="00B053F4">
        <w:rPr>
          <w:rFonts w:ascii="Times New Roman" w:hAnsi="Times New Roman" w:cs="Times New Roman"/>
          <w:bCs/>
          <w:sz w:val="24"/>
          <w:szCs w:val="24"/>
          <w:shd w:val="clear" w:color="auto" w:fill="FFFFFF"/>
        </w:rPr>
        <w:t>key</w:t>
      </w:r>
      <w:r w:rsidRPr="00B053F4">
        <w:rPr>
          <w:rFonts w:ascii="Times New Roman" w:hAnsi="Times New Roman" w:cs="Times New Roman"/>
          <w:sz w:val="24"/>
          <w:szCs w:val="24"/>
          <w:shd w:val="clear" w:color="auto" w:fill="FFFFFF"/>
        </w:rPr>
        <w:t> us</w:t>
      </w:r>
      <w:r w:rsidR="00944C59" w:rsidRPr="00B053F4">
        <w:rPr>
          <w:rFonts w:ascii="Times New Roman" w:hAnsi="Times New Roman" w:cs="Times New Roman"/>
          <w:sz w:val="24"/>
          <w:szCs w:val="24"/>
          <w:shd w:val="clear" w:color="auto" w:fill="FFFFFF"/>
        </w:rPr>
        <w:t xml:space="preserve">ed by a cryptographic algorithm which determined the time complexity of transferring the data to the </w:t>
      </w:r>
      <w:r w:rsidR="007B11FB" w:rsidRPr="00B053F4">
        <w:rPr>
          <w:rFonts w:ascii="Times New Roman" w:hAnsi="Times New Roman" w:cs="Times New Roman"/>
          <w:sz w:val="24"/>
          <w:szCs w:val="24"/>
          <w:shd w:val="clear" w:color="auto" w:fill="FFFFFF"/>
        </w:rPr>
        <w:t xml:space="preserve">sender and receiver </w:t>
      </w:r>
      <w:r w:rsidR="00944C59" w:rsidRPr="00B053F4">
        <w:rPr>
          <w:rFonts w:ascii="Times New Roman" w:hAnsi="Times New Roman" w:cs="Times New Roman"/>
          <w:sz w:val="24"/>
          <w:szCs w:val="24"/>
          <w:shd w:val="clear" w:color="auto" w:fill="FFFFFF"/>
        </w:rPr>
        <w:t>end</w:t>
      </w:r>
      <w:r w:rsidR="007B11FB" w:rsidRPr="00B053F4">
        <w:rPr>
          <w:rFonts w:ascii="Times New Roman" w:hAnsi="Times New Roman" w:cs="Times New Roman"/>
          <w:sz w:val="24"/>
          <w:szCs w:val="24"/>
          <w:shd w:val="clear" w:color="auto" w:fill="FFFFFF"/>
        </w:rPr>
        <w:t>s</w:t>
      </w:r>
      <w:r w:rsidR="00944C59" w:rsidRPr="00B053F4">
        <w:rPr>
          <w:rFonts w:ascii="Times New Roman" w:hAnsi="Times New Roman" w:cs="Times New Roman"/>
          <w:sz w:val="24"/>
          <w:szCs w:val="24"/>
          <w:shd w:val="clear" w:color="auto" w:fill="FFFFFF"/>
        </w:rPr>
        <w:t xml:space="preserve">. </w:t>
      </w:r>
    </w:p>
    <w:p w:rsidR="003C03D5" w:rsidRPr="00B053F4" w:rsidRDefault="003C03D5" w:rsidP="000024DE">
      <w:pPr>
        <w:pStyle w:val="ListParagraph"/>
        <w:numPr>
          <w:ilvl w:val="0"/>
          <w:numId w:val="28"/>
        </w:numPr>
        <w:spacing w:after="0"/>
        <w:jc w:val="both"/>
        <w:rPr>
          <w:rFonts w:ascii="Times New Roman" w:hAnsi="Times New Roman" w:cs="Times New Roman"/>
          <w:sz w:val="24"/>
          <w:szCs w:val="24"/>
          <w:shd w:val="clear" w:color="auto" w:fill="FFFFFF"/>
        </w:rPr>
      </w:pPr>
      <w:r w:rsidRPr="00B053F4">
        <w:rPr>
          <w:rFonts w:ascii="Times New Roman" w:hAnsi="Times New Roman" w:cs="Times New Roman"/>
          <w:b/>
          <w:sz w:val="24"/>
          <w:szCs w:val="24"/>
          <w:shd w:val="clear" w:color="auto" w:fill="FFFFFF"/>
        </w:rPr>
        <w:t>Block Size:</w:t>
      </w:r>
      <w:r w:rsidRPr="00B053F4">
        <w:rPr>
          <w:rFonts w:ascii="Times New Roman" w:hAnsi="Times New Roman" w:cs="Times New Roman"/>
          <w:sz w:val="24"/>
          <w:szCs w:val="24"/>
          <w:shd w:val="clear" w:color="auto" w:fill="FFFFFF"/>
        </w:rPr>
        <w:t xml:space="preserve"> A </w:t>
      </w:r>
      <w:r w:rsidRPr="00B053F4">
        <w:rPr>
          <w:rFonts w:ascii="Times New Roman" w:hAnsi="Times New Roman" w:cs="Times New Roman"/>
          <w:bCs/>
          <w:sz w:val="24"/>
          <w:szCs w:val="24"/>
          <w:shd w:val="clear" w:color="auto" w:fill="FFFFFF"/>
        </w:rPr>
        <w:t>block</w:t>
      </w:r>
      <w:r w:rsidRPr="00B053F4">
        <w:rPr>
          <w:rFonts w:ascii="Times New Roman" w:hAnsi="Times New Roman" w:cs="Times New Roman"/>
          <w:sz w:val="24"/>
          <w:szCs w:val="24"/>
          <w:shd w:val="clear" w:color="auto" w:fill="FFFFFF"/>
        </w:rPr>
        <w:t xml:space="preserve"> is a sequence of bytes or bits, usually containing some whole number of records, having a maximum </w:t>
      </w:r>
      <w:r w:rsidRPr="00B053F4">
        <w:rPr>
          <w:rFonts w:ascii="Times New Roman" w:hAnsi="Times New Roman" w:cs="Times New Roman"/>
          <w:bCs/>
          <w:sz w:val="24"/>
          <w:szCs w:val="24"/>
          <w:shd w:val="clear" w:color="auto" w:fill="FFFFFF"/>
        </w:rPr>
        <w:t>length</w:t>
      </w:r>
      <w:r w:rsidRPr="00B053F4">
        <w:rPr>
          <w:rFonts w:ascii="Times New Roman" w:hAnsi="Times New Roman" w:cs="Times New Roman"/>
          <w:sz w:val="24"/>
          <w:szCs w:val="24"/>
          <w:shd w:val="clear" w:color="auto" w:fill="FFFFFF"/>
        </w:rPr>
        <w:t>, a </w:t>
      </w:r>
      <w:r w:rsidRPr="00B053F4">
        <w:rPr>
          <w:rFonts w:ascii="Times New Roman" w:hAnsi="Times New Roman" w:cs="Times New Roman"/>
          <w:bCs/>
          <w:sz w:val="24"/>
          <w:szCs w:val="24"/>
          <w:shd w:val="clear" w:color="auto" w:fill="FFFFFF"/>
        </w:rPr>
        <w:t>block</w:t>
      </w:r>
      <w:r w:rsidRPr="00B053F4">
        <w:rPr>
          <w:rFonts w:ascii="Times New Roman" w:hAnsi="Times New Roman" w:cs="Times New Roman"/>
          <w:b/>
          <w:bCs/>
          <w:sz w:val="24"/>
          <w:szCs w:val="24"/>
          <w:shd w:val="clear" w:color="auto" w:fill="FFFFFF"/>
        </w:rPr>
        <w:t xml:space="preserve"> </w:t>
      </w:r>
      <w:r w:rsidRPr="00B053F4">
        <w:rPr>
          <w:rFonts w:ascii="Times New Roman" w:hAnsi="Times New Roman" w:cs="Times New Roman"/>
          <w:bCs/>
          <w:sz w:val="24"/>
          <w:szCs w:val="24"/>
          <w:shd w:val="clear" w:color="auto" w:fill="FFFFFF"/>
        </w:rPr>
        <w:t>size</w:t>
      </w:r>
      <w:r w:rsidRPr="00B053F4">
        <w:rPr>
          <w:rFonts w:ascii="Times New Roman" w:hAnsi="Times New Roman" w:cs="Times New Roman"/>
          <w:sz w:val="24"/>
          <w:szCs w:val="24"/>
          <w:shd w:val="clear" w:color="auto" w:fill="FFFFFF"/>
        </w:rPr>
        <w:t>. Data thus structured are said to be blocked.</w:t>
      </w:r>
    </w:p>
    <w:p w:rsidR="003C03D5" w:rsidRPr="00B053F4" w:rsidRDefault="003C03D5" w:rsidP="000024DE">
      <w:pPr>
        <w:pStyle w:val="ListParagraph"/>
        <w:numPr>
          <w:ilvl w:val="0"/>
          <w:numId w:val="28"/>
        </w:numPr>
        <w:spacing w:after="0"/>
        <w:jc w:val="both"/>
        <w:rPr>
          <w:rFonts w:ascii="Times New Roman" w:hAnsi="Times New Roman" w:cs="Times New Roman"/>
          <w:bCs/>
          <w:sz w:val="24"/>
          <w:szCs w:val="24"/>
          <w:shd w:val="clear" w:color="auto" w:fill="FFFFFF"/>
        </w:rPr>
      </w:pPr>
      <w:r w:rsidRPr="00B053F4">
        <w:rPr>
          <w:rFonts w:ascii="Times New Roman" w:hAnsi="Times New Roman" w:cs="Times New Roman"/>
          <w:b/>
          <w:sz w:val="24"/>
          <w:szCs w:val="24"/>
          <w:shd w:val="clear" w:color="auto" w:fill="FFFFFF"/>
        </w:rPr>
        <w:t>Round:</w:t>
      </w:r>
      <w:r w:rsidRPr="00B053F4">
        <w:rPr>
          <w:rFonts w:ascii="Times New Roman" w:hAnsi="Times New Roman" w:cs="Times New Roman"/>
          <w:sz w:val="24"/>
          <w:szCs w:val="24"/>
          <w:shd w:val="clear" w:color="auto" w:fill="FFFFFF"/>
        </w:rPr>
        <w:t xml:space="preserve"> </w:t>
      </w:r>
      <w:r w:rsidRPr="00B053F4">
        <w:rPr>
          <w:rFonts w:ascii="Times New Roman" w:hAnsi="Times New Roman" w:cs="Times New Roman"/>
          <w:bCs/>
          <w:sz w:val="24"/>
          <w:szCs w:val="24"/>
          <w:shd w:val="clear" w:color="auto" w:fill="FFFFFF"/>
        </w:rPr>
        <w:t>Round</w:t>
      </w:r>
      <w:r w:rsidRPr="00B053F4">
        <w:rPr>
          <w:rFonts w:ascii="Times New Roman" w:hAnsi="Times New Roman" w:cs="Times New Roman"/>
          <w:b/>
          <w:bCs/>
          <w:sz w:val="24"/>
          <w:szCs w:val="24"/>
          <w:shd w:val="clear" w:color="auto" w:fill="FFFFFF"/>
        </w:rPr>
        <w:t xml:space="preserve"> </w:t>
      </w:r>
      <w:r w:rsidRPr="00B053F4">
        <w:rPr>
          <w:rFonts w:ascii="Times New Roman" w:hAnsi="Times New Roman" w:cs="Times New Roman"/>
          <w:bCs/>
          <w:sz w:val="24"/>
          <w:szCs w:val="24"/>
          <w:shd w:val="clear" w:color="auto" w:fill="FFFFFF"/>
        </w:rPr>
        <w:t>is</w:t>
      </w:r>
      <w:r w:rsidR="00DC06B3" w:rsidRPr="00B053F4">
        <w:rPr>
          <w:rFonts w:ascii="Times New Roman" w:hAnsi="Times New Roman" w:cs="Times New Roman"/>
          <w:bCs/>
          <w:sz w:val="24"/>
          <w:szCs w:val="24"/>
          <w:shd w:val="clear" w:color="auto" w:fill="FFFFFF"/>
        </w:rPr>
        <w:t xml:space="preserve"> a</w:t>
      </w:r>
      <w:r w:rsidR="00DC06B3" w:rsidRPr="00B053F4">
        <w:rPr>
          <w:rFonts w:ascii="Times New Roman" w:hAnsi="Times New Roman" w:cs="Times New Roman"/>
          <w:b/>
          <w:bCs/>
          <w:sz w:val="24"/>
          <w:szCs w:val="24"/>
          <w:shd w:val="clear" w:color="auto" w:fill="FFFFFF"/>
        </w:rPr>
        <w:t xml:space="preserve"> </w:t>
      </w:r>
      <w:r w:rsidR="00DC06B3" w:rsidRPr="00B053F4">
        <w:rPr>
          <w:rFonts w:ascii="Times New Roman" w:hAnsi="Times New Roman" w:cs="Times New Roman"/>
          <w:bCs/>
          <w:sz w:val="24"/>
          <w:szCs w:val="24"/>
          <w:shd w:val="clear" w:color="auto" w:fill="FFFFFF"/>
        </w:rPr>
        <w:t>function, which measures how much time the operation needs to perform for retrieve data.</w:t>
      </w:r>
    </w:p>
    <w:p w:rsidR="00F50728" w:rsidRPr="00B053F4" w:rsidRDefault="00F50728" w:rsidP="000024DE">
      <w:pPr>
        <w:pStyle w:val="ListParagraph"/>
        <w:numPr>
          <w:ilvl w:val="0"/>
          <w:numId w:val="28"/>
        </w:numPr>
        <w:spacing w:after="0"/>
        <w:jc w:val="both"/>
        <w:rPr>
          <w:rFonts w:ascii="Times New Roman" w:hAnsi="Times New Roman" w:cs="Times New Roman"/>
          <w:sz w:val="24"/>
          <w:szCs w:val="24"/>
        </w:rPr>
      </w:pPr>
      <w:r w:rsidRPr="00B053F4">
        <w:rPr>
          <w:rFonts w:ascii="Times New Roman" w:hAnsi="Times New Roman" w:cs="Times New Roman"/>
          <w:b/>
          <w:sz w:val="24"/>
          <w:szCs w:val="24"/>
        </w:rPr>
        <w:t>Vulnerabilities:</w:t>
      </w:r>
      <w:r w:rsidRPr="00B053F4">
        <w:rPr>
          <w:rFonts w:ascii="Times New Roman" w:hAnsi="Times New Roman" w:cs="Times New Roman"/>
          <w:sz w:val="24"/>
          <w:szCs w:val="24"/>
        </w:rPr>
        <w:t xml:space="preserve"> Weakness points of a system which can be exploited by attacker.</w:t>
      </w:r>
    </w:p>
    <w:p w:rsidR="00510299" w:rsidRDefault="00F50728" w:rsidP="006E63D9">
      <w:pPr>
        <w:pStyle w:val="ListParagraph"/>
        <w:numPr>
          <w:ilvl w:val="0"/>
          <w:numId w:val="28"/>
        </w:numPr>
        <w:spacing w:after="0"/>
        <w:jc w:val="both"/>
        <w:rPr>
          <w:ins w:id="81" w:author="navid" w:date="2018-06-26T12:13:00Z"/>
          <w:rFonts w:ascii="Times New Roman" w:hAnsi="Times New Roman" w:cs="Times New Roman"/>
          <w:sz w:val="24"/>
          <w:szCs w:val="24"/>
        </w:rPr>
      </w:pPr>
      <w:r w:rsidRPr="00B053F4">
        <w:rPr>
          <w:rFonts w:ascii="Times New Roman" w:hAnsi="Times New Roman" w:cs="Times New Roman"/>
          <w:b/>
          <w:sz w:val="24"/>
          <w:szCs w:val="24"/>
        </w:rPr>
        <w:t>Efficiency:</w:t>
      </w:r>
      <w:r w:rsidRPr="00B053F4">
        <w:rPr>
          <w:rFonts w:ascii="Times New Roman" w:hAnsi="Times New Roman" w:cs="Times New Roman"/>
          <w:sz w:val="24"/>
          <w:szCs w:val="24"/>
        </w:rPr>
        <w:t xml:space="preserve"> </w:t>
      </w:r>
      <w:r w:rsidR="00043BE6" w:rsidRPr="00B053F4">
        <w:rPr>
          <w:rFonts w:ascii="Times New Roman" w:hAnsi="Times New Roman" w:cs="Times New Roman"/>
          <w:sz w:val="24"/>
          <w:szCs w:val="24"/>
        </w:rPr>
        <w:t xml:space="preserve">Determines </w:t>
      </w:r>
      <w:r w:rsidR="00944C59" w:rsidRPr="00B053F4">
        <w:rPr>
          <w:rFonts w:ascii="Times New Roman" w:hAnsi="Times New Roman" w:cs="Times New Roman"/>
          <w:sz w:val="24"/>
          <w:szCs w:val="24"/>
        </w:rPr>
        <w:t>h</w:t>
      </w:r>
      <w:r w:rsidRPr="00B053F4">
        <w:rPr>
          <w:rFonts w:ascii="Times New Roman" w:hAnsi="Times New Roman" w:cs="Times New Roman"/>
          <w:sz w:val="24"/>
          <w:szCs w:val="24"/>
        </w:rPr>
        <w:t>ow</w:t>
      </w:r>
      <w:r w:rsidR="00944C59" w:rsidRPr="00B053F4">
        <w:rPr>
          <w:rFonts w:ascii="Times New Roman" w:hAnsi="Times New Roman" w:cs="Times New Roman"/>
          <w:sz w:val="24"/>
          <w:szCs w:val="24"/>
        </w:rPr>
        <w:t xml:space="preserve"> fast or slow it behaves</w:t>
      </w:r>
      <w:r w:rsidR="00043BE6" w:rsidRPr="00B053F4">
        <w:rPr>
          <w:rFonts w:ascii="Times New Roman" w:hAnsi="Times New Roman" w:cs="Times New Roman"/>
          <w:sz w:val="24"/>
          <w:szCs w:val="24"/>
        </w:rPr>
        <w:t xml:space="preserve"> when implemented in </w:t>
      </w:r>
      <w:r w:rsidRPr="00B053F4">
        <w:rPr>
          <w:rFonts w:ascii="Times New Roman" w:hAnsi="Times New Roman" w:cs="Times New Roman"/>
          <w:sz w:val="24"/>
          <w:szCs w:val="24"/>
        </w:rPr>
        <w:t xml:space="preserve">hardware and software. </w:t>
      </w:r>
    </w:p>
    <w:p w:rsidR="006E63D9" w:rsidRPr="00B053F4" w:rsidRDefault="00510299" w:rsidP="006E63D9">
      <w:pPr>
        <w:pStyle w:val="ListParagraph"/>
        <w:numPr>
          <w:ilvl w:val="0"/>
          <w:numId w:val="28"/>
        </w:numPr>
        <w:spacing w:after="0"/>
        <w:jc w:val="both"/>
        <w:rPr>
          <w:rFonts w:ascii="Times New Roman" w:hAnsi="Times New Roman" w:cs="Times New Roman"/>
          <w:sz w:val="24"/>
          <w:szCs w:val="24"/>
        </w:rPr>
      </w:pPr>
      <w:ins w:id="82" w:author="navid" w:date="2018-06-26T12:13:00Z">
        <w:r>
          <w:rPr>
            <w:rFonts w:ascii="Times New Roman" w:hAnsi="Times New Roman" w:cs="Times New Roman"/>
            <w:b/>
            <w:sz w:val="24"/>
            <w:szCs w:val="24"/>
          </w:rPr>
          <w:t>Application</w:t>
        </w:r>
      </w:ins>
      <w:ins w:id="83" w:author="navid" w:date="2018-06-26T12:14:00Z">
        <w:r>
          <w:rPr>
            <w:rFonts w:ascii="Times New Roman" w:hAnsi="Times New Roman" w:cs="Times New Roman"/>
            <w:b/>
            <w:sz w:val="24"/>
            <w:szCs w:val="24"/>
          </w:rPr>
          <w:t>s</w:t>
        </w:r>
      </w:ins>
      <w:ins w:id="84" w:author="navid" w:date="2018-06-26T12:13:00Z">
        <w:r>
          <w:rPr>
            <w:rFonts w:ascii="Times New Roman" w:hAnsi="Times New Roman" w:cs="Times New Roman"/>
            <w:b/>
            <w:sz w:val="24"/>
            <w:szCs w:val="24"/>
          </w:rPr>
          <w:t>:</w:t>
        </w:r>
      </w:ins>
      <w:r w:rsidR="00F50728" w:rsidRPr="00B053F4">
        <w:rPr>
          <w:rFonts w:ascii="Times New Roman" w:hAnsi="Times New Roman" w:cs="Times New Roman"/>
          <w:sz w:val="24"/>
          <w:szCs w:val="24"/>
        </w:rPr>
        <w:t xml:space="preserve"> </w:t>
      </w:r>
    </w:p>
    <w:p w:rsidR="006E63D9" w:rsidRPr="00B053F4" w:rsidRDefault="006E63D9" w:rsidP="006E63D9">
      <w:pPr>
        <w:spacing w:after="0"/>
        <w:jc w:val="both"/>
        <w:rPr>
          <w:rFonts w:ascii="Times New Roman" w:hAnsi="Times New Roman" w:cs="Times New Roman"/>
          <w:sz w:val="24"/>
          <w:szCs w:val="24"/>
        </w:rPr>
      </w:pPr>
    </w:p>
    <w:p w:rsidR="006E63D9" w:rsidRPr="00B053F4" w:rsidRDefault="006E63D9" w:rsidP="006E63D9">
      <w:pPr>
        <w:pStyle w:val="ListParagraph"/>
        <w:spacing w:after="0"/>
        <w:jc w:val="both"/>
        <w:rPr>
          <w:rFonts w:ascii="Times New Roman" w:hAnsi="Times New Roman" w:cs="Times New Roman"/>
          <w:sz w:val="24"/>
          <w:szCs w:val="24"/>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680"/>
        <w:gridCol w:w="1834"/>
        <w:gridCol w:w="1994"/>
        <w:gridCol w:w="2070"/>
      </w:tblGrid>
      <w:tr w:rsidR="00B053F4" w:rsidRPr="00B053F4" w:rsidTr="008A13E3">
        <w:trPr>
          <w:trHeight w:val="346"/>
        </w:trPr>
        <w:tc>
          <w:tcPr>
            <w:tcW w:w="1680" w:type="dxa"/>
          </w:tcPr>
          <w:p w:rsidR="00856F4F" w:rsidRPr="00B053F4" w:rsidRDefault="00ED6D67" w:rsidP="008A13E3">
            <w:pPr>
              <w:jc w:val="both"/>
              <w:rPr>
                <w:rFonts w:ascii="Times New Roman" w:hAnsi="Times New Roman" w:cs="Times New Roman"/>
                <w:sz w:val="24"/>
                <w:szCs w:val="24"/>
              </w:rPr>
            </w:pPr>
            <w:r w:rsidRPr="00B053F4">
              <w:rPr>
                <w:rFonts w:ascii="Times New Roman" w:hAnsi="Times New Roman" w:cs="Times New Roman"/>
                <w:sz w:val="24"/>
                <w:szCs w:val="24"/>
              </w:rPr>
              <w:t xml:space="preserve">Performance Metrics </w:t>
            </w:r>
          </w:p>
        </w:tc>
        <w:tc>
          <w:tcPr>
            <w:tcW w:w="1834"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AES</w:t>
            </w:r>
          </w:p>
        </w:tc>
        <w:tc>
          <w:tcPr>
            <w:tcW w:w="1994"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DES</w:t>
            </w:r>
          </w:p>
        </w:tc>
        <w:tc>
          <w:tcPr>
            <w:tcW w:w="2070"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3DES</w:t>
            </w:r>
          </w:p>
        </w:tc>
      </w:tr>
      <w:tr w:rsidR="00B053F4" w:rsidRPr="00B053F4" w:rsidTr="008A13E3">
        <w:trPr>
          <w:trHeight w:val="346"/>
        </w:trPr>
        <w:tc>
          <w:tcPr>
            <w:tcW w:w="1680"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Key-Length (bits)</w:t>
            </w:r>
          </w:p>
        </w:tc>
        <w:tc>
          <w:tcPr>
            <w:tcW w:w="1834"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128,192,256</w:t>
            </w:r>
          </w:p>
        </w:tc>
        <w:tc>
          <w:tcPr>
            <w:tcW w:w="1994"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56</w:t>
            </w:r>
          </w:p>
        </w:tc>
        <w:tc>
          <w:tcPr>
            <w:tcW w:w="2070"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112,168</w:t>
            </w:r>
          </w:p>
        </w:tc>
      </w:tr>
      <w:tr w:rsidR="00B053F4" w:rsidRPr="00B053F4" w:rsidTr="008A13E3">
        <w:trPr>
          <w:trHeight w:val="346"/>
        </w:trPr>
        <w:tc>
          <w:tcPr>
            <w:tcW w:w="1680"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Developed</w:t>
            </w:r>
          </w:p>
        </w:tc>
        <w:tc>
          <w:tcPr>
            <w:tcW w:w="1834"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2000</w:t>
            </w:r>
          </w:p>
        </w:tc>
        <w:tc>
          <w:tcPr>
            <w:tcW w:w="1994"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1975</w:t>
            </w:r>
          </w:p>
        </w:tc>
        <w:tc>
          <w:tcPr>
            <w:tcW w:w="2070"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1978</w:t>
            </w:r>
          </w:p>
        </w:tc>
      </w:tr>
      <w:tr w:rsidR="00B053F4" w:rsidRPr="00B053F4" w:rsidTr="008A13E3">
        <w:trPr>
          <w:trHeight w:val="346"/>
        </w:trPr>
        <w:tc>
          <w:tcPr>
            <w:tcW w:w="1680"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Block Size</w:t>
            </w:r>
          </w:p>
        </w:tc>
        <w:tc>
          <w:tcPr>
            <w:tcW w:w="1834"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128</w:t>
            </w:r>
          </w:p>
        </w:tc>
        <w:tc>
          <w:tcPr>
            <w:tcW w:w="1994"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64</w:t>
            </w:r>
          </w:p>
        </w:tc>
        <w:tc>
          <w:tcPr>
            <w:tcW w:w="2070"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64</w:t>
            </w:r>
          </w:p>
        </w:tc>
      </w:tr>
      <w:tr w:rsidR="00B053F4" w:rsidRPr="00B053F4" w:rsidTr="008A13E3">
        <w:trPr>
          <w:trHeight w:val="346"/>
        </w:trPr>
        <w:tc>
          <w:tcPr>
            <w:tcW w:w="1680"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 xml:space="preserve">Security </w:t>
            </w:r>
          </w:p>
        </w:tc>
        <w:tc>
          <w:tcPr>
            <w:tcW w:w="1834"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 xml:space="preserve">Mostly Secure </w:t>
            </w:r>
          </w:p>
        </w:tc>
        <w:tc>
          <w:tcPr>
            <w:tcW w:w="1994" w:type="dxa"/>
          </w:tcPr>
          <w:p w:rsidR="00856F4F" w:rsidRPr="00B053F4" w:rsidRDefault="00581A72" w:rsidP="008A13E3">
            <w:pPr>
              <w:jc w:val="both"/>
              <w:rPr>
                <w:rFonts w:ascii="Times New Roman" w:hAnsi="Times New Roman" w:cs="Times New Roman"/>
                <w:sz w:val="24"/>
                <w:szCs w:val="24"/>
              </w:rPr>
            </w:pPr>
            <w:r w:rsidRPr="00B053F4">
              <w:rPr>
                <w:rFonts w:ascii="Times New Roman" w:hAnsi="Times New Roman" w:cs="Times New Roman"/>
                <w:sz w:val="24"/>
                <w:szCs w:val="24"/>
              </w:rPr>
              <w:t xml:space="preserve">Not Good </w:t>
            </w:r>
            <w:r w:rsidR="00856F4F" w:rsidRPr="00B053F4">
              <w:rPr>
                <w:rFonts w:ascii="Times New Roman" w:hAnsi="Times New Roman" w:cs="Times New Roman"/>
                <w:sz w:val="24"/>
                <w:szCs w:val="24"/>
              </w:rPr>
              <w:t xml:space="preserve">Enough </w:t>
            </w:r>
          </w:p>
        </w:tc>
        <w:tc>
          <w:tcPr>
            <w:tcW w:w="2070"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Data Passing</w:t>
            </w:r>
            <w:r w:rsidR="00693648" w:rsidRPr="00B053F4">
              <w:rPr>
                <w:rFonts w:ascii="Times New Roman" w:hAnsi="Times New Roman" w:cs="Times New Roman"/>
                <w:sz w:val="24"/>
                <w:szCs w:val="24"/>
              </w:rPr>
              <w:t xml:space="preserve"> in some aspects </w:t>
            </w:r>
          </w:p>
        </w:tc>
      </w:tr>
      <w:tr w:rsidR="00B053F4" w:rsidRPr="00B053F4" w:rsidTr="008A13E3">
        <w:trPr>
          <w:trHeight w:val="346"/>
        </w:trPr>
        <w:tc>
          <w:tcPr>
            <w:tcW w:w="1680" w:type="dxa"/>
          </w:tcPr>
          <w:p w:rsidR="00A224DC" w:rsidRPr="00B053F4" w:rsidRDefault="00A224DC" w:rsidP="008A13E3">
            <w:pPr>
              <w:jc w:val="both"/>
              <w:rPr>
                <w:rFonts w:ascii="Times New Roman" w:hAnsi="Times New Roman" w:cs="Times New Roman"/>
                <w:sz w:val="24"/>
                <w:szCs w:val="24"/>
              </w:rPr>
            </w:pPr>
            <w:del w:id="85" w:author="navid" w:date="2018-06-26T11:41:00Z">
              <w:r w:rsidRPr="00B053F4" w:rsidDel="00AC4FE3">
                <w:rPr>
                  <w:rFonts w:ascii="Times New Roman" w:hAnsi="Times New Roman" w:cs="Times New Roman"/>
                  <w:sz w:val="24"/>
                  <w:szCs w:val="24"/>
                </w:rPr>
                <w:delText xml:space="preserve">Vulnerabilities </w:delText>
              </w:r>
            </w:del>
            <w:ins w:id="86" w:author="navid" w:date="2018-06-26T11:41:00Z">
              <w:r w:rsidR="00AC4FE3">
                <w:rPr>
                  <w:rFonts w:ascii="Times New Roman" w:hAnsi="Times New Roman" w:cs="Times New Roman"/>
                  <w:sz w:val="24"/>
                  <w:szCs w:val="24"/>
                </w:rPr>
                <w:t>Possible thread</w:t>
              </w:r>
            </w:ins>
          </w:p>
        </w:tc>
        <w:tc>
          <w:tcPr>
            <w:tcW w:w="1834" w:type="dxa"/>
          </w:tcPr>
          <w:p w:rsidR="00A224DC" w:rsidRPr="00B053F4" w:rsidRDefault="00A224DC" w:rsidP="008A13E3">
            <w:pPr>
              <w:jc w:val="both"/>
              <w:rPr>
                <w:rFonts w:ascii="Times New Roman" w:hAnsi="Times New Roman" w:cs="Times New Roman"/>
                <w:sz w:val="24"/>
                <w:szCs w:val="24"/>
              </w:rPr>
            </w:pPr>
            <w:r w:rsidRPr="00B053F4">
              <w:rPr>
                <w:rFonts w:ascii="Times New Roman" w:hAnsi="Times New Roman" w:cs="Times New Roman"/>
                <w:sz w:val="24"/>
                <w:szCs w:val="24"/>
              </w:rPr>
              <w:t>Side channel attack</w:t>
            </w:r>
          </w:p>
        </w:tc>
        <w:tc>
          <w:tcPr>
            <w:tcW w:w="1994" w:type="dxa"/>
          </w:tcPr>
          <w:p w:rsidR="00A224DC" w:rsidRPr="00B053F4" w:rsidRDefault="00A224DC" w:rsidP="008A13E3">
            <w:pPr>
              <w:jc w:val="both"/>
              <w:rPr>
                <w:rFonts w:ascii="Times New Roman" w:hAnsi="Times New Roman" w:cs="Times New Roman"/>
                <w:sz w:val="24"/>
                <w:szCs w:val="24"/>
              </w:rPr>
            </w:pPr>
            <w:r w:rsidRPr="00B053F4">
              <w:rPr>
                <w:rFonts w:ascii="Times New Roman" w:hAnsi="Times New Roman" w:cs="Times New Roman"/>
                <w:sz w:val="24"/>
                <w:szCs w:val="24"/>
              </w:rPr>
              <w:t>Brute force attack, man in the middle attack</w:t>
            </w:r>
          </w:p>
        </w:tc>
        <w:tc>
          <w:tcPr>
            <w:tcW w:w="2070" w:type="dxa"/>
          </w:tcPr>
          <w:p w:rsidR="00A224DC" w:rsidRPr="00B053F4" w:rsidRDefault="00A224DC" w:rsidP="008A13E3">
            <w:pPr>
              <w:jc w:val="both"/>
              <w:rPr>
                <w:rFonts w:ascii="Times New Roman" w:hAnsi="Times New Roman" w:cs="Times New Roman"/>
                <w:sz w:val="24"/>
                <w:szCs w:val="24"/>
              </w:rPr>
            </w:pPr>
            <w:r w:rsidRPr="00B053F4">
              <w:rPr>
                <w:rFonts w:ascii="Times New Roman" w:hAnsi="Times New Roman" w:cs="Times New Roman"/>
                <w:sz w:val="24"/>
                <w:szCs w:val="24"/>
              </w:rPr>
              <w:t>Some channel attacks</w:t>
            </w:r>
          </w:p>
        </w:tc>
      </w:tr>
      <w:tr w:rsidR="00B053F4" w:rsidRPr="00B053F4" w:rsidTr="008A13E3">
        <w:trPr>
          <w:trHeight w:val="365"/>
        </w:trPr>
        <w:tc>
          <w:tcPr>
            <w:tcW w:w="1680"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Rounds</w:t>
            </w:r>
          </w:p>
        </w:tc>
        <w:tc>
          <w:tcPr>
            <w:tcW w:w="1834"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10,12,14</w:t>
            </w:r>
          </w:p>
        </w:tc>
        <w:tc>
          <w:tcPr>
            <w:tcW w:w="1994"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16</w:t>
            </w:r>
          </w:p>
        </w:tc>
        <w:tc>
          <w:tcPr>
            <w:tcW w:w="2070" w:type="dxa"/>
          </w:tcPr>
          <w:p w:rsidR="00856F4F" w:rsidRPr="00B053F4" w:rsidRDefault="00856F4F" w:rsidP="008A13E3">
            <w:pPr>
              <w:jc w:val="both"/>
              <w:rPr>
                <w:rFonts w:ascii="Times New Roman" w:hAnsi="Times New Roman" w:cs="Times New Roman"/>
                <w:sz w:val="24"/>
                <w:szCs w:val="24"/>
              </w:rPr>
            </w:pPr>
            <w:r w:rsidRPr="00B053F4">
              <w:rPr>
                <w:rFonts w:ascii="Times New Roman" w:hAnsi="Times New Roman" w:cs="Times New Roman"/>
                <w:sz w:val="24"/>
                <w:szCs w:val="24"/>
              </w:rPr>
              <w:t>48</w:t>
            </w:r>
          </w:p>
        </w:tc>
      </w:tr>
      <w:tr w:rsidR="00B053F4" w:rsidRPr="00B053F4" w:rsidTr="008A13E3">
        <w:trPr>
          <w:trHeight w:val="365"/>
        </w:trPr>
        <w:tc>
          <w:tcPr>
            <w:tcW w:w="1680" w:type="dxa"/>
          </w:tcPr>
          <w:p w:rsidR="00A224DC" w:rsidRPr="00B053F4" w:rsidRDefault="00A224DC" w:rsidP="008A13E3">
            <w:pPr>
              <w:jc w:val="both"/>
              <w:rPr>
                <w:rFonts w:ascii="Times New Roman" w:hAnsi="Times New Roman" w:cs="Times New Roman"/>
                <w:sz w:val="24"/>
                <w:szCs w:val="24"/>
              </w:rPr>
            </w:pPr>
            <w:r w:rsidRPr="00B053F4">
              <w:rPr>
                <w:rFonts w:ascii="Times New Roman" w:hAnsi="Times New Roman" w:cs="Times New Roman"/>
                <w:sz w:val="24"/>
                <w:szCs w:val="24"/>
              </w:rPr>
              <w:t xml:space="preserve">Efficiency </w:t>
            </w:r>
          </w:p>
        </w:tc>
        <w:tc>
          <w:tcPr>
            <w:tcW w:w="1834" w:type="dxa"/>
          </w:tcPr>
          <w:p w:rsidR="00A224DC" w:rsidRPr="00B053F4" w:rsidRDefault="00A224DC" w:rsidP="008A13E3">
            <w:pPr>
              <w:jc w:val="both"/>
              <w:rPr>
                <w:rFonts w:ascii="Times New Roman" w:hAnsi="Times New Roman" w:cs="Times New Roman"/>
                <w:sz w:val="24"/>
                <w:szCs w:val="24"/>
              </w:rPr>
            </w:pPr>
            <w:r w:rsidRPr="00B053F4">
              <w:rPr>
                <w:rFonts w:ascii="Times New Roman" w:hAnsi="Times New Roman" w:cs="Times New Roman"/>
                <w:sz w:val="24"/>
                <w:szCs w:val="24"/>
              </w:rPr>
              <w:t>Both software and hardware</w:t>
            </w:r>
          </w:p>
        </w:tc>
        <w:tc>
          <w:tcPr>
            <w:tcW w:w="1994" w:type="dxa"/>
          </w:tcPr>
          <w:p w:rsidR="00A224DC" w:rsidRPr="00B053F4" w:rsidRDefault="00A224DC" w:rsidP="008A13E3">
            <w:pPr>
              <w:jc w:val="both"/>
              <w:rPr>
                <w:rFonts w:ascii="Times New Roman" w:hAnsi="Times New Roman" w:cs="Times New Roman"/>
                <w:sz w:val="24"/>
                <w:szCs w:val="24"/>
              </w:rPr>
            </w:pPr>
            <w:r w:rsidRPr="00B053F4">
              <w:rPr>
                <w:rFonts w:ascii="Times New Roman" w:hAnsi="Times New Roman" w:cs="Times New Roman"/>
                <w:sz w:val="24"/>
                <w:szCs w:val="24"/>
              </w:rPr>
              <w:t>Slow</w:t>
            </w:r>
          </w:p>
        </w:tc>
        <w:tc>
          <w:tcPr>
            <w:tcW w:w="2070" w:type="dxa"/>
          </w:tcPr>
          <w:p w:rsidR="00A224DC" w:rsidRPr="00B053F4" w:rsidRDefault="00A224DC" w:rsidP="008A13E3">
            <w:pPr>
              <w:jc w:val="both"/>
              <w:rPr>
                <w:rFonts w:ascii="Times New Roman" w:hAnsi="Times New Roman" w:cs="Times New Roman"/>
                <w:sz w:val="24"/>
                <w:szCs w:val="24"/>
              </w:rPr>
            </w:pPr>
            <w:r w:rsidRPr="00B053F4">
              <w:rPr>
                <w:rFonts w:ascii="Times New Roman" w:hAnsi="Times New Roman" w:cs="Times New Roman"/>
                <w:sz w:val="24"/>
                <w:szCs w:val="24"/>
              </w:rPr>
              <w:t xml:space="preserve">Slow in software </w:t>
            </w:r>
          </w:p>
        </w:tc>
      </w:tr>
      <w:tr w:rsidR="00B053F4" w:rsidRPr="00B053F4" w:rsidTr="008A13E3">
        <w:trPr>
          <w:trHeight w:val="365"/>
        </w:trPr>
        <w:tc>
          <w:tcPr>
            <w:tcW w:w="1680" w:type="dxa"/>
          </w:tcPr>
          <w:p w:rsidR="00E22241" w:rsidRPr="00B053F4" w:rsidRDefault="00E22241" w:rsidP="00E22241">
            <w:pPr>
              <w:jc w:val="both"/>
              <w:rPr>
                <w:rFonts w:ascii="Times New Roman" w:hAnsi="Times New Roman" w:cs="Times New Roman"/>
                <w:sz w:val="24"/>
                <w:szCs w:val="24"/>
              </w:rPr>
            </w:pPr>
            <w:r w:rsidRPr="00B053F4">
              <w:rPr>
                <w:rFonts w:ascii="Times New Roman" w:hAnsi="Times New Roman" w:cs="Times New Roman"/>
                <w:sz w:val="24"/>
                <w:szCs w:val="24"/>
              </w:rPr>
              <w:t>Applications</w:t>
            </w:r>
          </w:p>
        </w:tc>
        <w:tc>
          <w:tcPr>
            <w:tcW w:w="1834" w:type="dxa"/>
          </w:tcPr>
          <w:p w:rsidR="00E22241" w:rsidRPr="00B053F4" w:rsidRDefault="00E22241" w:rsidP="00E22241">
            <w:pPr>
              <w:jc w:val="both"/>
              <w:rPr>
                <w:rFonts w:ascii="Times New Roman" w:hAnsi="Times New Roman" w:cs="Times New Roman"/>
                <w:sz w:val="24"/>
                <w:szCs w:val="24"/>
              </w:rPr>
            </w:pPr>
            <w:r w:rsidRPr="00B053F4">
              <w:rPr>
                <w:rFonts w:ascii="Times New Roman" w:hAnsi="Times New Roman" w:cs="Times New Roman"/>
                <w:sz w:val="24"/>
                <w:szCs w:val="24"/>
              </w:rPr>
              <w:t xml:space="preserve">Wireless communication </w:t>
            </w:r>
          </w:p>
        </w:tc>
        <w:tc>
          <w:tcPr>
            <w:tcW w:w="1994" w:type="dxa"/>
          </w:tcPr>
          <w:p w:rsidR="00E22241" w:rsidRPr="00B053F4" w:rsidRDefault="00E22241" w:rsidP="00E22241">
            <w:pPr>
              <w:jc w:val="both"/>
              <w:rPr>
                <w:rFonts w:ascii="Times New Roman" w:hAnsi="Times New Roman" w:cs="Times New Roman"/>
                <w:sz w:val="24"/>
                <w:szCs w:val="24"/>
              </w:rPr>
            </w:pPr>
            <w:r w:rsidRPr="00B053F4">
              <w:rPr>
                <w:rFonts w:ascii="Times New Roman" w:hAnsi="Times New Roman" w:cs="Times New Roman"/>
                <w:sz w:val="24"/>
                <w:szCs w:val="24"/>
              </w:rPr>
              <w:t>Image processing</w:t>
            </w:r>
          </w:p>
        </w:tc>
        <w:tc>
          <w:tcPr>
            <w:tcW w:w="2070" w:type="dxa"/>
          </w:tcPr>
          <w:p w:rsidR="00E22241" w:rsidRPr="00B053F4" w:rsidRDefault="00E22241" w:rsidP="00E22241">
            <w:pPr>
              <w:jc w:val="both"/>
              <w:rPr>
                <w:rFonts w:ascii="Times New Roman" w:hAnsi="Times New Roman" w:cs="Times New Roman"/>
                <w:sz w:val="24"/>
                <w:szCs w:val="24"/>
              </w:rPr>
            </w:pPr>
            <w:r w:rsidRPr="00B053F4">
              <w:rPr>
                <w:rFonts w:ascii="Times New Roman" w:hAnsi="Times New Roman" w:cs="Times New Roman"/>
                <w:sz w:val="24"/>
                <w:szCs w:val="24"/>
              </w:rPr>
              <w:t xml:space="preserve">Password protection </w:t>
            </w:r>
          </w:p>
        </w:tc>
      </w:tr>
    </w:tbl>
    <w:p w:rsidR="006E63D9" w:rsidRPr="00B053F4" w:rsidRDefault="008A13E3" w:rsidP="003C03D5">
      <w:pPr>
        <w:jc w:val="both"/>
        <w:rPr>
          <w:rFonts w:ascii="Times New Roman" w:hAnsi="Times New Roman" w:cs="Times New Roman"/>
          <w:sz w:val="24"/>
          <w:szCs w:val="24"/>
        </w:rPr>
      </w:pPr>
      <w:r w:rsidRPr="00B053F4">
        <w:rPr>
          <w:rFonts w:ascii="Times New Roman" w:hAnsi="Times New Roman" w:cs="Times New Roman"/>
          <w:sz w:val="24"/>
          <w:szCs w:val="24"/>
        </w:rPr>
        <w:br w:type="textWrapping" w:clear="all"/>
      </w:r>
      <w:r w:rsidR="00C35B70" w:rsidRPr="00B053F4">
        <w:rPr>
          <w:rFonts w:ascii="Times New Roman" w:hAnsi="Times New Roman" w:cs="Times New Roman"/>
          <w:sz w:val="24"/>
          <w:szCs w:val="24"/>
        </w:rPr>
        <w:t xml:space="preserve"> TABLE</w:t>
      </w:r>
      <w:r w:rsidR="00F8153B" w:rsidRPr="00B053F4">
        <w:rPr>
          <w:rFonts w:ascii="Times New Roman" w:hAnsi="Times New Roman" w:cs="Times New Roman"/>
          <w:sz w:val="24"/>
          <w:szCs w:val="24"/>
        </w:rPr>
        <w:t xml:space="preserve"> </w:t>
      </w:r>
      <w:r w:rsidR="003C03D5" w:rsidRPr="00B053F4">
        <w:rPr>
          <w:rFonts w:ascii="Times New Roman" w:hAnsi="Times New Roman" w:cs="Times New Roman"/>
          <w:sz w:val="24"/>
          <w:szCs w:val="24"/>
        </w:rPr>
        <w:t>1</w:t>
      </w:r>
      <w:r w:rsidR="00693648" w:rsidRPr="00B053F4">
        <w:rPr>
          <w:rFonts w:ascii="Times New Roman" w:hAnsi="Times New Roman" w:cs="Times New Roman"/>
          <w:sz w:val="24"/>
          <w:szCs w:val="24"/>
        </w:rPr>
        <w:t>: Comparison</w:t>
      </w:r>
      <w:r w:rsidR="00C35B70" w:rsidRPr="00B053F4">
        <w:rPr>
          <w:rFonts w:ascii="Times New Roman" w:hAnsi="Times New Roman" w:cs="Times New Roman"/>
          <w:sz w:val="24"/>
          <w:szCs w:val="24"/>
        </w:rPr>
        <w:t xml:space="preserve"> between Symmetric Cryptography Algorithms</w:t>
      </w:r>
    </w:p>
    <w:p w:rsidR="006E63D9" w:rsidRPr="00B053F4" w:rsidRDefault="006E63D9" w:rsidP="003C03D5">
      <w:pPr>
        <w:jc w:val="both"/>
        <w:rPr>
          <w:rFonts w:ascii="Times New Roman" w:hAnsi="Times New Roman" w:cs="Times New Roman"/>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1713"/>
        <w:gridCol w:w="1713"/>
        <w:gridCol w:w="2082"/>
        <w:gridCol w:w="2070"/>
      </w:tblGrid>
      <w:tr w:rsidR="00B053F4" w:rsidRPr="00B053F4" w:rsidTr="000024DE">
        <w:trPr>
          <w:trHeight w:val="341"/>
        </w:trPr>
        <w:tc>
          <w:tcPr>
            <w:tcW w:w="1713" w:type="dxa"/>
          </w:tcPr>
          <w:p w:rsidR="00C35B70" w:rsidRPr="00B053F4" w:rsidRDefault="00ED6D67" w:rsidP="000024DE">
            <w:pPr>
              <w:jc w:val="both"/>
              <w:rPr>
                <w:rFonts w:ascii="Times New Roman" w:hAnsi="Times New Roman" w:cs="Times New Roman"/>
                <w:sz w:val="24"/>
                <w:szCs w:val="24"/>
              </w:rPr>
            </w:pPr>
            <w:r w:rsidRPr="00B053F4">
              <w:rPr>
                <w:rFonts w:ascii="Times New Roman" w:hAnsi="Times New Roman" w:cs="Times New Roman"/>
                <w:sz w:val="24"/>
                <w:szCs w:val="24"/>
              </w:rPr>
              <w:t>Performance Metrics</w:t>
            </w:r>
          </w:p>
        </w:tc>
        <w:tc>
          <w:tcPr>
            <w:tcW w:w="1713"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RSA</w:t>
            </w:r>
          </w:p>
        </w:tc>
        <w:tc>
          <w:tcPr>
            <w:tcW w:w="2082"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DSA</w:t>
            </w:r>
          </w:p>
        </w:tc>
        <w:tc>
          <w:tcPr>
            <w:tcW w:w="2070"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ECC</w:t>
            </w:r>
          </w:p>
        </w:tc>
      </w:tr>
      <w:tr w:rsidR="00B053F4" w:rsidRPr="00B053F4" w:rsidTr="000024DE">
        <w:trPr>
          <w:trHeight w:val="341"/>
        </w:trPr>
        <w:tc>
          <w:tcPr>
            <w:tcW w:w="1713" w:type="dxa"/>
          </w:tcPr>
          <w:p w:rsidR="00C35B70" w:rsidRPr="00B053F4" w:rsidRDefault="00856F4F" w:rsidP="000024DE">
            <w:pPr>
              <w:jc w:val="both"/>
              <w:rPr>
                <w:rFonts w:ascii="Times New Roman" w:hAnsi="Times New Roman" w:cs="Times New Roman"/>
                <w:sz w:val="24"/>
                <w:szCs w:val="24"/>
              </w:rPr>
            </w:pPr>
            <w:r w:rsidRPr="00B053F4">
              <w:rPr>
                <w:rFonts w:ascii="Times New Roman" w:hAnsi="Times New Roman" w:cs="Times New Roman"/>
                <w:sz w:val="24"/>
                <w:szCs w:val="24"/>
              </w:rPr>
              <w:t>Key-</w:t>
            </w:r>
            <w:r w:rsidR="00C35B70" w:rsidRPr="00B053F4">
              <w:rPr>
                <w:rFonts w:ascii="Times New Roman" w:hAnsi="Times New Roman" w:cs="Times New Roman"/>
                <w:sz w:val="24"/>
                <w:szCs w:val="24"/>
              </w:rPr>
              <w:t>Length</w:t>
            </w:r>
            <w:r w:rsidRPr="00B053F4">
              <w:rPr>
                <w:rFonts w:ascii="Times New Roman" w:hAnsi="Times New Roman" w:cs="Times New Roman"/>
                <w:sz w:val="24"/>
                <w:szCs w:val="24"/>
              </w:rPr>
              <w:t xml:space="preserve"> (bits)</w:t>
            </w:r>
          </w:p>
        </w:tc>
        <w:tc>
          <w:tcPr>
            <w:tcW w:w="1713"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1024-2048</w:t>
            </w:r>
          </w:p>
        </w:tc>
        <w:tc>
          <w:tcPr>
            <w:tcW w:w="2082"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2048-3072</w:t>
            </w:r>
          </w:p>
        </w:tc>
        <w:tc>
          <w:tcPr>
            <w:tcW w:w="2070"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160</w:t>
            </w:r>
          </w:p>
        </w:tc>
      </w:tr>
      <w:tr w:rsidR="00B053F4" w:rsidRPr="00B053F4" w:rsidTr="000024DE">
        <w:trPr>
          <w:trHeight w:val="361"/>
        </w:trPr>
        <w:tc>
          <w:tcPr>
            <w:tcW w:w="1713"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Developed</w:t>
            </w:r>
          </w:p>
        </w:tc>
        <w:tc>
          <w:tcPr>
            <w:tcW w:w="1713"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1977</w:t>
            </w:r>
          </w:p>
        </w:tc>
        <w:tc>
          <w:tcPr>
            <w:tcW w:w="2082"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1991</w:t>
            </w:r>
          </w:p>
        </w:tc>
        <w:tc>
          <w:tcPr>
            <w:tcW w:w="2070"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1980</w:t>
            </w:r>
          </w:p>
        </w:tc>
      </w:tr>
      <w:tr w:rsidR="00B053F4" w:rsidRPr="00B053F4" w:rsidTr="000024DE">
        <w:trPr>
          <w:trHeight w:val="341"/>
        </w:trPr>
        <w:tc>
          <w:tcPr>
            <w:tcW w:w="1713"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Block Size</w:t>
            </w:r>
          </w:p>
        </w:tc>
        <w:tc>
          <w:tcPr>
            <w:tcW w:w="1713"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192</w:t>
            </w:r>
          </w:p>
        </w:tc>
        <w:tc>
          <w:tcPr>
            <w:tcW w:w="2082"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 xml:space="preserve">Variable </w:t>
            </w:r>
          </w:p>
        </w:tc>
        <w:tc>
          <w:tcPr>
            <w:tcW w:w="2070"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80</w:t>
            </w:r>
          </w:p>
        </w:tc>
      </w:tr>
      <w:tr w:rsidR="00B053F4" w:rsidRPr="00B053F4" w:rsidTr="000024DE">
        <w:trPr>
          <w:trHeight w:val="341"/>
        </w:trPr>
        <w:tc>
          <w:tcPr>
            <w:tcW w:w="1713" w:type="dxa"/>
          </w:tcPr>
          <w:p w:rsidR="0022252C" w:rsidRPr="00B053F4" w:rsidRDefault="0022252C" w:rsidP="000024DE">
            <w:pPr>
              <w:jc w:val="both"/>
              <w:rPr>
                <w:rFonts w:ascii="Times New Roman" w:hAnsi="Times New Roman" w:cs="Times New Roman"/>
                <w:sz w:val="24"/>
                <w:szCs w:val="24"/>
              </w:rPr>
            </w:pPr>
            <w:r w:rsidRPr="00B053F4">
              <w:rPr>
                <w:rFonts w:ascii="Times New Roman" w:hAnsi="Times New Roman" w:cs="Times New Roman"/>
                <w:sz w:val="24"/>
                <w:szCs w:val="24"/>
              </w:rPr>
              <w:t xml:space="preserve">Security </w:t>
            </w:r>
          </w:p>
        </w:tc>
        <w:tc>
          <w:tcPr>
            <w:tcW w:w="1713" w:type="dxa"/>
          </w:tcPr>
          <w:p w:rsidR="0022252C" w:rsidRPr="00B053F4" w:rsidRDefault="0022252C" w:rsidP="000024DE">
            <w:pPr>
              <w:jc w:val="both"/>
              <w:rPr>
                <w:rFonts w:ascii="Times New Roman" w:hAnsi="Times New Roman" w:cs="Times New Roman"/>
                <w:sz w:val="24"/>
                <w:szCs w:val="24"/>
              </w:rPr>
            </w:pPr>
            <w:r w:rsidRPr="00B053F4">
              <w:rPr>
                <w:rFonts w:ascii="Times New Roman" w:hAnsi="Times New Roman" w:cs="Times New Roman"/>
                <w:sz w:val="24"/>
                <w:szCs w:val="24"/>
              </w:rPr>
              <w:t xml:space="preserve">Data Passing in </w:t>
            </w:r>
            <w:r w:rsidRPr="00B053F4">
              <w:rPr>
                <w:rFonts w:ascii="Times New Roman" w:hAnsi="Times New Roman" w:cs="Times New Roman"/>
                <w:sz w:val="24"/>
                <w:szCs w:val="24"/>
              </w:rPr>
              <w:lastRenderedPageBreak/>
              <w:t xml:space="preserve">some aspects </w:t>
            </w:r>
          </w:p>
        </w:tc>
        <w:tc>
          <w:tcPr>
            <w:tcW w:w="2082" w:type="dxa"/>
          </w:tcPr>
          <w:p w:rsidR="0022252C" w:rsidRPr="00B053F4" w:rsidRDefault="0022252C" w:rsidP="000024DE">
            <w:pPr>
              <w:jc w:val="both"/>
              <w:rPr>
                <w:rFonts w:ascii="Times New Roman" w:hAnsi="Times New Roman" w:cs="Times New Roman"/>
                <w:sz w:val="24"/>
                <w:szCs w:val="24"/>
              </w:rPr>
            </w:pPr>
            <w:r w:rsidRPr="00B053F4">
              <w:rPr>
                <w:rFonts w:ascii="Times New Roman" w:hAnsi="Times New Roman" w:cs="Times New Roman"/>
                <w:sz w:val="24"/>
                <w:szCs w:val="24"/>
              </w:rPr>
              <w:lastRenderedPageBreak/>
              <w:t xml:space="preserve">Mostly Secure </w:t>
            </w:r>
          </w:p>
        </w:tc>
        <w:tc>
          <w:tcPr>
            <w:tcW w:w="2070" w:type="dxa"/>
          </w:tcPr>
          <w:p w:rsidR="0022252C" w:rsidRPr="00B053F4" w:rsidRDefault="0022252C" w:rsidP="000024DE">
            <w:pPr>
              <w:jc w:val="both"/>
              <w:rPr>
                <w:rFonts w:ascii="Times New Roman" w:hAnsi="Times New Roman" w:cs="Times New Roman"/>
                <w:sz w:val="24"/>
                <w:szCs w:val="24"/>
              </w:rPr>
            </w:pPr>
            <w:r w:rsidRPr="00B053F4">
              <w:rPr>
                <w:rFonts w:ascii="Times New Roman" w:hAnsi="Times New Roman" w:cs="Times New Roman"/>
                <w:sz w:val="24"/>
                <w:szCs w:val="24"/>
              </w:rPr>
              <w:t>Mostly Secure</w:t>
            </w:r>
          </w:p>
        </w:tc>
      </w:tr>
      <w:tr w:rsidR="00B053F4" w:rsidRPr="00B053F4" w:rsidTr="000024DE">
        <w:trPr>
          <w:trHeight w:val="341"/>
        </w:trPr>
        <w:tc>
          <w:tcPr>
            <w:tcW w:w="1713" w:type="dxa"/>
          </w:tcPr>
          <w:p w:rsidR="00A224DC" w:rsidRPr="00B053F4" w:rsidRDefault="00A224DC" w:rsidP="000024DE">
            <w:pPr>
              <w:jc w:val="both"/>
              <w:rPr>
                <w:rFonts w:ascii="Times New Roman" w:hAnsi="Times New Roman" w:cs="Times New Roman"/>
                <w:sz w:val="24"/>
                <w:szCs w:val="24"/>
              </w:rPr>
            </w:pPr>
            <w:r w:rsidRPr="00B053F4">
              <w:rPr>
                <w:rFonts w:ascii="Times New Roman" w:hAnsi="Times New Roman" w:cs="Times New Roman"/>
                <w:sz w:val="24"/>
                <w:szCs w:val="24"/>
              </w:rPr>
              <w:lastRenderedPageBreak/>
              <w:t>Vulnerabilities</w:t>
            </w:r>
          </w:p>
        </w:tc>
        <w:tc>
          <w:tcPr>
            <w:tcW w:w="1713" w:type="dxa"/>
          </w:tcPr>
          <w:p w:rsidR="00A224DC" w:rsidRPr="00B053F4" w:rsidRDefault="008B56BB" w:rsidP="000024DE">
            <w:pPr>
              <w:jc w:val="both"/>
              <w:rPr>
                <w:rFonts w:ascii="Times New Roman" w:hAnsi="Times New Roman" w:cs="Times New Roman"/>
                <w:sz w:val="24"/>
                <w:szCs w:val="24"/>
              </w:rPr>
            </w:pPr>
            <w:r w:rsidRPr="00B053F4">
              <w:rPr>
                <w:rFonts w:ascii="Times New Roman" w:hAnsi="Times New Roman" w:cs="Times New Roman"/>
                <w:sz w:val="24"/>
                <w:szCs w:val="24"/>
              </w:rPr>
              <w:t xml:space="preserve">Cycle Attacks, Sharing of common modules </w:t>
            </w:r>
          </w:p>
        </w:tc>
        <w:tc>
          <w:tcPr>
            <w:tcW w:w="2082" w:type="dxa"/>
          </w:tcPr>
          <w:p w:rsidR="00A224DC" w:rsidRPr="00B053F4" w:rsidRDefault="008E3982" w:rsidP="000024DE">
            <w:pPr>
              <w:jc w:val="both"/>
              <w:rPr>
                <w:rFonts w:ascii="Times New Roman" w:hAnsi="Times New Roman" w:cs="Times New Roman"/>
                <w:sz w:val="24"/>
                <w:szCs w:val="24"/>
              </w:rPr>
            </w:pPr>
            <w:r w:rsidRPr="00B053F4">
              <w:rPr>
                <w:rFonts w:ascii="Times New Roman" w:hAnsi="Times New Roman" w:cs="Times New Roman"/>
                <w:sz w:val="24"/>
                <w:szCs w:val="24"/>
              </w:rPr>
              <w:t>Set of parameters can be generated for pre-chosen message</w:t>
            </w:r>
          </w:p>
        </w:tc>
        <w:tc>
          <w:tcPr>
            <w:tcW w:w="2070" w:type="dxa"/>
          </w:tcPr>
          <w:p w:rsidR="00A224DC" w:rsidRPr="00B053F4" w:rsidRDefault="008E3982" w:rsidP="000024DE">
            <w:pPr>
              <w:jc w:val="both"/>
              <w:rPr>
                <w:rFonts w:ascii="Times New Roman" w:hAnsi="Times New Roman" w:cs="Times New Roman"/>
                <w:sz w:val="24"/>
                <w:szCs w:val="24"/>
              </w:rPr>
            </w:pPr>
            <w:r w:rsidRPr="00B053F4">
              <w:rPr>
                <w:rFonts w:ascii="Times New Roman" w:hAnsi="Times New Roman" w:cs="Times New Roman"/>
                <w:sz w:val="24"/>
                <w:szCs w:val="24"/>
              </w:rPr>
              <w:t>Curve generation attacks, zero-value point attack</w:t>
            </w:r>
          </w:p>
        </w:tc>
      </w:tr>
      <w:tr w:rsidR="00B053F4" w:rsidRPr="00B053F4" w:rsidTr="000024DE">
        <w:trPr>
          <w:trHeight w:val="341"/>
        </w:trPr>
        <w:tc>
          <w:tcPr>
            <w:tcW w:w="1713"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Rounds</w:t>
            </w:r>
          </w:p>
        </w:tc>
        <w:tc>
          <w:tcPr>
            <w:tcW w:w="1713"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1</w:t>
            </w:r>
          </w:p>
        </w:tc>
        <w:tc>
          <w:tcPr>
            <w:tcW w:w="2082"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16</w:t>
            </w:r>
          </w:p>
        </w:tc>
        <w:tc>
          <w:tcPr>
            <w:tcW w:w="2070" w:type="dxa"/>
          </w:tcPr>
          <w:p w:rsidR="00C35B70" w:rsidRPr="00B053F4" w:rsidRDefault="00C35B70" w:rsidP="000024DE">
            <w:pPr>
              <w:jc w:val="both"/>
              <w:rPr>
                <w:rFonts w:ascii="Times New Roman" w:hAnsi="Times New Roman" w:cs="Times New Roman"/>
                <w:sz w:val="24"/>
                <w:szCs w:val="24"/>
              </w:rPr>
            </w:pPr>
            <w:r w:rsidRPr="00B053F4">
              <w:rPr>
                <w:rFonts w:ascii="Times New Roman" w:hAnsi="Times New Roman" w:cs="Times New Roman"/>
                <w:sz w:val="24"/>
                <w:szCs w:val="24"/>
              </w:rPr>
              <w:t>1</w:t>
            </w:r>
          </w:p>
        </w:tc>
      </w:tr>
      <w:tr w:rsidR="00B053F4" w:rsidRPr="00B053F4" w:rsidTr="000024DE">
        <w:trPr>
          <w:trHeight w:val="341"/>
        </w:trPr>
        <w:tc>
          <w:tcPr>
            <w:tcW w:w="1713" w:type="dxa"/>
          </w:tcPr>
          <w:p w:rsidR="00A224DC" w:rsidRPr="00B053F4" w:rsidRDefault="00A224DC" w:rsidP="000024DE">
            <w:pPr>
              <w:jc w:val="both"/>
              <w:rPr>
                <w:rFonts w:ascii="Times New Roman" w:hAnsi="Times New Roman" w:cs="Times New Roman"/>
                <w:sz w:val="24"/>
                <w:szCs w:val="24"/>
              </w:rPr>
            </w:pPr>
            <w:r w:rsidRPr="00B053F4">
              <w:rPr>
                <w:rFonts w:ascii="Times New Roman" w:hAnsi="Times New Roman" w:cs="Times New Roman"/>
                <w:sz w:val="24"/>
                <w:szCs w:val="24"/>
              </w:rPr>
              <w:t>Efficiency</w:t>
            </w:r>
          </w:p>
        </w:tc>
        <w:tc>
          <w:tcPr>
            <w:tcW w:w="1713" w:type="dxa"/>
          </w:tcPr>
          <w:p w:rsidR="00A224DC" w:rsidRPr="00B053F4" w:rsidRDefault="008E3982" w:rsidP="000024DE">
            <w:pPr>
              <w:jc w:val="both"/>
              <w:rPr>
                <w:rFonts w:ascii="Times New Roman" w:hAnsi="Times New Roman" w:cs="Times New Roman"/>
                <w:sz w:val="24"/>
                <w:szCs w:val="24"/>
              </w:rPr>
            </w:pPr>
            <w:r w:rsidRPr="00B053F4">
              <w:rPr>
                <w:rFonts w:ascii="Times New Roman" w:hAnsi="Times New Roman" w:cs="Times New Roman"/>
                <w:sz w:val="24"/>
                <w:szCs w:val="24"/>
              </w:rPr>
              <w:t xml:space="preserve">Slow in hardware specially when decryption  </w:t>
            </w:r>
          </w:p>
        </w:tc>
        <w:tc>
          <w:tcPr>
            <w:tcW w:w="2082" w:type="dxa"/>
          </w:tcPr>
          <w:p w:rsidR="00A224DC" w:rsidRPr="00B053F4" w:rsidRDefault="008E3982" w:rsidP="000024DE">
            <w:pPr>
              <w:jc w:val="both"/>
              <w:rPr>
                <w:rFonts w:ascii="Times New Roman" w:hAnsi="Times New Roman" w:cs="Times New Roman"/>
                <w:sz w:val="24"/>
                <w:szCs w:val="24"/>
              </w:rPr>
            </w:pPr>
            <w:r w:rsidRPr="00B053F4">
              <w:rPr>
                <w:rFonts w:ascii="Times New Roman" w:hAnsi="Times New Roman" w:cs="Times New Roman"/>
                <w:sz w:val="24"/>
                <w:szCs w:val="24"/>
              </w:rPr>
              <w:t>Both in software and hardware</w:t>
            </w:r>
          </w:p>
        </w:tc>
        <w:tc>
          <w:tcPr>
            <w:tcW w:w="2070" w:type="dxa"/>
          </w:tcPr>
          <w:p w:rsidR="00A224DC" w:rsidRPr="00B053F4" w:rsidRDefault="00491B83" w:rsidP="000024DE">
            <w:pPr>
              <w:jc w:val="both"/>
              <w:rPr>
                <w:rFonts w:ascii="Times New Roman" w:hAnsi="Times New Roman" w:cs="Times New Roman"/>
                <w:sz w:val="24"/>
                <w:szCs w:val="24"/>
              </w:rPr>
            </w:pPr>
            <w:r w:rsidRPr="00B053F4">
              <w:rPr>
                <w:rFonts w:ascii="Times New Roman" w:hAnsi="Times New Roman" w:cs="Times New Roman"/>
                <w:sz w:val="24"/>
                <w:szCs w:val="24"/>
              </w:rPr>
              <w:t xml:space="preserve">Slow </w:t>
            </w:r>
          </w:p>
        </w:tc>
      </w:tr>
      <w:tr w:rsidR="00B053F4" w:rsidRPr="00B053F4" w:rsidTr="000024DE">
        <w:trPr>
          <w:trHeight w:val="341"/>
        </w:trPr>
        <w:tc>
          <w:tcPr>
            <w:tcW w:w="1713" w:type="dxa"/>
          </w:tcPr>
          <w:p w:rsidR="00043BE6" w:rsidRPr="00B053F4" w:rsidRDefault="00043BE6" w:rsidP="000024DE">
            <w:pPr>
              <w:jc w:val="both"/>
              <w:rPr>
                <w:rFonts w:ascii="Times New Roman" w:hAnsi="Times New Roman" w:cs="Times New Roman"/>
                <w:sz w:val="24"/>
                <w:szCs w:val="24"/>
              </w:rPr>
            </w:pPr>
            <w:r w:rsidRPr="00B053F4">
              <w:rPr>
                <w:rFonts w:ascii="Times New Roman" w:hAnsi="Times New Roman" w:cs="Times New Roman"/>
                <w:sz w:val="24"/>
                <w:szCs w:val="24"/>
              </w:rPr>
              <w:t>Applications</w:t>
            </w:r>
          </w:p>
        </w:tc>
        <w:tc>
          <w:tcPr>
            <w:tcW w:w="1713" w:type="dxa"/>
          </w:tcPr>
          <w:p w:rsidR="00043BE6" w:rsidRPr="00B053F4" w:rsidRDefault="00E22241" w:rsidP="00E22241">
            <w:pPr>
              <w:jc w:val="both"/>
              <w:rPr>
                <w:rFonts w:ascii="Times New Roman" w:hAnsi="Times New Roman" w:cs="Times New Roman"/>
                <w:sz w:val="24"/>
                <w:szCs w:val="24"/>
              </w:rPr>
            </w:pPr>
            <w:r w:rsidRPr="00B053F4">
              <w:rPr>
                <w:rFonts w:ascii="Times New Roman" w:hAnsi="Times New Roman" w:cs="Times New Roman"/>
                <w:sz w:val="24"/>
                <w:szCs w:val="24"/>
              </w:rPr>
              <w:t>Hybrid encryption schemes</w:t>
            </w:r>
          </w:p>
        </w:tc>
        <w:tc>
          <w:tcPr>
            <w:tcW w:w="2082" w:type="dxa"/>
          </w:tcPr>
          <w:p w:rsidR="00043BE6" w:rsidRPr="00B053F4" w:rsidRDefault="00E22241" w:rsidP="000024DE">
            <w:pPr>
              <w:jc w:val="both"/>
              <w:rPr>
                <w:rFonts w:ascii="Times New Roman" w:hAnsi="Times New Roman" w:cs="Times New Roman"/>
                <w:sz w:val="24"/>
                <w:szCs w:val="24"/>
              </w:rPr>
            </w:pPr>
            <w:r w:rsidRPr="00B053F4">
              <w:rPr>
                <w:rFonts w:ascii="Times New Roman" w:hAnsi="Times New Roman" w:cs="Times New Roman"/>
                <w:sz w:val="24"/>
                <w:szCs w:val="24"/>
              </w:rPr>
              <w:t>Web application and email verification</w:t>
            </w:r>
          </w:p>
        </w:tc>
        <w:tc>
          <w:tcPr>
            <w:tcW w:w="2070" w:type="dxa"/>
          </w:tcPr>
          <w:p w:rsidR="00043BE6" w:rsidRPr="00B053F4" w:rsidRDefault="007E5B56" w:rsidP="000024DE">
            <w:pPr>
              <w:jc w:val="both"/>
              <w:rPr>
                <w:rFonts w:ascii="Times New Roman" w:hAnsi="Times New Roman" w:cs="Times New Roman"/>
                <w:sz w:val="24"/>
                <w:szCs w:val="24"/>
              </w:rPr>
            </w:pPr>
            <w:r w:rsidRPr="00B053F4">
              <w:rPr>
                <w:rFonts w:ascii="Times New Roman" w:hAnsi="Times New Roman" w:cs="Times New Roman"/>
                <w:sz w:val="24"/>
                <w:szCs w:val="24"/>
              </w:rPr>
              <w:t>Key exchange over web, mobile and Internet of things</w:t>
            </w:r>
          </w:p>
        </w:tc>
      </w:tr>
    </w:tbl>
    <w:p w:rsidR="00A224DC" w:rsidRPr="00B053F4" w:rsidRDefault="000024DE" w:rsidP="00F50728">
      <w:pPr>
        <w:spacing w:after="0"/>
        <w:jc w:val="both"/>
        <w:rPr>
          <w:rFonts w:ascii="Times New Roman" w:hAnsi="Times New Roman" w:cs="Times New Roman"/>
          <w:sz w:val="24"/>
          <w:szCs w:val="24"/>
        </w:rPr>
      </w:pPr>
      <w:r w:rsidRPr="00B053F4">
        <w:rPr>
          <w:rFonts w:ascii="Times New Roman" w:hAnsi="Times New Roman" w:cs="Times New Roman"/>
          <w:sz w:val="24"/>
          <w:szCs w:val="24"/>
        </w:rPr>
        <w:br w:type="textWrapping" w:clear="all"/>
      </w:r>
      <w:r w:rsidR="003673F5" w:rsidRPr="00B053F4">
        <w:rPr>
          <w:rFonts w:ascii="Times New Roman" w:hAnsi="Times New Roman" w:cs="Times New Roman"/>
          <w:sz w:val="24"/>
          <w:szCs w:val="24"/>
        </w:rPr>
        <w:t xml:space="preserve"> </w:t>
      </w:r>
      <w:r w:rsidR="00C35B70" w:rsidRPr="00B053F4">
        <w:rPr>
          <w:rFonts w:ascii="Times New Roman" w:hAnsi="Times New Roman" w:cs="Times New Roman"/>
          <w:sz w:val="24"/>
          <w:szCs w:val="24"/>
        </w:rPr>
        <w:t>TABLE</w:t>
      </w:r>
      <w:r w:rsidR="00F8153B" w:rsidRPr="00B053F4">
        <w:rPr>
          <w:rFonts w:ascii="Times New Roman" w:hAnsi="Times New Roman" w:cs="Times New Roman"/>
          <w:sz w:val="24"/>
          <w:szCs w:val="24"/>
        </w:rPr>
        <w:t xml:space="preserve"> </w:t>
      </w:r>
      <w:r w:rsidR="003C03D5" w:rsidRPr="00B053F4">
        <w:rPr>
          <w:rFonts w:ascii="Times New Roman" w:hAnsi="Times New Roman" w:cs="Times New Roman"/>
          <w:sz w:val="24"/>
          <w:szCs w:val="24"/>
        </w:rPr>
        <w:t>2</w:t>
      </w:r>
      <w:r w:rsidR="00693648" w:rsidRPr="00B053F4">
        <w:rPr>
          <w:rFonts w:ascii="Times New Roman" w:hAnsi="Times New Roman" w:cs="Times New Roman"/>
          <w:sz w:val="24"/>
          <w:szCs w:val="24"/>
        </w:rPr>
        <w:t>: Comparison</w:t>
      </w:r>
      <w:r w:rsidR="00C35B70" w:rsidRPr="00B053F4">
        <w:rPr>
          <w:rFonts w:ascii="Times New Roman" w:hAnsi="Times New Roman" w:cs="Times New Roman"/>
          <w:sz w:val="24"/>
          <w:szCs w:val="24"/>
        </w:rPr>
        <w:t xml:space="preserve"> between Asymmetric </w:t>
      </w:r>
      <w:r w:rsidR="00F50728" w:rsidRPr="00B053F4">
        <w:rPr>
          <w:rFonts w:ascii="Times New Roman" w:hAnsi="Times New Roman" w:cs="Times New Roman"/>
          <w:sz w:val="24"/>
          <w:szCs w:val="24"/>
        </w:rPr>
        <w:t>Cryptography Algorithms</w:t>
      </w:r>
    </w:p>
    <w:p w:rsidR="00632BD8" w:rsidRPr="00B053F4" w:rsidRDefault="00632BD8" w:rsidP="00081EC3">
      <w:pPr>
        <w:tabs>
          <w:tab w:val="left" w:pos="804"/>
        </w:tabs>
        <w:spacing w:after="0"/>
        <w:jc w:val="both"/>
        <w:rPr>
          <w:rFonts w:ascii="Times New Roman" w:hAnsi="Times New Roman" w:cs="Times New Roman"/>
          <w:sz w:val="24"/>
          <w:szCs w:val="24"/>
        </w:rPr>
      </w:pPr>
    </w:p>
    <w:p w:rsidR="00581A72" w:rsidRPr="00B053F4" w:rsidRDefault="00581A72" w:rsidP="003836C5">
      <w:pPr>
        <w:pStyle w:val="ListParagraph"/>
        <w:numPr>
          <w:ilvl w:val="0"/>
          <w:numId w:val="1"/>
        </w:numPr>
        <w:spacing w:after="0"/>
        <w:jc w:val="both"/>
        <w:rPr>
          <w:rFonts w:ascii="Times New Roman" w:hAnsi="Times New Roman" w:cs="Times New Roman"/>
          <w:b/>
          <w:sz w:val="24"/>
          <w:szCs w:val="24"/>
        </w:rPr>
      </w:pPr>
      <w:r w:rsidRPr="00B053F4">
        <w:rPr>
          <w:rFonts w:ascii="Times New Roman" w:hAnsi="Times New Roman" w:cs="Times New Roman"/>
          <w:b/>
          <w:sz w:val="24"/>
          <w:szCs w:val="24"/>
        </w:rPr>
        <w:t>Discussion:</w:t>
      </w:r>
    </w:p>
    <w:p w:rsidR="00F8153B" w:rsidRPr="00B053F4" w:rsidRDefault="00F8153B" w:rsidP="00F8153B">
      <w:pPr>
        <w:spacing w:after="0"/>
        <w:jc w:val="both"/>
        <w:rPr>
          <w:rFonts w:ascii="Times New Roman" w:hAnsi="Times New Roman" w:cs="Times New Roman"/>
          <w:b/>
          <w:sz w:val="24"/>
          <w:szCs w:val="24"/>
        </w:rPr>
      </w:pPr>
    </w:p>
    <w:p w:rsidR="00F8153B" w:rsidRPr="00B053F4" w:rsidRDefault="00F8153B" w:rsidP="00F50728">
      <w:pPr>
        <w:spacing w:after="0"/>
        <w:jc w:val="both"/>
        <w:rPr>
          <w:rFonts w:ascii="Times New Roman" w:hAnsi="Times New Roman" w:cs="Times New Roman"/>
          <w:sz w:val="24"/>
          <w:szCs w:val="24"/>
        </w:rPr>
      </w:pPr>
      <w:commentRangeStart w:id="87"/>
      <w:r w:rsidRPr="00B053F4">
        <w:rPr>
          <w:rFonts w:ascii="Times New Roman" w:hAnsi="Times New Roman" w:cs="Times New Roman"/>
          <w:sz w:val="24"/>
          <w:szCs w:val="24"/>
        </w:rPr>
        <w:t xml:space="preserve">From </w:t>
      </w:r>
      <w:r w:rsidR="00C96171" w:rsidRPr="00B053F4">
        <w:rPr>
          <w:rFonts w:ascii="Times New Roman" w:hAnsi="Times New Roman" w:cs="Times New Roman"/>
          <w:sz w:val="24"/>
          <w:szCs w:val="24"/>
        </w:rPr>
        <w:t>t</w:t>
      </w:r>
      <w:r w:rsidRPr="00B053F4">
        <w:rPr>
          <w:rFonts w:ascii="Times New Roman" w:hAnsi="Times New Roman" w:cs="Times New Roman"/>
          <w:sz w:val="24"/>
          <w:szCs w:val="24"/>
        </w:rPr>
        <w:t xml:space="preserve">able 1, it can be seen that </w:t>
      </w:r>
      <w:r w:rsidR="007B11FB" w:rsidRPr="00B053F4">
        <w:rPr>
          <w:rFonts w:ascii="Times New Roman" w:hAnsi="Times New Roman" w:cs="Times New Roman"/>
          <w:sz w:val="24"/>
          <w:szCs w:val="24"/>
        </w:rPr>
        <w:t>AES is the better solution</w:t>
      </w:r>
      <w:r w:rsidR="00F50728" w:rsidRPr="00B053F4">
        <w:rPr>
          <w:rFonts w:ascii="Times New Roman" w:hAnsi="Times New Roman" w:cs="Times New Roman"/>
          <w:sz w:val="24"/>
          <w:szCs w:val="24"/>
        </w:rPr>
        <w:t xml:space="preserve"> to perform data </w:t>
      </w:r>
      <w:r w:rsidR="009522DB" w:rsidRPr="00B053F4">
        <w:rPr>
          <w:rFonts w:ascii="Times New Roman" w:hAnsi="Times New Roman" w:cs="Times New Roman"/>
          <w:sz w:val="24"/>
          <w:szCs w:val="24"/>
        </w:rPr>
        <w:t>transferring</w:t>
      </w:r>
      <w:r w:rsidR="00F50728" w:rsidRPr="00B053F4">
        <w:rPr>
          <w:rFonts w:ascii="Times New Roman" w:hAnsi="Times New Roman" w:cs="Times New Roman"/>
          <w:sz w:val="24"/>
          <w:szCs w:val="24"/>
        </w:rPr>
        <w:t>. Firstly, AES can works with large number</w:t>
      </w:r>
      <w:r w:rsidR="007B11FB" w:rsidRPr="00B053F4">
        <w:rPr>
          <w:rFonts w:ascii="Times New Roman" w:hAnsi="Times New Roman" w:cs="Times New Roman"/>
          <w:sz w:val="24"/>
          <w:szCs w:val="24"/>
        </w:rPr>
        <w:t>s</w:t>
      </w:r>
      <w:r w:rsidR="00F50728" w:rsidRPr="00B053F4">
        <w:rPr>
          <w:rFonts w:ascii="Times New Roman" w:hAnsi="Times New Roman" w:cs="Times New Roman"/>
          <w:sz w:val="24"/>
          <w:szCs w:val="24"/>
        </w:rPr>
        <w:t xml:space="preserve"> of key length</w:t>
      </w:r>
      <w:r w:rsidR="0040492C" w:rsidRPr="00B053F4">
        <w:rPr>
          <w:rFonts w:ascii="Times New Roman" w:hAnsi="Times New Roman" w:cs="Times New Roman"/>
          <w:sz w:val="24"/>
          <w:szCs w:val="24"/>
        </w:rPr>
        <w:t xml:space="preserve"> and block size. Secondly, it performs different type of round operations based on key length. Finally, this algorithm works efficient </w:t>
      </w:r>
      <w:r w:rsidR="007B11FB" w:rsidRPr="00B053F4">
        <w:rPr>
          <w:rFonts w:ascii="Times New Roman" w:hAnsi="Times New Roman" w:cs="Times New Roman"/>
          <w:sz w:val="24"/>
          <w:szCs w:val="24"/>
        </w:rPr>
        <w:t xml:space="preserve">after implemented </w:t>
      </w:r>
      <w:r w:rsidR="0040492C" w:rsidRPr="00B053F4">
        <w:rPr>
          <w:rFonts w:ascii="Times New Roman" w:hAnsi="Times New Roman" w:cs="Times New Roman"/>
          <w:sz w:val="24"/>
          <w:szCs w:val="24"/>
        </w:rPr>
        <w:t>both software and hardware.</w:t>
      </w:r>
      <w:r w:rsidR="00FE3511" w:rsidRPr="00B053F4">
        <w:rPr>
          <w:rFonts w:ascii="Times New Roman" w:hAnsi="Times New Roman" w:cs="Times New Roman"/>
          <w:sz w:val="24"/>
          <w:szCs w:val="24"/>
        </w:rPr>
        <w:t xml:space="preserve"> Although AES is vulnerable in </w:t>
      </w:r>
      <w:r w:rsidRPr="00B053F4">
        <w:rPr>
          <w:rFonts w:ascii="Times New Roman" w:hAnsi="Times New Roman" w:cs="Times New Roman"/>
          <w:sz w:val="24"/>
          <w:szCs w:val="24"/>
        </w:rPr>
        <w:t xml:space="preserve">side channel attack but </w:t>
      </w:r>
      <w:r w:rsidR="007B11FB" w:rsidRPr="00B053F4">
        <w:rPr>
          <w:rFonts w:ascii="Times New Roman" w:hAnsi="Times New Roman" w:cs="Times New Roman"/>
          <w:sz w:val="24"/>
          <w:szCs w:val="24"/>
        </w:rPr>
        <w:t>its performance in every metrics presents</w:t>
      </w:r>
      <w:r w:rsidRPr="00B053F4">
        <w:rPr>
          <w:rFonts w:ascii="Times New Roman" w:hAnsi="Times New Roman" w:cs="Times New Roman"/>
          <w:sz w:val="24"/>
          <w:szCs w:val="24"/>
        </w:rPr>
        <w:t xml:space="preserve"> better results than DES and 3DES.</w:t>
      </w:r>
    </w:p>
    <w:p w:rsidR="00F8153B" w:rsidRPr="00B053F4" w:rsidRDefault="00F8153B" w:rsidP="00F50728">
      <w:pPr>
        <w:spacing w:after="0"/>
        <w:jc w:val="both"/>
        <w:rPr>
          <w:rFonts w:ascii="Times New Roman" w:hAnsi="Times New Roman" w:cs="Times New Roman"/>
          <w:sz w:val="24"/>
          <w:szCs w:val="24"/>
        </w:rPr>
      </w:pPr>
    </w:p>
    <w:p w:rsidR="00516608" w:rsidRPr="00B053F4" w:rsidRDefault="00F8153B" w:rsidP="00516608">
      <w:pPr>
        <w:spacing w:after="0"/>
        <w:jc w:val="both"/>
        <w:rPr>
          <w:rFonts w:ascii="Times New Roman" w:hAnsi="Times New Roman" w:cs="Times New Roman"/>
          <w:sz w:val="24"/>
          <w:szCs w:val="24"/>
        </w:rPr>
      </w:pPr>
      <w:r w:rsidRPr="00B053F4">
        <w:rPr>
          <w:rFonts w:ascii="Times New Roman" w:hAnsi="Times New Roman" w:cs="Times New Roman"/>
          <w:sz w:val="24"/>
          <w:szCs w:val="24"/>
        </w:rPr>
        <w:t xml:space="preserve">The </w:t>
      </w:r>
      <w:r w:rsidR="00BC0E06" w:rsidRPr="00B053F4">
        <w:rPr>
          <w:rFonts w:ascii="Times New Roman" w:hAnsi="Times New Roman" w:cs="Times New Roman"/>
          <w:sz w:val="24"/>
          <w:szCs w:val="24"/>
        </w:rPr>
        <w:t>result in table 2 explains</w:t>
      </w:r>
      <w:r w:rsidRPr="00B053F4">
        <w:rPr>
          <w:rFonts w:ascii="Times New Roman" w:hAnsi="Times New Roman" w:cs="Times New Roman"/>
          <w:sz w:val="24"/>
          <w:szCs w:val="24"/>
        </w:rPr>
        <w:t xml:space="preserve"> that,</w:t>
      </w:r>
      <w:r w:rsidR="00BC0E06" w:rsidRPr="00B053F4">
        <w:rPr>
          <w:rFonts w:ascii="Times New Roman" w:hAnsi="Times New Roman" w:cs="Times New Roman"/>
          <w:sz w:val="24"/>
          <w:szCs w:val="24"/>
        </w:rPr>
        <w:t xml:space="preserve"> ECC’s efficiency </w:t>
      </w:r>
      <w:r w:rsidR="007B11FB" w:rsidRPr="00B053F4">
        <w:rPr>
          <w:rFonts w:ascii="Times New Roman" w:hAnsi="Times New Roman" w:cs="Times New Roman"/>
          <w:sz w:val="24"/>
          <w:szCs w:val="24"/>
        </w:rPr>
        <w:t>is slower in terms of all performance expect numbers of round operation where</w:t>
      </w:r>
      <w:r w:rsidR="00BC0E06" w:rsidRPr="00B053F4">
        <w:rPr>
          <w:rFonts w:ascii="Times New Roman" w:hAnsi="Times New Roman" w:cs="Times New Roman"/>
          <w:sz w:val="24"/>
          <w:szCs w:val="24"/>
        </w:rPr>
        <w:t xml:space="preserve"> RSA and DSA </w:t>
      </w:r>
      <w:r w:rsidR="00F93BBB" w:rsidRPr="00B053F4">
        <w:rPr>
          <w:rFonts w:ascii="Times New Roman" w:hAnsi="Times New Roman" w:cs="Times New Roman"/>
          <w:sz w:val="24"/>
          <w:szCs w:val="24"/>
        </w:rPr>
        <w:t>have problems in other performance metrics</w:t>
      </w:r>
      <w:r w:rsidR="00BC0E06" w:rsidRPr="00B053F4">
        <w:rPr>
          <w:rFonts w:ascii="Times New Roman" w:hAnsi="Times New Roman" w:cs="Times New Roman"/>
          <w:sz w:val="24"/>
          <w:szCs w:val="24"/>
        </w:rPr>
        <w:t xml:space="preserve">. But ECC’s key lengths are not as large as RSA and DSA and because of these small key sizes it performs faster than remaining both. Security of ECC </w:t>
      </w:r>
      <w:r w:rsidR="007B11FB" w:rsidRPr="00B053F4">
        <w:rPr>
          <w:rFonts w:ascii="Times New Roman" w:hAnsi="Times New Roman" w:cs="Times New Roman"/>
          <w:sz w:val="24"/>
          <w:szCs w:val="24"/>
        </w:rPr>
        <w:t>and D</w:t>
      </w:r>
      <w:r w:rsidR="00BC0E06" w:rsidRPr="00B053F4">
        <w:rPr>
          <w:rFonts w:ascii="Times New Roman" w:hAnsi="Times New Roman" w:cs="Times New Roman"/>
          <w:sz w:val="24"/>
          <w:szCs w:val="24"/>
        </w:rPr>
        <w:t xml:space="preserve">SA are mostly secure. </w:t>
      </w:r>
      <w:r w:rsidR="00F93BBB" w:rsidRPr="00B053F4">
        <w:rPr>
          <w:rFonts w:ascii="Times New Roman" w:hAnsi="Times New Roman" w:cs="Times New Roman"/>
          <w:sz w:val="24"/>
          <w:szCs w:val="24"/>
        </w:rPr>
        <w:t xml:space="preserve">But in terms of key-length </w:t>
      </w:r>
      <w:r w:rsidR="00BC0E06" w:rsidRPr="00B053F4">
        <w:rPr>
          <w:rFonts w:ascii="Times New Roman" w:hAnsi="Times New Roman" w:cs="Times New Roman"/>
          <w:sz w:val="24"/>
          <w:szCs w:val="24"/>
        </w:rPr>
        <w:t>ECC gets more priority than RSA</w:t>
      </w:r>
      <w:r w:rsidR="00FE3511" w:rsidRPr="00B053F4">
        <w:rPr>
          <w:rFonts w:ascii="Times New Roman" w:hAnsi="Times New Roman" w:cs="Times New Roman"/>
          <w:sz w:val="24"/>
          <w:szCs w:val="24"/>
        </w:rPr>
        <w:t xml:space="preserve"> and DSA</w:t>
      </w:r>
      <w:r w:rsidR="00BC0E06" w:rsidRPr="00B053F4">
        <w:rPr>
          <w:rFonts w:ascii="Times New Roman" w:hAnsi="Times New Roman" w:cs="Times New Roman"/>
          <w:sz w:val="24"/>
          <w:szCs w:val="24"/>
        </w:rPr>
        <w:t>. However,</w:t>
      </w:r>
      <w:r w:rsidR="00FE3511" w:rsidRPr="00B053F4">
        <w:rPr>
          <w:rFonts w:ascii="Times New Roman" w:hAnsi="Times New Roman" w:cs="Times New Roman"/>
          <w:sz w:val="24"/>
          <w:szCs w:val="24"/>
        </w:rPr>
        <w:t xml:space="preserve"> ECC is vulnerable in curve generation attacks and zero-value point attack</w:t>
      </w:r>
      <w:r w:rsidR="00BC0E06" w:rsidRPr="00B053F4">
        <w:rPr>
          <w:rFonts w:ascii="Times New Roman" w:hAnsi="Times New Roman" w:cs="Times New Roman"/>
          <w:sz w:val="24"/>
          <w:szCs w:val="24"/>
        </w:rPr>
        <w:t xml:space="preserve">. </w:t>
      </w:r>
      <w:r w:rsidR="00FE3511" w:rsidRPr="00B053F4">
        <w:rPr>
          <w:rFonts w:ascii="Times New Roman" w:hAnsi="Times New Roman" w:cs="Times New Roman"/>
          <w:sz w:val="24"/>
          <w:szCs w:val="24"/>
        </w:rPr>
        <w:t>With this</w:t>
      </w:r>
      <w:r w:rsidR="00BC0E06" w:rsidRPr="00B053F4">
        <w:rPr>
          <w:rFonts w:ascii="Times New Roman" w:hAnsi="Times New Roman" w:cs="Times New Roman"/>
          <w:sz w:val="24"/>
          <w:szCs w:val="24"/>
        </w:rPr>
        <w:t xml:space="preserve"> information</w:t>
      </w:r>
      <w:r w:rsidR="00FE3511" w:rsidRPr="00B053F4">
        <w:rPr>
          <w:rFonts w:ascii="Times New Roman" w:hAnsi="Times New Roman" w:cs="Times New Roman"/>
          <w:sz w:val="24"/>
          <w:szCs w:val="24"/>
        </w:rPr>
        <w:t xml:space="preserve"> from</w:t>
      </w:r>
      <w:r w:rsidR="00BC0E06" w:rsidRPr="00B053F4">
        <w:rPr>
          <w:rFonts w:ascii="Times New Roman" w:hAnsi="Times New Roman" w:cs="Times New Roman"/>
          <w:sz w:val="24"/>
          <w:szCs w:val="24"/>
        </w:rPr>
        <w:t xml:space="preserve"> table 2 ECC stands better security solution for asymmetric while RSA and DSA can be implemented in their own relative field. </w:t>
      </w:r>
      <w:commentRangeEnd w:id="87"/>
      <w:r w:rsidR="00F971E2">
        <w:rPr>
          <w:rStyle w:val="CommentReference"/>
        </w:rPr>
        <w:commentReference w:id="87"/>
      </w:r>
    </w:p>
    <w:p w:rsidR="00802D60" w:rsidRPr="00B053F4" w:rsidRDefault="00802D60" w:rsidP="00A532D7">
      <w:pPr>
        <w:spacing w:after="0"/>
        <w:jc w:val="both"/>
        <w:rPr>
          <w:rFonts w:ascii="Times New Roman" w:hAnsi="Times New Roman" w:cs="Times New Roman"/>
          <w:sz w:val="24"/>
          <w:szCs w:val="24"/>
        </w:rPr>
      </w:pPr>
    </w:p>
    <w:p w:rsidR="00516608" w:rsidRPr="00B053F4" w:rsidRDefault="00802D60" w:rsidP="003836C5">
      <w:pPr>
        <w:pStyle w:val="ListParagraph"/>
        <w:numPr>
          <w:ilvl w:val="0"/>
          <w:numId w:val="1"/>
        </w:numPr>
        <w:spacing w:after="0"/>
        <w:jc w:val="both"/>
        <w:rPr>
          <w:rFonts w:ascii="Times New Roman" w:hAnsi="Times New Roman" w:cs="Times New Roman"/>
          <w:sz w:val="24"/>
          <w:szCs w:val="24"/>
        </w:rPr>
      </w:pPr>
      <w:r w:rsidRPr="00B053F4">
        <w:rPr>
          <w:rFonts w:ascii="Times New Roman" w:hAnsi="Times New Roman" w:cs="Times New Roman"/>
          <w:b/>
          <w:sz w:val="24"/>
          <w:szCs w:val="24"/>
        </w:rPr>
        <w:t>Conclusion</w:t>
      </w:r>
      <w:r w:rsidR="00BB3B95" w:rsidRPr="00B053F4">
        <w:rPr>
          <w:rFonts w:ascii="Times New Roman" w:hAnsi="Times New Roman" w:cs="Times New Roman"/>
          <w:sz w:val="24"/>
          <w:szCs w:val="24"/>
        </w:rPr>
        <w:t>:</w:t>
      </w:r>
    </w:p>
    <w:p w:rsidR="00A64081" w:rsidRPr="00B053F4" w:rsidRDefault="00A64081" w:rsidP="00A77AF1">
      <w:pPr>
        <w:pStyle w:val="ListParagraph"/>
        <w:spacing w:after="0"/>
        <w:rPr>
          <w:rFonts w:ascii="Times New Roman" w:hAnsi="Times New Roman" w:cs="Times New Roman"/>
          <w:sz w:val="24"/>
          <w:szCs w:val="24"/>
        </w:rPr>
      </w:pPr>
    </w:p>
    <w:p w:rsidR="00632BD8" w:rsidRPr="00B053F4" w:rsidRDefault="004C6CAB" w:rsidP="005B6B8D">
      <w:pPr>
        <w:spacing w:after="0"/>
        <w:jc w:val="both"/>
        <w:rPr>
          <w:rFonts w:ascii="Times New Roman" w:hAnsi="Times New Roman" w:cs="Times New Roman"/>
          <w:sz w:val="24"/>
          <w:szCs w:val="24"/>
        </w:rPr>
      </w:pPr>
      <w:r w:rsidRPr="00B053F4">
        <w:rPr>
          <w:rFonts w:ascii="Times New Roman" w:hAnsi="Times New Roman" w:cs="Times New Roman"/>
          <w:sz w:val="24"/>
          <w:szCs w:val="24"/>
        </w:rPr>
        <w:t>Symmetric or Asymmetric both are highly efficient to p</w:t>
      </w:r>
      <w:r w:rsidR="009522DB" w:rsidRPr="00B053F4">
        <w:rPr>
          <w:rFonts w:ascii="Times New Roman" w:hAnsi="Times New Roman" w:cs="Times New Roman"/>
          <w:sz w:val="24"/>
          <w:szCs w:val="24"/>
        </w:rPr>
        <w:t xml:space="preserve">rotecting the data in their own relevant </w:t>
      </w:r>
      <w:r w:rsidR="00FE3511" w:rsidRPr="00B053F4">
        <w:rPr>
          <w:rFonts w:ascii="Times New Roman" w:hAnsi="Times New Roman" w:cs="Times New Roman"/>
          <w:sz w:val="24"/>
          <w:szCs w:val="24"/>
        </w:rPr>
        <w:t>fi</w:t>
      </w:r>
      <w:r w:rsidR="009522DB" w:rsidRPr="00B053F4">
        <w:rPr>
          <w:rFonts w:ascii="Times New Roman" w:hAnsi="Times New Roman" w:cs="Times New Roman"/>
          <w:sz w:val="24"/>
          <w:szCs w:val="24"/>
        </w:rPr>
        <w:t>e</w:t>
      </w:r>
      <w:r w:rsidR="00FE3511" w:rsidRPr="00B053F4">
        <w:rPr>
          <w:rFonts w:ascii="Times New Roman" w:hAnsi="Times New Roman" w:cs="Times New Roman"/>
          <w:sz w:val="24"/>
          <w:szCs w:val="24"/>
        </w:rPr>
        <w:t>l</w:t>
      </w:r>
      <w:r w:rsidR="009522DB" w:rsidRPr="00B053F4">
        <w:rPr>
          <w:rFonts w:ascii="Times New Roman" w:hAnsi="Times New Roman" w:cs="Times New Roman"/>
          <w:sz w:val="24"/>
          <w:szCs w:val="24"/>
        </w:rPr>
        <w:t>d of</w:t>
      </w:r>
      <w:r w:rsidR="00FE3511" w:rsidRPr="00B053F4">
        <w:rPr>
          <w:rFonts w:ascii="Times New Roman" w:hAnsi="Times New Roman" w:cs="Times New Roman"/>
          <w:sz w:val="24"/>
          <w:szCs w:val="24"/>
        </w:rPr>
        <w:t xml:space="preserve"> data</w:t>
      </w:r>
      <w:r w:rsidR="009522DB" w:rsidRPr="00B053F4">
        <w:rPr>
          <w:rFonts w:ascii="Times New Roman" w:hAnsi="Times New Roman" w:cs="Times New Roman"/>
          <w:sz w:val="24"/>
          <w:szCs w:val="24"/>
        </w:rPr>
        <w:t xml:space="preserve"> transferring. </w:t>
      </w:r>
      <w:r w:rsidRPr="00B053F4">
        <w:rPr>
          <w:rFonts w:ascii="Times New Roman" w:hAnsi="Times New Roman" w:cs="Times New Roman"/>
          <w:sz w:val="24"/>
          <w:szCs w:val="24"/>
        </w:rPr>
        <w:t>In this paper, we have highlighted the</w:t>
      </w:r>
      <w:r w:rsidR="009522DB" w:rsidRPr="00B053F4">
        <w:rPr>
          <w:rFonts w:ascii="Times New Roman" w:hAnsi="Times New Roman" w:cs="Times New Roman"/>
          <w:sz w:val="24"/>
          <w:szCs w:val="24"/>
        </w:rPr>
        <w:t xml:space="preserve"> basic working process and w</w:t>
      </w:r>
      <w:r w:rsidR="00A77AF1" w:rsidRPr="00B053F4">
        <w:rPr>
          <w:rFonts w:ascii="Times New Roman" w:hAnsi="Times New Roman" w:cs="Times New Roman"/>
          <w:sz w:val="24"/>
          <w:szCs w:val="24"/>
        </w:rPr>
        <w:t>hich</w:t>
      </w:r>
      <w:r w:rsidR="00F8508C" w:rsidRPr="00B053F4">
        <w:rPr>
          <w:rFonts w:ascii="Times New Roman" w:hAnsi="Times New Roman" w:cs="Times New Roman"/>
          <w:sz w:val="24"/>
          <w:szCs w:val="24"/>
        </w:rPr>
        <w:t xml:space="preserve"> </w:t>
      </w:r>
      <w:r w:rsidR="00FE3511" w:rsidRPr="00B053F4">
        <w:rPr>
          <w:rFonts w:ascii="Times New Roman" w:hAnsi="Times New Roman" w:cs="Times New Roman"/>
          <w:sz w:val="24"/>
          <w:szCs w:val="24"/>
        </w:rPr>
        <w:t xml:space="preserve">one </w:t>
      </w:r>
      <w:r w:rsidR="00F8508C" w:rsidRPr="00B053F4">
        <w:rPr>
          <w:rFonts w:ascii="Times New Roman" w:hAnsi="Times New Roman" w:cs="Times New Roman"/>
          <w:sz w:val="24"/>
          <w:szCs w:val="24"/>
        </w:rPr>
        <w:t>is better for separately both</w:t>
      </w:r>
      <w:r w:rsidR="00FE3511" w:rsidRPr="00B053F4">
        <w:rPr>
          <w:rFonts w:ascii="Times New Roman" w:hAnsi="Times New Roman" w:cs="Times New Roman"/>
          <w:sz w:val="24"/>
          <w:szCs w:val="24"/>
        </w:rPr>
        <w:t xml:space="preserve"> in</w:t>
      </w:r>
      <w:r w:rsidR="00F8508C" w:rsidRPr="00B053F4">
        <w:rPr>
          <w:rFonts w:ascii="Times New Roman" w:hAnsi="Times New Roman" w:cs="Times New Roman"/>
          <w:sz w:val="24"/>
          <w:szCs w:val="24"/>
        </w:rPr>
        <w:t xml:space="preserve"> symmetric and asymmetric</w:t>
      </w:r>
      <w:r w:rsidR="007E5B56" w:rsidRPr="00B053F4">
        <w:rPr>
          <w:rFonts w:ascii="Times New Roman" w:hAnsi="Times New Roman" w:cs="Times New Roman"/>
          <w:sz w:val="24"/>
          <w:szCs w:val="24"/>
        </w:rPr>
        <w:t xml:space="preserve"> based on their applications. </w:t>
      </w:r>
      <w:r w:rsidRPr="00B053F4">
        <w:rPr>
          <w:rFonts w:ascii="Times New Roman" w:hAnsi="Times New Roman" w:cs="Times New Roman"/>
          <w:sz w:val="24"/>
          <w:szCs w:val="24"/>
        </w:rPr>
        <w:t>In Symmetric Cryptog</w:t>
      </w:r>
      <w:r w:rsidR="00F8508C" w:rsidRPr="00B053F4">
        <w:rPr>
          <w:rFonts w:ascii="Times New Roman" w:hAnsi="Times New Roman" w:cs="Times New Roman"/>
          <w:sz w:val="24"/>
          <w:szCs w:val="24"/>
        </w:rPr>
        <w:t>raphy, AES comes with better result</w:t>
      </w:r>
      <w:r w:rsidR="00A77AF1" w:rsidRPr="00B053F4">
        <w:rPr>
          <w:rFonts w:ascii="Times New Roman" w:hAnsi="Times New Roman" w:cs="Times New Roman"/>
          <w:sz w:val="24"/>
          <w:szCs w:val="24"/>
        </w:rPr>
        <w:t xml:space="preserve">s </w:t>
      </w:r>
      <w:r w:rsidR="00F8508C" w:rsidRPr="00B053F4">
        <w:rPr>
          <w:rFonts w:ascii="Times New Roman" w:hAnsi="Times New Roman" w:cs="Times New Roman"/>
          <w:sz w:val="24"/>
          <w:szCs w:val="24"/>
        </w:rPr>
        <w:t>of data processing and transferring</w:t>
      </w:r>
      <w:r w:rsidR="00B41E78" w:rsidRPr="00B053F4">
        <w:rPr>
          <w:rFonts w:ascii="Times New Roman" w:hAnsi="Times New Roman" w:cs="Times New Roman"/>
          <w:sz w:val="24"/>
          <w:szCs w:val="24"/>
        </w:rPr>
        <w:t>. While Asymmetric</w:t>
      </w:r>
      <w:r w:rsidR="00A77AF1" w:rsidRPr="00B053F4">
        <w:rPr>
          <w:rFonts w:ascii="Times New Roman" w:hAnsi="Times New Roman" w:cs="Times New Roman"/>
          <w:sz w:val="24"/>
          <w:szCs w:val="24"/>
        </w:rPr>
        <w:t xml:space="preserve"> </w:t>
      </w:r>
      <w:r w:rsidRPr="00B053F4">
        <w:rPr>
          <w:rFonts w:ascii="Times New Roman" w:hAnsi="Times New Roman" w:cs="Times New Roman"/>
          <w:sz w:val="24"/>
          <w:szCs w:val="24"/>
        </w:rPr>
        <w:t>Cryptography,</w:t>
      </w:r>
      <w:r w:rsidR="00F8508C" w:rsidRPr="00B053F4">
        <w:rPr>
          <w:rFonts w:ascii="Times New Roman" w:hAnsi="Times New Roman" w:cs="Times New Roman"/>
          <w:sz w:val="24"/>
          <w:szCs w:val="24"/>
        </w:rPr>
        <w:t xml:space="preserve"> DSA and RSA both s</w:t>
      </w:r>
      <w:r w:rsidR="00FE3511" w:rsidRPr="00B053F4">
        <w:rPr>
          <w:rFonts w:ascii="Times New Roman" w:hAnsi="Times New Roman" w:cs="Times New Roman"/>
          <w:sz w:val="24"/>
          <w:szCs w:val="24"/>
        </w:rPr>
        <w:t xml:space="preserve">tand their way to perform </w:t>
      </w:r>
      <w:r w:rsidR="00F8508C" w:rsidRPr="00B053F4">
        <w:rPr>
          <w:rFonts w:ascii="Times New Roman" w:hAnsi="Times New Roman" w:cs="Times New Roman"/>
          <w:sz w:val="24"/>
          <w:szCs w:val="24"/>
        </w:rPr>
        <w:t xml:space="preserve">secure data processing and transferring based </w:t>
      </w:r>
      <w:r w:rsidR="00A77AF1" w:rsidRPr="00B053F4">
        <w:rPr>
          <w:rFonts w:ascii="Times New Roman" w:hAnsi="Times New Roman" w:cs="Times New Roman"/>
          <w:sz w:val="24"/>
          <w:szCs w:val="24"/>
        </w:rPr>
        <w:t xml:space="preserve">on </w:t>
      </w:r>
      <w:r w:rsidR="00F8508C" w:rsidRPr="00B053F4">
        <w:rPr>
          <w:rFonts w:ascii="Times New Roman" w:hAnsi="Times New Roman" w:cs="Times New Roman"/>
          <w:sz w:val="24"/>
          <w:szCs w:val="24"/>
        </w:rPr>
        <w:t>client and server based.</w:t>
      </w:r>
      <w:r w:rsidR="00BC0E06" w:rsidRPr="00B053F4">
        <w:rPr>
          <w:rFonts w:ascii="Times New Roman" w:hAnsi="Times New Roman" w:cs="Times New Roman"/>
          <w:sz w:val="24"/>
          <w:szCs w:val="24"/>
        </w:rPr>
        <w:t xml:space="preserve"> But ECC gets more flexibility as it can work with small key sizes and perform faster. </w:t>
      </w:r>
      <w:r w:rsidR="00F8508C" w:rsidRPr="00B053F4">
        <w:rPr>
          <w:rFonts w:ascii="Times New Roman" w:hAnsi="Times New Roman" w:cs="Times New Roman"/>
          <w:sz w:val="24"/>
          <w:szCs w:val="24"/>
        </w:rPr>
        <w:t>Moreover, these algorithm techniques still not perfect as the s</w:t>
      </w:r>
      <w:r w:rsidR="00FE3511" w:rsidRPr="00B053F4">
        <w:rPr>
          <w:rFonts w:ascii="Times New Roman" w:hAnsi="Times New Roman" w:cs="Times New Roman"/>
          <w:sz w:val="24"/>
          <w:szCs w:val="24"/>
        </w:rPr>
        <w:t xml:space="preserve">ecure data transferring become </w:t>
      </w:r>
      <w:r w:rsidR="00FE3511" w:rsidRPr="00B053F4">
        <w:rPr>
          <w:rFonts w:ascii="Times New Roman" w:hAnsi="Times New Roman" w:cs="Times New Roman"/>
          <w:sz w:val="24"/>
          <w:szCs w:val="24"/>
        </w:rPr>
        <w:lastRenderedPageBreak/>
        <w:t>challenging</w:t>
      </w:r>
      <w:r w:rsidR="00B17DEF" w:rsidRPr="00B053F4">
        <w:rPr>
          <w:rFonts w:ascii="Times New Roman" w:hAnsi="Times New Roman" w:cs="Times New Roman"/>
          <w:sz w:val="24"/>
          <w:szCs w:val="24"/>
        </w:rPr>
        <w:t>. With this paper we provide a collective study of b</w:t>
      </w:r>
      <w:r w:rsidR="00FE3511" w:rsidRPr="00B053F4">
        <w:rPr>
          <w:rFonts w:ascii="Times New Roman" w:hAnsi="Times New Roman" w:cs="Times New Roman"/>
          <w:sz w:val="24"/>
          <w:szCs w:val="24"/>
        </w:rPr>
        <w:t>oth the</w:t>
      </w:r>
      <w:r w:rsidR="00B17DEF" w:rsidRPr="00B053F4">
        <w:rPr>
          <w:rFonts w:ascii="Times New Roman" w:hAnsi="Times New Roman" w:cs="Times New Roman"/>
          <w:sz w:val="24"/>
          <w:szCs w:val="24"/>
        </w:rPr>
        <w:t>s</w:t>
      </w:r>
      <w:r w:rsidR="00FE3511" w:rsidRPr="00B053F4">
        <w:rPr>
          <w:rFonts w:ascii="Times New Roman" w:hAnsi="Times New Roman" w:cs="Times New Roman"/>
          <w:sz w:val="24"/>
          <w:szCs w:val="24"/>
        </w:rPr>
        <w:t>e</w:t>
      </w:r>
      <w:r w:rsidR="00B17DEF" w:rsidRPr="00B053F4">
        <w:rPr>
          <w:rFonts w:ascii="Times New Roman" w:hAnsi="Times New Roman" w:cs="Times New Roman"/>
          <w:sz w:val="24"/>
          <w:szCs w:val="24"/>
        </w:rPr>
        <w:t xml:space="preserve"> techniques in thei</w:t>
      </w:r>
      <w:r w:rsidR="005B6B8D" w:rsidRPr="00B053F4">
        <w:rPr>
          <w:rFonts w:ascii="Times New Roman" w:hAnsi="Times New Roman" w:cs="Times New Roman"/>
          <w:sz w:val="24"/>
          <w:szCs w:val="24"/>
        </w:rPr>
        <w:t>r best way of data transferring.</w:t>
      </w:r>
    </w:p>
    <w:p w:rsidR="00632BD8" w:rsidRPr="00B053F4" w:rsidRDefault="00632BD8" w:rsidP="00A64081">
      <w:pPr>
        <w:pStyle w:val="ListParagraph"/>
        <w:spacing w:after="0"/>
        <w:jc w:val="both"/>
        <w:rPr>
          <w:rFonts w:ascii="Times New Roman" w:hAnsi="Times New Roman" w:cs="Times New Roman"/>
          <w:b/>
          <w:sz w:val="24"/>
          <w:szCs w:val="24"/>
        </w:rPr>
      </w:pPr>
    </w:p>
    <w:p w:rsidR="00632BD8" w:rsidRPr="00B053F4" w:rsidRDefault="00632BD8" w:rsidP="00A64081">
      <w:pPr>
        <w:pStyle w:val="ListParagraph"/>
        <w:spacing w:after="0"/>
        <w:jc w:val="both"/>
        <w:rPr>
          <w:rFonts w:ascii="Times New Roman" w:hAnsi="Times New Roman" w:cs="Times New Roman"/>
          <w:b/>
          <w:sz w:val="24"/>
          <w:szCs w:val="24"/>
        </w:rPr>
      </w:pPr>
    </w:p>
    <w:p w:rsidR="00802D60" w:rsidRPr="00B053F4" w:rsidRDefault="00BB3B95" w:rsidP="00A64081">
      <w:pPr>
        <w:pStyle w:val="ListParagraph"/>
        <w:spacing w:after="0"/>
        <w:jc w:val="both"/>
        <w:rPr>
          <w:rFonts w:ascii="Times New Roman" w:hAnsi="Times New Roman" w:cs="Times New Roman"/>
          <w:sz w:val="24"/>
          <w:szCs w:val="24"/>
        </w:rPr>
      </w:pPr>
      <w:r w:rsidRPr="00B053F4">
        <w:rPr>
          <w:rFonts w:ascii="Times New Roman" w:hAnsi="Times New Roman" w:cs="Times New Roman"/>
          <w:b/>
          <w:sz w:val="24"/>
          <w:szCs w:val="24"/>
        </w:rPr>
        <w:t>Reference</w:t>
      </w:r>
      <w:r w:rsidRPr="00B053F4">
        <w:rPr>
          <w:rFonts w:ascii="Times New Roman" w:hAnsi="Times New Roman" w:cs="Times New Roman"/>
          <w:sz w:val="24"/>
          <w:szCs w:val="24"/>
        </w:rPr>
        <w:t>:</w:t>
      </w:r>
      <w:r w:rsidR="00802D60" w:rsidRPr="00B053F4">
        <w:rPr>
          <w:rFonts w:ascii="Times New Roman" w:hAnsi="Times New Roman" w:cs="Times New Roman"/>
          <w:sz w:val="24"/>
          <w:szCs w:val="24"/>
        </w:rPr>
        <w:t xml:space="preserve"> </w:t>
      </w:r>
    </w:p>
    <w:p w:rsidR="00A64081" w:rsidRPr="00B053F4" w:rsidRDefault="00A64081" w:rsidP="00A64081">
      <w:pPr>
        <w:pStyle w:val="ListParagraph"/>
        <w:spacing w:after="0"/>
        <w:jc w:val="both"/>
        <w:rPr>
          <w:rFonts w:ascii="Times New Roman" w:hAnsi="Times New Roman" w:cs="Times New Roman"/>
          <w:sz w:val="24"/>
          <w:szCs w:val="24"/>
        </w:rPr>
      </w:pPr>
    </w:p>
    <w:p w:rsidR="00024359" w:rsidRPr="00B053F4" w:rsidRDefault="00024359" w:rsidP="00024359">
      <w:pPr>
        <w:jc w:val="both"/>
        <w:rPr>
          <w:rStyle w:val="fontstyle01"/>
          <w:rFonts w:ascii="Times New Roman" w:hAnsi="Times New Roman" w:cs="Times New Roman"/>
          <w:color w:val="auto"/>
          <w:sz w:val="24"/>
          <w:szCs w:val="24"/>
        </w:rPr>
      </w:pPr>
      <w:r w:rsidRPr="00B053F4">
        <w:rPr>
          <w:rStyle w:val="fontstyle01"/>
          <w:rFonts w:ascii="Times New Roman" w:hAnsi="Times New Roman" w:cs="Times New Roman"/>
          <w:color w:val="auto"/>
          <w:sz w:val="24"/>
          <w:szCs w:val="24"/>
        </w:rPr>
        <w:t xml:space="preserve">[1] </w:t>
      </w:r>
      <w:proofErr w:type="spellStart"/>
      <w:r w:rsidRPr="00B053F4">
        <w:rPr>
          <w:rStyle w:val="fontstyle01"/>
          <w:rFonts w:ascii="Times New Roman" w:hAnsi="Times New Roman" w:cs="Times New Roman"/>
          <w:color w:val="auto"/>
          <w:sz w:val="24"/>
          <w:szCs w:val="24"/>
        </w:rPr>
        <w:t>Sourabh</w:t>
      </w:r>
      <w:proofErr w:type="spellEnd"/>
      <w:r w:rsidRPr="00B053F4">
        <w:rPr>
          <w:rStyle w:val="fontstyle01"/>
          <w:rFonts w:ascii="Times New Roman" w:hAnsi="Times New Roman" w:cs="Times New Roman"/>
          <w:color w:val="auto"/>
          <w:sz w:val="24"/>
          <w:szCs w:val="24"/>
        </w:rPr>
        <w:t xml:space="preserve"> Chandra, </w:t>
      </w:r>
      <w:proofErr w:type="spellStart"/>
      <w:r w:rsidRPr="00B053F4">
        <w:rPr>
          <w:rStyle w:val="fontstyle01"/>
          <w:rFonts w:ascii="Times New Roman" w:hAnsi="Times New Roman" w:cs="Times New Roman"/>
          <w:color w:val="auto"/>
          <w:sz w:val="24"/>
          <w:szCs w:val="24"/>
        </w:rPr>
        <w:t>Smita</w:t>
      </w:r>
      <w:proofErr w:type="spellEnd"/>
      <w:r w:rsidRPr="00B053F4">
        <w:rPr>
          <w:rStyle w:val="fontstyle01"/>
          <w:rFonts w:ascii="Times New Roman" w:hAnsi="Times New Roman" w:cs="Times New Roman"/>
          <w:color w:val="auto"/>
          <w:sz w:val="24"/>
          <w:szCs w:val="24"/>
        </w:rPr>
        <w:t xml:space="preserve"> </w:t>
      </w:r>
      <w:proofErr w:type="spellStart"/>
      <w:r w:rsidRPr="00B053F4">
        <w:rPr>
          <w:rStyle w:val="fontstyle01"/>
          <w:rFonts w:ascii="Times New Roman" w:hAnsi="Times New Roman" w:cs="Times New Roman"/>
          <w:color w:val="auto"/>
          <w:sz w:val="24"/>
          <w:szCs w:val="24"/>
        </w:rPr>
        <w:t>Paira</w:t>
      </w:r>
      <w:proofErr w:type="spellEnd"/>
      <w:r w:rsidRPr="00B053F4">
        <w:rPr>
          <w:rStyle w:val="fontstyle01"/>
          <w:rFonts w:ascii="Times New Roman" w:hAnsi="Times New Roman" w:cs="Times New Roman"/>
          <w:color w:val="auto"/>
          <w:sz w:val="24"/>
          <w:szCs w:val="24"/>
        </w:rPr>
        <w:t xml:space="preserve">, </w:t>
      </w:r>
      <w:proofErr w:type="spellStart"/>
      <w:r w:rsidRPr="00B053F4">
        <w:rPr>
          <w:rStyle w:val="fontstyle01"/>
          <w:rFonts w:ascii="Times New Roman" w:hAnsi="Times New Roman" w:cs="Times New Roman"/>
          <w:color w:val="auto"/>
          <w:sz w:val="24"/>
          <w:szCs w:val="24"/>
        </w:rPr>
        <w:t>Sk</w:t>
      </w:r>
      <w:proofErr w:type="spellEnd"/>
      <w:r w:rsidRPr="00B053F4">
        <w:rPr>
          <w:rStyle w:val="fontstyle01"/>
          <w:rFonts w:ascii="Times New Roman" w:hAnsi="Times New Roman" w:cs="Times New Roman"/>
          <w:color w:val="auto"/>
          <w:sz w:val="24"/>
          <w:szCs w:val="24"/>
        </w:rPr>
        <w:t xml:space="preserve"> </w:t>
      </w:r>
      <w:proofErr w:type="spellStart"/>
      <w:r w:rsidRPr="00B053F4">
        <w:rPr>
          <w:rStyle w:val="fontstyle01"/>
          <w:rFonts w:ascii="Times New Roman" w:hAnsi="Times New Roman" w:cs="Times New Roman"/>
          <w:color w:val="auto"/>
          <w:sz w:val="24"/>
          <w:szCs w:val="24"/>
        </w:rPr>
        <w:t>Safikul</w:t>
      </w:r>
      <w:proofErr w:type="spellEnd"/>
      <w:r w:rsidRPr="00B053F4">
        <w:rPr>
          <w:rStyle w:val="fontstyle01"/>
          <w:rFonts w:ascii="Times New Roman" w:hAnsi="Times New Roman" w:cs="Times New Roman"/>
          <w:color w:val="auto"/>
          <w:sz w:val="24"/>
          <w:szCs w:val="24"/>
        </w:rPr>
        <w:t xml:space="preserve"> </w:t>
      </w:r>
      <w:proofErr w:type="spellStart"/>
      <w:r w:rsidRPr="00B053F4">
        <w:rPr>
          <w:rStyle w:val="fontstyle01"/>
          <w:rFonts w:ascii="Times New Roman" w:hAnsi="Times New Roman" w:cs="Times New Roman"/>
          <w:color w:val="auto"/>
          <w:sz w:val="24"/>
          <w:szCs w:val="24"/>
        </w:rPr>
        <w:t>Alam</w:t>
      </w:r>
      <w:proofErr w:type="spellEnd"/>
      <w:r w:rsidRPr="00B053F4">
        <w:rPr>
          <w:rStyle w:val="fontstyle01"/>
          <w:rFonts w:ascii="Times New Roman" w:hAnsi="Times New Roman" w:cs="Times New Roman"/>
          <w:color w:val="auto"/>
          <w:sz w:val="24"/>
          <w:szCs w:val="24"/>
        </w:rPr>
        <w:t>, Dr</w:t>
      </w:r>
      <w:proofErr w:type="gramStart"/>
      <w:r w:rsidRPr="00B053F4">
        <w:rPr>
          <w:rStyle w:val="fontstyle01"/>
          <w:rFonts w:ascii="Times New Roman" w:hAnsi="Times New Roman" w:cs="Times New Roman"/>
          <w:color w:val="auto"/>
          <w:sz w:val="24"/>
          <w:szCs w:val="24"/>
        </w:rPr>
        <w:t>.(</w:t>
      </w:r>
      <w:proofErr w:type="gramEnd"/>
      <w:r w:rsidRPr="00B053F4">
        <w:rPr>
          <w:rStyle w:val="fontstyle01"/>
          <w:rFonts w:ascii="Times New Roman" w:hAnsi="Times New Roman" w:cs="Times New Roman"/>
          <w:color w:val="auto"/>
          <w:sz w:val="24"/>
          <w:szCs w:val="24"/>
        </w:rPr>
        <w:t xml:space="preserve">Prof.) </w:t>
      </w:r>
      <w:proofErr w:type="spellStart"/>
      <w:r w:rsidRPr="00B053F4">
        <w:rPr>
          <w:rStyle w:val="fontstyle01"/>
          <w:rFonts w:ascii="Times New Roman" w:hAnsi="Times New Roman" w:cs="Times New Roman"/>
          <w:color w:val="auto"/>
          <w:sz w:val="24"/>
          <w:szCs w:val="24"/>
        </w:rPr>
        <w:t>Goutam</w:t>
      </w:r>
      <w:proofErr w:type="spellEnd"/>
      <w:r w:rsidRPr="00B053F4">
        <w:rPr>
          <w:rStyle w:val="fontstyle01"/>
          <w:rFonts w:ascii="Times New Roman" w:hAnsi="Times New Roman" w:cs="Times New Roman"/>
          <w:color w:val="auto"/>
          <w:sz w:val="24"/>
          <w:szCs w:val="24"/>
        </w:rPr>
        <w:t xml:space="preserve"> </w:t>
      </w:r>
      <w:proofErr w:type="spellStart"/>
      <w:r w:rsidRPr="00B053F4">
        <w:rPr>
          <w:rStyle w:val="fontstyle01"/>
          <w:rFonts w:ascii="Times New Roman" w:hAnsi="Times New Roman" w:cs="Times New Roman"/>
          <w:color w:val="auto"/>
          <w:sz w:val="24"/>
          <w:szCs w:val="24"/>
        </w:rPr>
        <w:t>Sanyal</w:t>
      </w:r>
      <w:proofErr w:type="spellEnd"/>
      <w:r w:rsidRPr="00B053F4">
        <w:rPr>
          <w:rStyle w:val="fontstyle01"/>
          <w:rFonts w:ascii="Times New Roman" w:hAnsi="Times New Roman" w:cs="Times New Roman"/>
          <w:color w:val="auto"/>
          <w:sz w:val="24"/>
          <w:szCs w:val="24"/>
        </w:rPr>
        <w:t xml:space="preserve"> “A comparative survey of symmetric and asymmetric key cryptography”, International Conference on Electronics, Communication and Computational Engineering (ICECCE), 2014.   </w:t>
      </w:r>
    </w:p>
    <w:p w:rsidR="008A13E3" w:rsidRPr="00B053F4" w:rsidRDefault="00497C47" w:rsidP="00497C47">
      <w:pPr>
        <w:rPr>
          <w:rFonts w:ascii="Times New Roman" w:hAnsi="Times New Roman" w:cs="Times New Roman"/>
          <w:sz w:val="24"/>
          <w:szCs w:val="24"/>
        </w:rPr>
      </w:pPr>
      <w:r w:rsidRPr="00B053F4">
        <w:rPr>
          <w:rFonts w:ascii="Times New Roman" w:hAnsi="Times New Roman" w:cs="Times New Roman"/>
          <w:sz w:val="24"/>
          <w:szCs w:val="24"/>
        </w:rPr>
        <w:t>[2]</w:t>
      </w:r>
      <w:r w:rsidR="008A13E3" w:rsidRPr="00B053F4">
        <w:t xml:space="preserve"> </w:t>
      </w:r>
      <w:r w:rsidR="008A13E3" w:rsidRPr="00B053F4">
        <w:rPr>
          <w:rFonts w:ascii="Times New Roman" w:hAnsi="Times New Roman" w:cs="Times New Roman"/>
          <w:sz w:val="24"/>
          <w:szCs w:val="24"/>
        </w:rPr>
        <w:t xml:space="preserve">RSA Laboratories- </w:t>
      </w:r>
      <w:proofErr w:type="spellStart"/>
      <w:r w:rsidR="008A13E3" w:rsidRPr="00B053F4">
        <w:rPr>
          <w:rFonts w:ascii="Times New Roman" w:hAnsi="Times New Roman" w:cs="Times New Roman"/>
          <w:sz w:val="24"/>
          <w:szCs w:val="24"/>
        </w:rPr>
        <w:t>Chryptographic</w:t>
      </w:r>
      <w:proofErr w:type="spellEnd"/>
      <w:r w:rsidR="008A13E3" w:rsidRPr="00B053F4">
        <w:rPr>
          <w:rFonts w:ascii="Times New Roman" w:hAnsi="Times New Roman" w:cs="Times New Roman"/>
          <w:sz w:val="24"/>
          <w:szCs w:val="24"/>
        </w:rPr>
        <w:t xml:space="preserve"> tools; section 2.1.5. </w:t>
      </w:r>
      <w:proofErr w:type="spellStart"/>
      <w:r w:rsidR="008A13E3" w:rsidRPr="00B053F4">
        <w:rPr>
          <w:rFonts w:ascii="Times New Roman" w:hAnsi="Times New Roman" w:cs="Times New Roman"/>
          <w:sz w:val="24"/>
          <w:szCs w:val="24"/>
        </w:rPr>
        <w:t>unpublished;http</w:t>
      </w:r>
      <w:proofErr w:type="spellEnd"/>
      <w:r w:rsidR="008A13E3" w:rsidRPr="00B053F4">
        <w:rPr>
          <w:rFonts w:ascii="Times New Roman" w:hAnsi="Times New Roman" w:cs="Times New Roman"/>
          <w:sz w:val="24"/>
          <w:szCs w:val="24"/>
        </w:rPr>
        <w:t>://www.rsa.com/rsalabs/node.asp?id=2174.</w:t>
      </w:r>
    </w:p>
    <w:p w:rsidR="00497C47" w:rsidRPr="00B053F4" w:rsidRDefault="008A13E3" w:rsidP="00497C47">
      <w:pPr>
        <w:rPr>
          <w:rFonts w:ascii="Times New Roman" w:hAnsi="Times New Roman" w:cs="Times New Roman"/>
          <w:bCs/>
          <w:sz w:val="24"/>
          <w:szCs w:val="24"/>
        </w:rPr>
      </w:pPr>
      <w:r w:rsidRPr="00B053F4">
        <w:rPr>
          <w:rFonts w:ascii="Times New Roman" w:hAnsi="Times New Roman" w:cs="Times New Roman"/>
          <w:sz w:val="24"/>
          <w:szCs w:val="24"/>
        </w:rPr>
        <w:t xml:space="preserve"> </w:t>
      </w:r>
      <w:r w:rsidR="00497C47" w:rsidRPr="00B053F4">
        <w:rPr>
          <w:rFonts w:ascii="Times New Roman" w:hAnsi="Times New Roman" w:cs="Times New Roman"/>
          <w:sz w:val="24"/>
          <w:szCs w:val="24"/>
        </w:rPr>
        <w:t xml:space="preserve">[3] </w:t>
      </w:r>
      <w:proofErr w:type="spellStart"/>
      <w:r w:rsidR="001A357E" w:rsidRPr="00B053F4">
        <w:rPr>
          <w:rStyle w:val="fontstyle01"/>
          <w:rFonts w:ascii="Times New Roman" w:hAnsi="Times New Roman" w:cs="Times New Roman"/>
          <w:color w:val="auto"/>
          <w:sz w:val="24"/>
          <w:szCs w:val="24"/>
        </w:rPr>
        <w:t>Ritu</w:t>
      </w:r>
      <w:proofErr w:type="spellEnd"/>
      <w:r w:rsidR="001A357E" w:rsidRPr="00B053F4">
        <w:rPr>
          <w:rStyle w:val="fontstyle01"/>
          <w:rFonts w:ascii="Times New Roman" w:hAnsi="Times New Roman" w:cs="Times New Roman"/>
          <w:color w:val="auto"/>
          <w:sz w:val="24"/>
          <w:szCs w:val="24"/>
        </w:rPr>
        <w:t xml:space="preserve"> </w:t>
      </w:r>
      <w:proofErr w:type="spellStart"/>
      <w:r w:rsidR="001A357E" w:rsidRPr="00B053F4">
        <w:rPr>
          <w:rStyle w:val="fontstyle01"/>
          <w:rFonts w:ascii="Times New Roman" w:hAnsi="Times New Roman" w:cs="Times New Roman"/>
          <w:color w:val="auto"/>
          <w:sz w:val="24"/>
          <w:szCs w:val="24"/>
        </w:rPr>
        <w:t>Tripathi</w:t>
      </w:r>
      <w:proofErr w:type="spellEnd"/>
      <w:r w:rsidR="001A357E" w:rsidRPr="00B053F4">
        <w:rPr>
          <w:rStyle w:val="fontstyle01"/>
          <w:rFonts w:ascii="Times New Roman" w:hAnsi="Times New Roman" w:cs="Times New Roman"/>
          <w:color w:val="auto"/>
          <w:sz w:val="24"/>
          <w:szCs w:val="24"/>
        </w:rPr>
        <w:t xml:space="preserve">, Sanjay </w:t>
      </w:r>
      <w:proofErr w:type="spellStart"/>
      <w:r w:rsidR="001A357E" w:rsidRPr="00B053F4">
        <w:rPr>
          <w:rStyle w:val="fontstyle01"/>
          <w:rFonts w:ascii="Times New Roman" w:hAnsi="Times New Roman" w:cs="Times New Roman"/>
          <w:color w:val="auto"/>
          <w:sz w:val="24"/>
          <w:szCs w:val="24"/>
        </w:rPr>
        <w:t>Agrawal</w:t>
      </w:r>
      <w:proofErr w:type="spellEnd"/>
      <w:r w:rsidR="00497C47" w:rsidRPr="00B053F4">
        <w:rPr>
          <w:rStyle w:val="fontstyle01"/>
          <w:rFonts w:ascii="Times New Roman" w:hAnsi="Times New Roman" w:cs="Times New Roman"/>
          <w:color w:val="auto"/>
          <w:sz w:val="24"/>
          <w:szCs w:val="24"/>
        </w:rPr>
        <w:t xml:space="preserve"> “</w:t>
      </w:r>
      <w:r w:rsidR="00497C47" w:rsidRPr="00B053F4">
        <w:rPr>
          <w:rFonts w:ascii="Times New Roman" w:hAnsi="Times New Roman" w:cs="Times New Roman"/>
          <w:bCs/>
          <w:sz w:val="24"/>
          <w:szCs w:val="24"/>
        </w:rPr>
        <w:t>Comparative Study of Symmetric and Asymmetric</w:t>
      </w:r>
      <w:r w:rsidR="00497C47" w:rsidRPr="00B053F4">
        <w:rPr>
          <w:rFonts w:ascii="Times New Roman" w:hAnsi="Times New Roman" w:cs="Times New Roman"/>
          <w:bCs/>
          <w:sz w:val="24"/>
          <w:szCs w:val="24"/>
        </w:rPr>
        <w:br/>
        <w:t>Cryptography Techniques” International Journal of Advance Foundation and Research in Computer (IJAFRC) Volume 1, Issue 6, June 2014. ISSN 2348 – 4853.</w:t>
      </w:r>
    </w:p>
    <w:p w:rsidR="00010E10" w:rsidRPr="00B053F4" w:rsidRDefault="00010E10" w:rsidP="00010E10">
      <w:pPr>
        <w:rPr>
          <w:rFonts w:ascii="Times New Roman" w:hAnsi="Times New Roman" w:cs="Times New Roman"/>
          <w:sz w:val="24"/>
          <w:szCs w:val="24"/>
        </w:rPr>
      </w:pPr>
      <w:r w:rsidRPr="00B053F4">
        <w:rPr>
          <w:rFonts w:ascii="Times New Roman" w:hAnsi="Times New Roman" w:cs="Times New Roman"/>
          <w:bCs/>
          <w:sz w:val="24"/>
          <w:szCs w:val="24"/>
        </w:rPr>
        <w:t xml:space="preserve">[4] </w:t>
      </w:r>
      <w:proofErr w:type="spellStart"/>
      <w:r w:rsidRPr="00B053F4">
        <w:rPr>
          <w:rFonts w:ascii="Times New Roman" w:hAnsi="Times New Roman" w:cs="Times New Roman"/>
          <w:bCs/>
          <w:sz w:val="24"/>
          <w:szCs w:val="24"/>
        </w:rPr>
        <w:t>Rachna</w:t>
      </w:r>
      <w:proofErr w:type="spellEnd"/>
      <w:r w:rsidRPr="00B053F4">
        <w:rPr>
          <w:rFonts w:ascii="Times New Roman" w:hAnsi="Times New Roman" w:cs="Times New Roman"/>
          <w:bCs/>
          <w:sz w:val="24"/>
          <w:szCs w:val="24"/>
        </w:rPr>
        <w:t xml:space="preserve"> </w:t>
      </w:r>
      <w:proofErr w:type="spellStart"/>
      <w:r w:rsidRPr="00B053F4">
        <w:rPr>
          <w:rFonts w:ascii="Times New Roman" w:hAnsi="Times New Roman" w:cs="Times New Roman"/>
          <w:bCs/>
          <w:sz w:val="24"/>
          <w:szCs w:val="24"/>
        </w:rPr>
        <w:t>Arora</w:t>
      </w:r>
      <w:proofErr w:type="spellEnd"/>
      <w:r w:rsidRPr="00B053F4">
        <w:rPr>
          <w:rFonts w:ascii="Times New Roman" w:hAnsi="Times New Roman" w:cs="Times New Roman"/>
          <w:bCs/>
          <w:sz w:val="24"/>
          <w:szCs w:val="24"/>
        </w:rPr>
        <w:t xml:space="preserve">, </w:t>
      </w:r>
      <w:proofErr w:type="spellStart"/>
      <w:r w:rsidRPr="00B053F4">
        <w:rPr>
          <w:rFonts w:ascii="Times New Roman" w:hAnsi="Times New Roman" w:cs="Times New Roman"/>
          <w:bCs/>
          <w:sz w:val="24"/>
          <w:szCs w:val="24"/>
        </w:rPr>
        <w:t>Anshu</w:t>
      </w:r>
      <w:proofErr w:type="spellEnd"/>
      <w:r w:rsidRPr="00B053F4">
        <w:rPr>
          <w:rFonts w:ascii="Times New Roman" w:hAnsi="Times New Roman" w:cs="Times New Roman"/>
          <w:bCs/>
          <w:sz w:val="24"/>
          <w:szCs w:val="24"/>
        </w:rPr>
        <w:t xml:space="preserve"> </w:t>
      </w:r>
      <w:proofErr w:type="spellStart"/>
      <w:r w:rsidRPr="00B053F4">
        <w:rPr>
          <w:rFonts w:ascii="Times New Roman" w:hAnsi="Times New Roman" w:cs="Times New Roman"/>
          <w:bCs/>
          <w:sz w:val="24"/>
          <w:szCs w:val="24"/>
        </w:rPr>
        <w:t>Parashar</w:t>
      </w:r>
      <w:proofErr w:type="spellEnd"/>
      <w:r w:rsidRPr="00B053F4">
        <w:rPr>
          <w:rFonts w:ascii="Times New Roman" w:hAnsi="Times New Roman" w:cs="Times New Roman"/>
          <w:bCs/>
          <w:sz w:val="24"/>
          <w:szCs w:val="24"/>
        </w:rPr>
        <w:t>, “Secure User Data in Cloud Computing Using Encryption</w:t>
      </w:r>
      <w:r w:rsidRPr="00B053F4">
        <w:rPr>
          <w:rFonts w:ascii="Times New Roman" w:hAnsi="Times New Roman" w:cs="Times New Roman"/>
          <w:b/>
          <w:bCs/>
          <w:sz w:val="24"/>
          <w:szCs w:val="24"/>
        </w:rPr>
        <w:br/>
      </w:r>
      <w:r w:rsidRPr="00B053F4">
        <w:rPr>
          <w:rFonts w:ascii="Times New Roman" w:hAnsi="Times New Roman" w:cs="Times New Roman"/>
          <w:bCs/>
          <w:sz w:val="24"/>
          <w:szCs w:val="24"/>
        </w:rPr>
        <w:t>Algorithms”, International Journal of Engineering Research and</w:t>
      </w:r>
      <w:r w:rsidRPr="00B053F4">
        <w:rPr>
          <w:rFonts w:ascii="Times New Roman" w:hAnsi="Times New Roman" w:cs="Times New Roman"/>
          <w:b/>
          <w:bCs/>
          <w:sz w:val="24"/>
          <w:szCs w:val="24"/>
        </w:rPr>
        <w:br/>
      </w:r>
      <w:r w:rsidRPr="00B053F4">
        <w:rPr>
          <w:rFonts w:ascii="Times New Roman" w:hAnsi="Times New Roman" w:cs="Times New Roman"/>
          <w:bCs/>
          <w:sz w:val="24"/>
          <w:szCs w:val="24"/>
        </w:rPr>
        <w:t>Applications</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IJERA</w:t>
      </w:r>
      <w:r w:rsidRPr="00B053F4">
        <w:rPr>
          <w:rFonts w:ascii="Times New Roman" w:hAnsi="Times New Roman" w:cs="Times New Roman"/>
          <w:b/>
          <w:bCs/>
          <w:sz w:val="24"/>
          <w:szCs w:val="24"/>
        </w:rPr>
        <w:t>)</w:t>
      </w:r>
      <w:r w:rsidRPr="00B053F4">
        <w:rPr>
          <w:rFonts w:ascii="Times New Roman" w:hAnsi="Times New Roman" w:cs="Times New Roman"/>
          <w:sz w:val="24"/>
          <w:szCs w:val="24"/>
        </w:rPr>
        <w:t xml:space="preserve"> , </w:t>
      </w:r>
      <w:r w:rsidRPr="00B053F4">
        <w:rPr>
          <w:rFonts w:ascii="Times New Roman" w:hAnsi="Times New Roman" w:cs="Times New Roman"/>
          <w:bCs/>
          <w:sz w:val="24"/>
          <w:szCs w:val="24"/>
        </w:rPr>
        <w:t>Vol</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3,</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Issue</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4</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Jul</w:t>
      </w:r>
      <w:r w:rsidRPr="00B053F4">
        <w:rPr>
          <w:rFonts w:ascii="Times New Roman" w:hAnsi="Times New Roman" w:cs="Times New Roman"/>
          <w:b/>
          <w:bCs/>
          <w:sz w:val="24"/>
          <w:szCs w:val="24"/>
        </w:rPr>
        <w:t>-</w:t>
      </w:r>
      <w:r w:rsidRPr="00B053F4">
        <w:rPr>
          <w:rFonts w:ascii="Times New Roman" w:hAnsi="Times New Roman" w:cs="Times New Roman"/>
          <w:bCs/>
          <w:sz w:val="24"/>
          <w:szCs w:val="24"/>
        </w:rPr>
        <w:t>Aug</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2013</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pp</w:t>
      </w:r>
      <w:r w:rsidRPr="00B053F4">
        <w:rPr>
          <w:rFonts w:ascii="Times New Roman" w:hAnsi="Times New Roman" w:cs="Times New Roman"/>
          <w:b/>
          <w:bCs/>
          <w:sz w:val="24"/>
          <w:szCs w:val="24"/>
        </w:rPr>
        <w:t>.</w:t>
      </w:r>
      <w:r w:rsidRPr="00B053F4">
        <w:rPr>
          <w:rFonts w:ascii="Times New Roman" w:hAnsi="Times New Roman" w:cs="Times New Roman"/>
          <w:bCs/>
          <w:sz w:val="24"/>
          <w:szCs w:val="24"/>
        </w:rPr>
        <w:t>1922</w:t>
      </w:r>
      <w:r w:rsidRPr="00B053F4">
        <w:rPr>
          <w:rFonts w:ascii="Times New Roman" w:hAnsi="Times New Roman" w:cs="Times New Roman"/>
          <w:b/>
          <w:bCs/>
          <w:sz w:val="24"/>
          <w:szCs w:val="24"/>
        </w:rPr>
        <w:t>-</w:t>
      </w:r>
      <w:r w:rsidRPr="00B053F4">
        <w:rPr>
          <w:rFonts w:ascii="Times New Roman" w:hAnsi="Times New Roman" w:cs="Times New Roman"/>
          <w:bCs/>
          <w:sz w:val="24"/>
          <w:szCs w:val="24"/>
        </w:rPr>
        <w:t>1926</w:t>
      </w:r>
      <w:r w:rsidRPr="00B053F4">
        <w:rPr>
          <w:rFonts w:ascii="Times New Roman" w:hAnsi="Times New Roman" w:cs="Times New Roman"/>
          <w:sz w:val="24"/>
          <w:szCs w:val="24"/>
        </w:rPr>
        <w:t>.</w:t>
      </w:r>
    </w:p>
    <w:p w:rsidR="00010E10" w:rsidRPr="00B053F4" w:rsidRDefault="00010E10" w:rsidP="00010E10">
      <w:pPr>
        <w:rPr>
          <w:rFonts w:ascii="Times New Roman" w:hAnsi="Times New Roman" w:cs="Times New Roman"/>
          <w:bCs/>
          <w:sz w:val="24"/>
          <w:szCs w:val="24"/>
        </w:rPr>
      </w:pPr>
      <w:r w:rsidRPr="00B053F4">
        <w:rPr>
          <w:rFonts w:ascii="Times New Roman" w:hAnsi="Times New Roman" w:cs="Times New Roman"/>
          <w:bCs/>
          <w:sz w:val="24"/>
          <w:szCs w:val="24"/>
        </w:rPr>
        <w:t xml:space="preserve">[5] </w:t>
      </w:r>
      <w:proofErr w:type="spellStart"/>
      <w:r w:rsidRPr="00B053F4">
        <w:rPr>
          <w:rFonts w:ascii="Times New Roman" w:hAnsi="Times New Roman" w:cs="Times New Roman"/>
          <w:bCs/>
          <w:sz w:val="24"/>
          <w:szCs w:val="24"/>
        </w:rPr>
        <w:t>Yogesh</w:t>
      </w:r>
      <w:proofErr w:type="spellEnd"/>
      <w:r w:rsidRPr="00B053F4">
        <w:rPr>
          <w:rFonts w:ascii="Times New Roman" w:hAnsi="Times New Roman" w:cs="Times New Roman"/>
          <w:bCs/>
          <w:sz w:val="24"/>
          <w:szCs w:val="24"/>
        </w:rPr>
        <w:t xml:space="preserve"> Kumar, Rajiv </w:t>
      </w:r>
      <w:proofErr w:type="spellStart"/>
      <w:r w:rsidRPr="00B053F4">
        <w:rPr>
          <w:rFonts w:ascii="Times New Roman" w:hAnsi="Times New Roman" w:cs="Times New Roman"/>
          <w:bCs/>
          <w:sz w:val="24"/>
          <w:szCs w:val="24"/>
        </w:rPr>
        <w:t>Munjal</w:t>
      </w:r>
      <w:proofErr w:type="spellEnd"/>
      <w:r w:rsidRPr="00B053F4">
        <w:rPr>
          <w:rFonts w:ascii="Times New Roman" w:hAnsi="Times New Roman" w:cs="Times New Roman"/>
          <w:bCs/>
          <w:sz w:val="24"/>
          <w:szCs w:val="24"/>
        </w:rPr>
        <w:t>, Harsh Sharma,” Comparison of Symmet</w:t>
      </w:r>
      <w:r w:rsidR="00807D02" w:rsidRPr="00B053F4">
        <w:rPr>
          <w:rFonts w:ascii="Times New Roman" w:hAnsi="Times New Roman" w:cs="Times New Roman"/>
          <w:bCs/>
          <w:sz w:val="24"/>
          <w:szCs w:val="24"/>
        </w:rPr>
        <w:t xml:space="preserve">ric and Asymmetric Cryptography </w:t>
      </w:r>
      <w:r w:rsidRPr="00B053F4">
        <w:rPr>
          <w:rFonts w:ascii="Times New Roman" w:hAnsi="Times New Roman" w:cs="Times New Roman"/>
          <w:bCs/>
          <w:sz w:val="24"/>
          <w:szCs w:val="24"/>
        </w:rPr>
        <w:t>with Existing Vulnerabilities and Countermeasures”, IJCSMS International Journal of Computer Science and Management Studies, Vol. 11, Issue 03, Oct 2011.</w:t>
      </w:r>
    </w:p>
    <w:p w:rsidR="00010E10" w:rsidRPr="00B053F4" w:rsidRDefault="00010E10" w:rsidP="00010E10">
      <w:pPr>
        <w:rPr>
          <w:rFonts w:ascii="Times New Roman" w:hAnsi="Times New Roman" w:cs="Times New Roman"/>
          <w:bCs/>
          <w:sz w:val="24"/>
          <w:szCs w:val="24"/>
        </w:rPr>
      </w:pPr>
      <w:r w:rsidRPr="00B053F4">
        <w:rPr>
          <w:rFonts w:ascii="Times New Roman" w:hAnsi="Times New Roman" w:cs="Times New Roman"/>
          <w:bCs/>
          <w:sz w:val="24"/>
          <w:szCs w:val="24"/>
        </w:rPr>
        <w:t xml:space="preserve">[6] </w:t>
      </w:r>
      <w:proofErr w:type="spellStart"/>
      <w:r w:rsidRPr="00B053F4">
        <w:rPr>
          <w:rFonts w:ascii="Times New Roman" w:hAnsi="Times New Roman" w:cs="Times New Roman"/>
          <w:bCs/>
          <w:sz w:val="24"/>
          <w:szCs w:val="24"/>
        </w:rPr>
        <w:t>Yvo</w:t>
      </w:r>
      <w:proofErr w:type="spellEnd"/>
      <w:r w:rsidRPr="00B053F4">
        <w:rPr>
          <w:rFonts w:ascii="Times New Roman" w:hAnsi="Times New Roman" w:cs="Times New Roman"/>
          <w:bCs/>
          <w:sz w:val="24"/>
          <w:szCs w:val="24"/>
        </w:rPr>
        <w:t xml:space="preserve"> </w:t>
      </w:r>
      <w:proofErr w:type="spellStart"/>
      <w:r w:rsidRPr="00B053F4">
        <w:rPr>
          <w:rFonts w:ascii="Times New Roman" w:hAnsi="Times New Roman" w:cs="Times New Roman"/>
          <w:bCs/>
          <w:sz w:val="24"/>
          <w:szCs w:val="24"/>
        </w:rPr>
        <w:t>Desmedt</w:t>
      </w:r>
      <w:proofErr w:type="spellEnd"/>
      <w:r w:rsidRPr="00B053F4">
        <w:rPr>
          <w:rFonts w:ascii="Times New Roman" w:hAnsi="Times New Roman" w:cs="Times New Roman"/>
          <w:bCs/>
          <w:sz w:val="24"/>
          <w:szCs w:val="24"/>
        </w:rPr>
        <w:t xml:space="preserve">, Jean-Jacques </w:t>
      </w:r>
      <w:proofErr w:type="spellStart"/>
      <w:r w:rsidRPr="00B053F4">
        <w:rPr>
          <w:rFonts w:ascii="Times New Roman" w:hAnsi="Times New Roman" w:cs="Times New Roman"/>
          <w:bCs/>
          <w:sz w:val="24"/>
          <w:szCs w:val="24"/>
        </w:rPr>
        <w:t>Quisquater</w:t>
      </w:r>
      <w:proofErr w:type="spellEnd"/>
      <w:r w:rsidRPr="00B053F4">
        <w:rPr>
          <w:rFonts w:ascii="Times New Roman" w:hAnsi="Times New Roman" w:cs="Times New Roman"/>
          <w:bCs/>
          <w:sz w:val="24"/>
          <w:szCs w:val="24"/>
        </w:rPr>
        <w:t>, “Public-Key Systems Based on the Difficulty of Tampering (Is there a difference between DES and RSA)”.</w:t>
      </w:r>
    </w:p>
    <w:p w:rsidR="00010E10" w:rsidRPr="00B053F4" w:rsidRDefault="00010E10" w:rsidP="00010E10">
      <w:pPr>
        <w:pStyle w:val="Default"/>
        <w:rPr>
          <w:rFonts w:ascii="Times New Roman" w:hAnsi="Times New Roman" w:cs="Times New Roman"/>
          <w:color w:val="auto"/>
        </w:rPr>
      </w:pPr>
      <w:r w:rsidRPr="00B053F4">
        <w:rPr>
          <w:rFonts w:ascii="Times New Roman" w:hAnsi="Times New Roman" w:cs="Times New Roman"/>
          <w:color w:val="auto"/>
        </w:rPr>
        <w:t xml:space="preserve">[7] “3DES”, http://www.cryptosys.net/3des.html </w:t>
      </w:r>
    </w:p>
    <w:p w:rsidR="00010E10" w:rsidRPr="00B053F4" w:rsidRDefault="00010E10" w:rsidP="00010E10">
      <w:pPr>
        <w:pStyle w:val="Default"/>
        <w:rPr>
          <w:rFonts w:ascii="Times New Roman" w:hAnsi="Times New Roman" w:cs="Times New Roman"/>
          <w:color w:val="auto"/>
        </w:rPr>
      </w:pPr>
    </w:p>
    <w:p w:rsidR="00010E10" w:rsidRPr="00B053F4" w:rsidRDefault="00010E10" w:rsidP="00010E10">
      <w:pPr>
        <w:rPr>
          <w:rFonts w:ascii="Times New Roman" w:hAnsi="Times New Roman" w:cs="Times New Roman"/>
          <w:sz w:val="24"/>
          <w:szCs w:val="24"/>
          <w:shd w:val="clear" w:color="auto" w:fill="FFFFFF"/>
        </w:rPr>
      </w:pPr>
      <w:r w:rsidRPr="00B053F4">
        <w:rPr>
          <w:rFonts w:ascii="Times New Roman" w:hAnsi="Times New Roman" w:cs="Times New Roman"/>
          <w:sz w:val="24"/>
          <w:szCs w:val="24"/>
        </w:rPr>
        <w:t>[8]</w:t>
      </w:r>
      <w:r w:rsidRPr="00B053F4">
        <w:rPr>
          <w:rFonts w:ascii="Times New Roman" w:hAnsi="Times New Roman" w:cs="Times New Roman"/>
          <w:i/>
          <w:iCs/>
          <w:sz w:val="24"/>
          <w:szCs w:val="24"/>
        </w:rPr>
        <w:t xml:space="preserve"> </w:t>
      </w:r>
      <w:r w:rsidRPr="00B053F4">
        <w:rPr>
          <w:rFonts w:ascii="Times New Roman" w:hAnsi="Times New Roman" w:cs="Times New Roman"/>
          <w:sz w:val="24"/>
          <w:szCs w:val="24"/>
        </w:rPr>
        <w:t xml:space="preserve">T. </w:t>
      </w:r>
      <w:proofErr w:type="spellStart"/>
      <w:r w:rsidRPr="00B053F4">
        <w:rPr>
          <w:rFonts w:ascii="Times New Roman" w:hAnsi="Times New Roman" w:cs="Times New Roman"/>
          <w:sz w:val="24"/>
          <w:szCs w:val="24"/>
        </w:rPr>
        <w:t>Sobh</w:t>
      </w:r>
      <w:proofErr w:type="spellEnd"/>
      <w:r w:rsidRPr="00B053F4">
        <w:rPr>
          <w:rFonts w:ascii="Times New Roman" w:hAnsi="Times New Roman" w:cs="Times New Roman"/>
          <w:sz w:val="24"/>
          <w:szCs w:val="24"/>
        </w:rPr>
        <w:t xml:space="preserve">, K. </w:t>
      </w:r>
      <w:proofErr w:type="spellStart"/>
      <w:r w:rsidRPr="00B053F4">
        <w:rPr>
          <w:rFonts w:ascii="Times New Roman" w:hAnsi="Times New Roman" w:cs="Times New Roman"/>
          <w:sz w:val="24"/>
          <w:szCs w:val="24"/>
        </w:rPr>
        <w:t>Elleithy</w:t>
      </w:r>
      <w:proofErr w:type="spellEnd"/>
      <w:r w:rsidRPr="00B053F4">
        <w:rPr>
          <w:rFonts w:ascii="Times New Roman" w:hAnsi="Times New Roman" w:cs="Times New Roman"/>
          <w:sz w:val="24"/>
          <w:szCs w:val="24"/>
        </w:rPr>
        <w:t xml:space="preserve"> and A. </w:t>
      </w:r>
      <w:proofErr w:type="spellStart"/>
      <w:r w:rsidRPr="00B053F4">
        <w:rPr>
          <w:rFonts w:ascii="Times New Roman" w:hAnsi="Times New Roman" w:cs="Times New Roman"/>
          <w:sz w:val="24"/>
          <w:szCs w:val="24"/>
        </w:rPr>
        <w:t>Mahmood</w:t>
      </w:r>
      <w:proofErr w:type="spellEnd"/>
      <w:r w:rsidRPr="00B053F4">
        <w:rPr>
          <w:rFonts w:ascii="Times New Roman" w:hAnsi="Times New Roman" w:cs="Times New Roman"/>
          <w:sz w:val="24"/>
          <w:szCs w:val="24"/>
        </w:rPr>
        <w:t xml:space="preserve">, “Novel Algorithms and Techniques </w:t>
      </w:r>
      <w:proofErr w:type="gramStart"/>
      <w:r w:rsidRPr="00B053F4">
        <w:rPr>
          <w:rFonts w:ascii="Times New Roman" w:hAnsi="Times New Roman" w:cs="Times New Roman"/>
          <w:sz w:val="24"/>
          <w:szCs w:val="24"/>
        </w:rPr>
        <w:t>In</w:t>
      </w:r>
      <w:proofErr w:type="gramEnd"/>
      <w:r w:rsidRPr="00B053F4">
        <w:rPr>
          <w:rFonts w:ascii="Times New Roman" w:hAnsi="Times New Roman" w:cs="Times New Roman"/>
          <w:sz w:val="24"/>
          <w:szCs w:val="24"/>
        </w:rPr>
        <w:t xml:space="preserve"> Telecommunications”, Automation and Industrial Electronics. Springer Science Business Media B. V., Bridgeport</w:t>
      </w:r>
      <w:r w:rsidRPr="00B053F4">
        <w:rPr>
          <w:rFonts w:ascii="Times New Roman" w:hAnsi="Times New Roman" w:cs="Times New Roman"/>
          <w:sz w:val="24"/>
          <w:szCs w:val="24"/>
          <w:shd w:val="clear" w:color="auto" w:fill="FFFFFF"/>
        </w:rPr>
        <w:t xml:space="preserve">. </w:t>
      </w:r>
      <w:proofErr w:type="gramStart"/>
      <w:r w:rsidRPr="00B053F4">
        <w:rPr>
          <w:rFonts w:ascii="Times New Roman" w:hAnsi="Times New Roman" w:cs="Times New Roman"/>
          <w:sz w:val="24"/>
          <w:szCs w:val="24"/>
          <w:shd w:val="clear" w:color="auto" w:fill="FFFFFF"/>
        </w:rPr>
        <w:t>(</w:t>
      </w:r>
      <w:proofErr w:type="spellStart"/>
      <w:r w:rsidRPr="00B053F4">
        <w:rPr>
          <w:rFonts w:ascii="Times New Roman" w:hAnsi="Times New Roman" w:cs="Times New Roman"/>
          <w:sz w:val="24"/>
          <w:szCs w:val="24"/>
          <w:shd w:val="clear" w:color="auto" w:fill="FFFFFF"/>
        </w:rPr>
        <w:t>n.d.</w:t>
      </w:r>
      <w:proofErr w:type="spellEnd"/>
      <w:r w:rsidRPr="00B053F4">
        <w:rPr>
          <w:rFonts w:ascii="Times New Roman" w:hAnsi="Times New Roman" w:cs="Times New Roman"/>
          <w:sz w:val="24"/>
          <w:szCs w:val="24"/>
          <w:shd w:val="clear" w:color="auto" w:fill="FFFFFF"/>
        </w:rPr>
        <w:t>).</w:t>
      </w:r>
      <w:proofErr w:type="gramEnd"/>
    </w:p>
    <w:p w:rsidR="00010E10" w:rsidRPr="00B053F4" w:rsidRDefault="00010E10" w:rsidP="00010E10">
      <w:pPr>
        <w:pStyle w:val="Default"/>
        <w:rPr>
          <w:rFonts w:ascii="Times New Roman" w:hAnsi="Times New Roman" w:cs="Times New Roman"/>
          <w:color w:val="auto"/>
        </w:rPr>
      </w:pPr>
      <w:r w:rsidRPr="00B053F4">
        <w:rPr>
          <w:rFonts w:ascii="Times New Roman" w:hAnsi="Times New Roman" w:cs="Times New Roman"/>
          <w:color w:val="auto"/>
        </w:rPr>
        <w:t>[9] http://codenamekidnextdoor.blogspot.com/2011/09/explaining-triple-data-encryption.html</w:t>
      </w:r>
    </w:p>
    <w:p w:rsidR="00010E10" w:rsidRPr="00B053F4" w:rsidRDefault="00010E10" w:rsidP="00010E10">
      <w:pPr>
        <w:pStyle w:val="Default"/>
        <w:rPr>
          <w:rFonts w:ascii="Times New Roman" w:hAnsi="Times New Roman" w:cs="Times New Roman"/>
          <w:color w:val="auto"/>
        </w:rPr>
      </w:pPr>
    </w:p>
    <w:p w:rsidR="00010E10" w:rsidRPr="00B053F4" w:rsidRDefault="00010E10" w:rsidP="00010E10">
      <w:pPr>
        <w:pStyle w:val="Default"/>
        <w:rPr>
          <w:rFonts w:ascii="Times New Roman" w:hAnsi="Times New Roman" w:cs="Times New Roman"/>
          <w:color w:val="auto"/>
        </w:rPr>
      </w:pPr>
      <w:r w:rsidRPr="00B053F4">
        <w:rPr>
          <w:rFonts w:ascii="Times New Roman" w:hAnsi="Times New Roman" w:cs="Times New Roman"/>
          <w:color w:val="auto"/>
        </w:rPr>
        <w:t>[10] https://www.quora.com/Cryptography-What-are-the-advantages-and-disadvantages-of-AES-over-Triple-DES</w:t>
      </w:r>
    </w:p>
    <w:p w:rsidR="00010E10" w:rsidRPr="00B053F4" w:rsidRDefault="00010E10" w:rsidP="00010E10">
      <w:pPr>
        <w:pStyle w:val="Default"/>
        <w:rPr>
          <w:rFonts w:ascii="Times New Roman" w:hAnsi="Times New Roman" w:cs="Times New Roman"/>
          <w:color w:val="auto"/>
        </w:rPr>
      </w:pPr>
    </w:p>
    <w:p w:rsidR="00581A72" w:rsidRPr="00B053F4" w:rsidRDefault="00010E10" w:rsidP="00581A72">
      <w:pPr>
        <w:pStyle w:val="Default"/>
        <w:rPr>
          <w:rFonts w:ascii="Times New Roman" w:hAnsi="Times New Roman" w:cs="Times New Roman"/>
          <w:color w:val="auto"/>
        </w:rPr>
      </w:pPr>
      <w:r w:rsidRPr="00B053F4">
        <w:rPr>
          <w:rFonts w:ascii="Times New Roman" w:hAnsi="Times New Roman" w:cs="Times New Roman"/>
          <w:color w:val="auto"/>
        </w:rPr>
        <w:t>[11</w:t>
      </w:r>
      <w:r w:rsidR="00581A72" w:rsidRPr="00B053F4">
        <w:rPr>
          <w:rFonts w:ascii="Times New Roman" w:hAnsi="Times New Roman" w:cs="Times New Roman"/>
          <w:color w:val="auto"/>
        </w:rPr>
        <w:t>] https://www.infoworld.com/article/3112324/security/new-collision-attacks-against-triple-des-blowfish-break-https-sessions.html</w:t>
      </w:r>
    </w:p>
    <w:p w:rsidR="00024359" w:rsidRPr="00B053F4" w:rsidRDefault="00024359" w:rsidP="001D7BBA">
      <w:pPr>
        <w:rPr>
          <w:rFonts w:ascii="Times New Roman" w:hAnsi="Times New Roman" w:cs="Times New Roman"/>
          <w:sz w:val="24"/>
          <w:szCs w:val="24"/>
        </w:rPr>
      </w:pPr>
    </w:p>
    <w:p w:rsidR="001D7BBA" w:rsidRPr="00B053F4" w:rsidRDefault="00024359" w:rsidP="001D7BBA">
      <w:pPr>
        <w:rPr>
          <w:rFonts w:ascii="Times New Roman" w:hAnsi="Times New Roman" w:cs="Times New Roman"/>
          <w:sz w:val="24"/>
          <w:szCs w:val="24"/>
        </w:rPr>
      </w:pPr>
      <w:r w:rsidRPr="00B053F4">
        <w:rPr>
          <w:rFonts w:ascii="Times New Roman" w:hAnsi="Times New Roman" w:cs="Times New Roman"/>
          <w:sz w:val="24"/>
          <w:szCs w:val="24"/>
        </w:rPr>
        <w:t>[12</w:t>
      </w:r>
      <w:r w:rsidR="001D7BBA" w:rsidRPr="00B053F4">
        <w:rPr>
          <w:rFonts w:ascii="Times New Roman" w:hAnsi="Times New Roman" w:cs="Times New Roman"/>
          <w:sz w:val="24"/>
          <w:szCs w:val="24"/>
        </w:rPr>
        <w:t xml:space="preserve">] </w:t>
      </w:r>
      <w:proofErr w:type="spellStart"/>
      <w:r w:rsidR="001D7BBA" w:rsidRPr="00B053F4">
        <w:rPr>
          <w:rFonts w:ascii="Times New Roman" w:hAnsi="Times New Roman" w:cs="Times New Roman"/>
          <w:sz w:val="24"/>
          <w:szCs w:val="24"/>
        </w:rPr>
        <w:t>Ing</w:t>
      </w:r>
      <w:proofErr w:type="spellEnd"/>
      <w:r w:rsidR="001D7BBA" w:rsidRPr="00B053F4">
        <w:rPr>
          <w:rFonts w:ascii="Times New Roman" w:hAnsi="Times New Roman" w:cs="Times New Roman"/>
          <w:sz w:val="24"/>
          <w:szCs w:val="24"/>
        </w:rPr>
        <w:t xml:space="preserve">. </w:t>
      </w:r>
      <w:proofErr w:type="spellStart"/>
      <w:r w:rsidR="001D7BBA" w:rsidRPr="00B053F4">
        <w:rPr>
          <w:rFonts w:ascii="Times New Roman" w:hAnsi="Times New Roman" w:cs="Times New Roman"/>
          <w:sz w:val="24"/>
          <w:szCs w:val="24"/>
        </w:rPr>
        <w:t>Cristian</w:t>
      </w:r>
      <w:proofErr w:type="spellEnd"/>
      <w:r w:rsidR="001D7BBA" w:rsidRPr="00B053F4">
        <w:rPr>
          <w:rFonts w:ascii="Times New Roman" w:hAnsi="Times New Roman" w:cs="Times New Roman"/>
          <w:sz w:val="24"/>
          <w:szCs w:val="24"/>
        </w:rPr>
        <w:t xml:space="preserve"> MARINESCU, </w:t>
      </w:r>
      <w:proofErr w:type="spellStart"/>
      <w:r w:rsidR="001D7BBA" w:rsidRPr="00B053F4">
        <w:rPr>
          <w:rFonts w:ascii="Times New Roman" w:hAnsi="Times New Roman" w:cs="Times New Roman"/>
          <w:sz w:val="24"/>
          <w:szCs w:val="24"/>
        </w:rPr>
        <w:t>prof.dr.ing</w:t>
      </w:r>
      <w:proofErr w:type="spellEnd"/>
      <w:r w:rsidR="001D7BBA" w:rsidRPr="00B053F4">
        <w:rPr>
          <w:rFonts w:ascii="Times New Roman" w:hAnsi="Times New Roman" w:cs="Times New Roman"/>
          <w:sz w:val="24"/>
          <w:szCs w:val="24"/>
        </w:rPr>
        <w:t xml:space="preserve">. </w:t>
      </w:r>
      <w:proofErr w:type="spellStart"/>
      <w:r w:rsidR="001D7BBA" w:rsidRPr="00B053F4">
        <w:rPr>
          <w:rFonts w:ascii="Times New Roman" w:hAnsi="Times New Roman" w:cs="Times New Roman"/>
          <w:sz w:val="24"/>
          <w:szCs w:val="24"/>
        </w:rPr>
        <w:t>Nicolae</w:t>
      </w:r>
      <w:proofErr w:type="spellEnd"/>
      <w:r w:rsidR="001D7BBA" w:rsidRPr="00B053F4">
        <w:rPr>
          <w:rFonts w:ascii="Times New Roman" w:hAnsi="Times New Roman" w:cs="Times New Roman"/>
          <w:sz w:val="24"/>
          <w:szCs w:val="24"/>
        </w:rPr>
        <w:t xml:space="preserve"> </w:t>
      </w:r>
      <w:proofErr w:type="gramStart"/>
      <w:r w:rsidR="001D7BBA" w:rsidRPr="00B053F4">
        <w:rPr>
          <w:rFonts w:ascii="Times New Roman" w:hAnsi="Times New Roman" w:cs="Times New Roman"/>
          <w:sz w:val="24"/>
          <w:szCs w:val="24"/>
        </w:rPr>
        <w:t>ŢĂPUŞ ;</w:t>
      </w:r>
      <w:proofErr w:type="gramEnd"/>
      <w:r w:rsidR="001D7BBA" w:rsidRPr="00B053F4">
        <w:rPr>
          <w:rFonts w:ascii="Times New Roman" w:hAnsi="Times New Roman" w:cs="Times New Roman"/>
          <w:sz w:val="24"/>
          <w:szCs w:val="24"/>
        </w:rPr>
        <w:t xml:space="preserve"> “An Overview of the Attack Methods Directed Against the RSA Algorithm”; </w:t>
      </w:r>
      <w:proofErr w:type="spellStart"/>
      <w:r w:rsidR="001D7BBA" w:rsidRPr="00B053F4">
        <w:rPr>
          <w:rFonts w:ascii="Times New Roman" w:hAnsi="Times New Roman" w:cs="Times New Roman"/>
          <w:sz w:val="24"/>
          <w:szCs w:val="24"/>
        </w:rPr>
        <w:t>Revista</w:t>
      </w:r>
      <w:proofErr w:type="spellEnd"/>
      <w:r w:rsidR="001D7BBA" w:rsidRPr="00B053F4">
        <w:rPr>
          <w:rFonts w:ascii="Times New Roman" w:hAnsi="Times New Roman" w:cs="Times New Roman"/>
          <w:sz w:val="24"/>
          <w:szCs w:val="24"/>
        </w:rPr>
        <w:t xml:space="preserve"> </w:t>
      </w:r>
      <w:proofErr w:type="spellStart"/>
      <w:r w:rsidR="001D7BBA" w:rsidRPr="00B053F4">
        <w:rPr>
          <w:rFonts w:ascii="Times New Roman" w:hAnsi="Times New Roman" w:cs="Times New Roman"/>
          <w:sz w:val="24"/>
          <w:szCs w:val="24"/>
        </w:rPr>
        <w:t>Informatica</w:t>
      </w:r>
      <w:proofErr w:type="spellEnd"/>
      <w:r w:rsidR="001D7BBA" w:rsidRPr="00B053F4">
        <w:rPr>
          <w:rFonts w:ascii="Times New Roman" w:hAnsi="Times New Roman" w:cs="Times New Roman"/>
          <w:sz w:val="24"/>
          <w:szCs w:val="24"/>
        </w:rPr>
        <w:t xml:space="preserve"> </w:t>
      </w:r>
      <w:proofErr w:type="spellStart"/>
      <w:r w:rsidR="001D7BBA" w:rsidRPr="00B053F4">
        <w:rPr>
          <w:rFonts w:ascii="Times New Roman" w:hAnsi="Times New Roman" w:cs="Times New Roman"/>
          <w:sz w:val="24"/>
          <w:szCs w:val="24"/>
        </w:rPr>
        <w:t>Economica</w:t>
      </w:r>
      <w:proofErr w:type="spellEnd"/>
      <w:r w:rsidR="001D7BBA" w:rsidRPr="00B053F4">
        <w:rPr>
          <w:rFonts w:ascii="Times New Roman" w:hAnsi="Times New Roman" w:cs="Times New Roman"/>
          <w:sz w:val="24"/>
          <w:szCs w:val="24"/>
        </w:rPr>
        <w:t xml:space="preserve">, nr. </w:t>
      </w:r>
      <w:proofErr w:type="gramStart"/>
      <w:r w:rsidR="001D7BBA" w:rsidRPr="00B053F4">
        <w:rPr>
          <w:rFonts w:ascii="Times New Roman" w:hAnsi="Times New Roman" w:cs="Times New Roman"/>
          <w:sz w:val="24"/>
          <w:szCs w:val="24"/>
        </w:rPr>
        <w:t>2(30)/2004</w:t>
      </w:r>
      <w:proofErr w:type="gramEnd"/>
    </w:p>
    <w:p w:rsidR="001D7BBA" w:rsidRPr="00B053F4" w:rsidRDefault="00024359" w:rsidP="001D7BBA">
      <w:pPr>
        <w:rPr>
          <w:rFonts w:ascii="Times New Roman" w:hAnsi="Times New Roman" w:cs="Times New Roman"/>
          <w:sz w:val="24"/>
          <w:szCs w:val="24"/>
        </w:rPr>
      </w:pPr>
      <w:r w:rsidRPr="00B053F4">
        <w:rPr>
          <w:rFonts w:ascii="Times New Roman" w:hAnsi="Times New Roman" w:cs="Times New Roman"/>
          <w:sz w:val="24"/>
          <w:szCs w:val="24"/>
        </w:rPr>
        <w:lastRenderedPageBreak/>
        <w:t>[13</w:t>
      </w:r>
      <w:r w:rsidR="001D7BBA" w:rsidRPr="00B053F4">
        <w:rPr>
          <w:rFonts w:ascii="Times New Roman" w:hAnsi="Times New Roman" w:cs="Times New Roman"/>
          <w:sz w:val="24"/>
          <w:szCs w:val="24"/>
        </w:rPr>
        <w:t xml:space="preserve">] </w:t>
      </w:r>
      <w:proofErr w:type="spellStart"/>
      <w:r w:rsidR="001D7BBA" w:rsidRPr="00B053F4">
        <w:rPr>
          <w:rFonts w:ascii="Times New Roman" w:hAnsi="Times New Roman" w:cs="Times New Roman"/>
          <w:sz w:val="24"/>
          <w:szCs w:val="24"/>
        </w:rPr>
        <w:t>Gurpreet</w:t>
      </w:r>
      <w:proofErr w:type="spellEnd"/>
      <w:r w:rsidR="001D7BBA" w:rsidRPr="00B053F4">
        <w:rPr>
          <w:rFonts w:ascii="Times New Roman" w:hAnsi="Times New Roman" w:cs="Times New Roman"/>
          <w:sz w:val="24"/>
          <w:szCs w:val="24"/>
        </w:rPr>
        <w:t xml:space="preserve"> Singh, </w:t>
      </w:r>
      <w:proofErr w:type="spellStart"/>
      <w:r w:rsidR="001D7BBA" w:rsidRPr="00B053F4">
        <w:rPr>
          <w:rFonts w:ascii="Times New Roman" w:hAnsi="Times New Roman" w:cs="Times New Roman"/>
          <w:sz w:val="24"/>
          <w:szCs w:val="24"/>
        </w:rPr>
        <w:t>Supriya</w:t>
      </w:r>
      <w:proofErr w:type="spellEnd"/>
      <w:r w:rsidR="001D7BBA" w:rsidRPr="00B053F4">
        <w:rPr>
          <w:rFonts w:ascii="Times New Roman" w:hAnsi="Times New Roman" w:cs="Times New Roman"/>
          <w:sz w:val="24"/>
          <w:szCs w:val="24"/>
        </w:rPr>
        <w:t>, “A Study of Encryption Algorithms (RSA, DES, 3DES and</w:t>
      </w:r>
      <w:r w:rsidR="001D7BBA" w:rsidRPr="00B053F4">
        <w:rPr>
          <w:rFonts w:ascii="Times New Roman" w:hAnsi="Times New Roman" w:cs="Times New Roman"/>
          <w:sz w:val="24"/>
          <w:szCs w:val="24"/>
        </w:rPr>
        <w:br/>
        <w:t>AES) for Information Security”, International Journal of Computer Applications (0975 – 8887) Volume 67– No.19, April 2013.</w:t>
      </w:r>
    </w:p>
    <w:p w:rsidR="001D7BBA" w:rsidRPr="00B053F4" w:rsidRDefault="00024359" w:rsidP="001D7BBA">
      <w:pPr>
        <w:rPr>
          <w:rFonts w:ascii="Times New Roman" w:hAnsi="Times New Roman" w:cs="Times New Roman"/>
          <w:sz w:val="24"/>
          <w:szCs w:val="24"/>
        </w:rPr>
      </w:pPr>
      <w:r w:rsidRPr="00B053F4">
        <w:rPr>
          <w:rFonts w:ascii="Times New Roman" w:hAnsi="Times New Roman" w:cs="Times New Roman"/>
          <w:sz w:val="24"/>
          <w:szCs w:val="24"/>
        </w:rPr>
        <w:t>[14</w:t>
      </w:r>
      <w:r w:rsidR="001D7BBA" w:rsidRPr="00B053F4">
        <w:rPr>
          <w:rFonts w:ascii="Times New Roman" w:hAnsi="Times New Roman" w:cs="Times New Roman"/>
          <w:sz w:val="24"/>
          <w:szCs w:val="24"/>
        </w:rPr>
        <w:t xml:space="preserve">] Dr. </w:t>
      </w:r>
      <w:proofErr w:type="spellStart"/>
      <w:r w:rsidR="001D7BBA" w:rsidRPr="00B053F4">
        <w:rPr>
          <w:rFonts w:ascii="Times New Roman" w:hAnsi="Times New Roman" w:cs="Times New Roman"/>
          <w:sz w:val="24"/>
          <w:szCs w:val="24"/>
        </w:rPr>
        <w:t>Prerna</w:t>
      </w:r>
      <w:proofErr w:type="spellEnd"/>
      <w:r w:rsidR="001D7BBA" w:rsidRPr="00B053F4">
        <w:rPr>
          <w:rFonts w:ascii="Times New Roman" w:hAnsi="Times New Roman" w:cs="Times New Roman"/>
          <w:sz w:val="24"/>
          <w:szCs w:val="24"/>
        </w:rPr>
        <w:t xml:space="preserve"> </w:t>
      </w:r>
      <w:proofErr w:type="spellStart"/>
      <w:r w:rsidR="001D7BBA" w:rsidRPr="00B053F4">
        <w:rPr>
          <w:rFonts w:ascii="Times New Roman" w:hAnsi="Times New Roman" w:cs="Times New Roman"/>
          <w:sz w:val="24"/>
          <w:szCs w:val="24"/>
        </w:rPr>
        <w:t>Mahajan</w:t>
      </w:r>
      <w:proofErr w:type="spellEnd"/>
      <w:r w:rsidR="001D7BBA" w:rsidRPr="00B053F4">
        <w:rPr>
          <w:rFonts w:ascii="Times New Roman" w:hAnsi="Times New Roman" w:cs="Times New Roman"/>
          <w:sz w:val="24"/>
          <w:szCs w:val="24"/>
        </w:rPr>
        <w:t xml:space="preserve"> &amp; </w:t>
      </w:r>
      <w:proofErr w:type="spellStart"/>
      <w:r w:rsidR="001D7BBA" w:rsidRPr="00B053F4">
        <w:rPr>
          <w:rFonts w:ascii="Times New Roman" w:hAnsi="Times New Roman" w:cs="Times New Roman"/>
          <w:sz w:val="24"/>
          <w:szCs w:val="24"/>
        </w:rPr>
        <w:t>Abhishek</w:t>
      </w:r>
      <w:proofErr w:type="spellEnd"/>
      <w:r w:rsidR="001D7BBA" w:rsidRPr="00B053F4">
        <w:rPr>
          <w:rFonts w:ascii="Times New Roman" w:hAnsi="Times New Roman" w:cs="Times New Roman"/>
          <w:sz w:val="24"/>
          <w:szCs w:val="24"/>
        </w:rPr>
        <w:t xml:space="preserve"> </w:t>
      </w:r>
      <w:proofErr w:type="spellStart"/>
      <w:r w:rsidR="001D7BBA" w:rsidRPr="00B053F4">
        <w:rPr>
          <w:rFonts w:ascii="Times New Roman" w:hAnsi="Times New Roman" w:cs="Times New Roman"/>
          <w:sz w:val="24"/>
          <w:szCs w:val="24"/>
        </w:rPr>
        <w:t>Sachdeva</w:t>
      </w:r>
      <w:proofErr w:type="spellEnd"/>
      <w:r w:rsidR="001D7BBA" w:rsidRPr="00B053F4">
        <w:rPr>
          <w:rFonts w:ascii="Times New Roman" w:hAnsi="Times New Roman" w:cs="Times New Roman"/>
          <w:sz w:val="24"/>
          <w:szCs w:val="24"/>
        </w:rPr>
        <w:t>, “A Study of Encryption Algorithms AES, DES and RSA for Security”, Global Journal of Computer Science and Tec</w:t>
      </w:r>
      <w:r w:rsidR="001227BD" w:rsidRPr="00B053F4">
        <w:rPr>
          <w:rFonts w:ascii="Times New Roman" w:hAnsi="Times New Roman" w:cs="Times New Roman"/>
          <w:sz w:val="24"/>
          <w:szCs w:val="24"/>
        </w:rPr>
        <w:t xml:space="preserve">hnology Network, Web &amp; Security </w:t>
      </w:r>
      <w:r w:rsidR="001D7BBA" w:rsidRPr="00B053F4">
        <w:rPr>
          <w:rFonts w:ascii="Times New Roman" w:hAnsi="Times New Roman" w:cs="Times New Roman"/>
          <w:sz w:val="24"/>
          <w:szCs w:val="24"/>
        </w:rPr>
        <w:t>Volume 13 Issue 15 Version 1.0 Year 2013.</w:t>
      </w:r>
    </w:p>
    <w:p w:rsidR="001D7BBA" w:rsidRPr="00B053F4" w:rsidRDefault="00024359" w:rsidP="001D7BBA">
      <w:pPr>
        <w:rPr>
          <w:rFonts w:ascii="Times New Roman" w:hAnsi="Times New Roman" w:cs="Times New Roman"/>
          <w:sz w:val="24"/>
          <w:szCs w:val="24"/>
        </w:rPr>
      </w:pPr>
      <w:r w:rsidRPr="00B053F4">
        <w:rPr>
          <w:rFonts w:ascii="Times New Roman" w:hAnsi="Times New Roman" w:cs="Times New Roman"/>
          <w:sz w:val="24"/>
          <w:szCs w:val="24"/>
        </w:rPr>
        <w:t>[15</w:t>
      </w:r>
      <w:r w:rsidR="001D7BBA" w:rsidRPr="00B053F4">
        <w:rPr>
          <w:rFonts w:ascii="Times New Roman" w:hAnsi="Times New Roman" w:cs="Times New Roman"/>
          <w:sz w:val="24"/>
          <w:szCs w:val="24"/>
        </w:rPr>
        <w:t xml:space="preserve">] </w:t>
      </w:r>
      <w:hyperlink r:id="rId8" w:history="1">
        <w:r w:rsidR="001D7BBA" w:rsidRPr="00B053F4">
          <w:rPr>
            <w:rFonts w:ascii="Times New Roman" w:hAnsi="Times New Roman" w:cs="Times New Roman"/>
            <w:sz w:val="24"/>
            <w:szCs w:val="24"/>
          </w:rPr>
          <w:t>https://www.techopedia.com/definition/27504/digital-signature-algorithm-dsa</w:t>
        </w:r>
      </w:hyperlink>
      <w:r w:rsidR="001D7BBA" w:rsidRPr="00B053F4">
        <w:rPr>
          <w:rFonts w:ascii="Times New Roman" w:hAnsi="Times New Roman" w:cs="Times New Roman"/>
          <w:sz w:val="24"/>
          <w:szCs w:val="24"/>
        </w:rPr>
        <w:t>.</w:t>
      </w:r>
    </w:p>
    <w:p w:rsidR="001D7BBA" w:rsidRPr="00B053F4" w:rsidRDefault="00024359" w:rsidP="001D7BBA">
      <w:pPr>
        <w:rPr>
          <w:rFonts w:ascii="Times New Roman" w:hAnsi="Times New Roman" w:cs="Times New Roman"/>
          <w:sz w:val="24"/>
          <w:szCs w:val="24"/>
        </w:rPr>
      </w:pPr>
      <w:r w:rsidRPr="00B053F4">
        <w:rPr>
          <w:rFonts w:ascii="Times New Roman" w:hAnsi="Times New Roman" w:cs="Times New Roman"/>
          <w:sz w:val="24"/>
          <w:szCs w:val="24"/>
        </w:rPr>
        <w:t>[16</w:t>
      </w:r>
      <w:r w:rsidR="001D7BBA" w:rsidRPr="00B053F4">
        <w:rPr>
          <w:rFonts w:ascii="Times New Roman" w:hAnsi="Times New Roman" w:cs="Times New Roman"/>
          <w:sz w:val="24"/>
          <w:szCs w:val="24"/>
        </w:rPr>
        <w:t xml:space="preserve">] </w:t>
      </w:r>
      <w:hyperlink r:id="rId9" w:history="1">
        <w:r w:rsidR="001D7BBA" w:rsidRPr="00B053F4">
          <w:rPr>
            <w:rFonts w:ascii="Times New Roman" w:hAnsi="Times New Roman" w:cs="Times New Roman"/>
            <w:sz w:val="24"/>
            <w:szCs w:val="24"/>
          </w:rPr>
          <w:t>https://www.di-mgt.com.au/public-key-crypto-discrete-logs-4-dsa.html</w:t>
        </w:r>
      </w:hyperlink>
    </w:p>
    <w:p w:rsidR="001D7BBA" w:rsidRPr="00B053F4" w:rsidRDefault="00024359" w:rsidP="001D7BBA">
      <w:pPr>
        <w:rPr>
          <w:rFonts w:ascii="Times New Roman" w:hAnsi="Times New Roman" w:cs="Times New Roman"/>
          <w:sz w:val="24"/>
          <w:szCs w:val="24"/>
        </w:rPr>
      </w:pPr>
      <w:r w:rsidRPr="00B053F4">
        <w:rPr>
          <w:rFonts w:ascii="Times New Roman" w:hAnsi="Times New Roman" w:cs="Times New Roman"/>
          <w:sz w:val="24"/>
          <w:szCs w:val="24"/>
        </w:rPr>
        <w:t>[17</w:t>
      </w:r>
      <w:r w:rsidR="001D7BBA" w:rsidRPr="00B053F4">
        <w:rPr>
          <w:rFonts w:ascii="Times New Roman" w:hAnsi="Times New Roman" w:cs="Times New Roman"/>
          <w:sz w:val="24"/>
          <w:szCs w:val="24"/>
        </w:rPr>
        <w:t>] https://lerablog.org/technology/data-security/advantages-and-disadvantages-of-digital-signatures/</w:t>
      </w:r>
    </w:p>
    <w:p w:rsidR="001D7BBA" w:rsidRPr="00B053F4" w:rsidRDefault="00D35B71" w:rsidP="001D7BBA">
      <w:pPr>
        <w:rPr>
          <w:rFonts w:ascii="Times New Roman" w:hAnsi="Times New Roman" w:cs="Times New Roman"/>
          <w:sz w:val="24"/>
          <w:szCs w:val="24"/>
        </w:rPr>
      </w:pPr>
      <w:r w:rsidRPr="00B053F4">
        <w:rPr>
          <w:rFonts w:ascii="Times New Roman" w:hAnsi="Times New Roman" w:cs="Times New Roman"/>
          <w:sz w:val="24"/>
          <w:szCs w:val="24"/>
        </w:rPr>
        <w:t>[</w:t>
      </w:r>
      <w:r w:rsidR="00024359" w:rsidRPr="00B053F4">
        <w:rPr>
          <w:rFonts w:ascii="Times New Roman" w:hAnsi="Times New Roman" w:cs="Times New Roman"/>
          <w:sz w:val="24"/>
          <w:szCs w:val="24"/>
        </w:rPr>
        <w:t>18</w:t>
      </w:r>
      <w:r w:rsidRPr="00B053F4">
        <w:rPr>
          <w:rFonts w:ascii="Times New Roman" w:hAnsi="Times New Roman" w:cs="Times New Roman"/>
          <w:sz w:val="24"/>
          <w:szCs w:val="24"/>
        </w:rPr>
        <w:t xml:space="preserve">] </w:t>
      </w:r>
      <w:proofErr w:type="spellStart"/>
      <w:r w:rsidRPr="00B053F4">
        <w:rPr>
          <w:rFonts w:ascii="Times New Roman" w:hAnsi="Times New Roman" w:cs="Times New Roman"/>
          <w:sz w:val="24"/>
          <w:szCs w:val="24"/>
        </w:rPr>
        <w:t>Rahat</w:t>
      </w:r>
      <w:proofErr w:type="spellEnd"/>
      <w:r w:rsidRPr="00B053F4">
        <w:rPr>
          <w:rFonts w:ascii="Times New Roman" w:hAnsi="Times New Roman" w:cs="Times New Roman"/>
          <w:sz w:val="24"/>
          <w:szCs w:val="24"/>
        </w:rPr>
        <w:t xml:space="preserve"> </w:t>
      </w:r>
      <w:proofErr w:type="spellStart"/>
      <w:r w:rsidRPr="00B053F4">
        <w:rPr>
          <w:rFonts w:ascii="Times New Roman" w:hAnsi="Times New Roman" w:cs="Times New Roman"/>
          <w:sz w:val="24"/>
          <w:szCs w:val="24"/>
        </w:rPr>
        <w:t>Afreen</w:t>
      </w:r>
      <w:proofErr w:type="spellEnd"/>
      <w:r w:rsidRPr="00B053F4">
        <w:rPr>
          <w:rFonts w:ascii="Times New Roman" w:hAnsi="Times New Roman" w:cs="Times New Roman"/>
          <w:sz w:val="24"/>
          <w:szCs w:val="24"/>
        </w:rPr>
        <w:t xml:space="preserve"> and S.C. </w:t>
      </w:r>
      <w:proofErr w:type="spellStart"/>
      <w:r w:rsidRPr="00B053F4">
        <w:rPr>
          <w:rFonts w:ascii="Times New Roman" w:hAnsi="Times New Roman" w:cs="Times New Roman"/>
          <w:sz w:val="24"/>
          <w:szCs w:val="24"/>
        </w:rPr>
        <w:t>Mehrotra</w:t>
      </w:r>
      <w:proofErr w:type="spellEnd"/>
      <w:r w:rsidRPr="00B053F4">
        <w:rPr>
          <w:rFonts w:ascii="Times New Roman" w:hAnsi="Times New Roman" w:cs="Times New Roman"/>
          <w:sz w:val="24"/>
          <w:szCs w:val="24"/>
        </w:rPr>
        <w:t>, “A Review on Elliptic Curve Cryptography</w:t>
      </w:r>
      <w:r w:rsidRPr="00B053F4">
        <w:rPr>
          <w:rFonts w:ascii="Times New Roman" w:hAnsi="Times New Roman" w:cs="Times New Roman"/>
          <w:sz w:val="24"/>
          <w:szCs w:val="24"/>
        </w:rPr>
        <w:br/>
        <w:t xml:space="preserve">for Embedded Systems”, International Journal of Computer Science &amp; Information Technology (IJCSIT), </w:t>
      </w:r>
      <w:proofErr w:type="spellStart"/>
      <w:r w:rsidRPr="00B053F4">
        <w:rPr>
          <w:rFonts w:ascii="Times New Roman" w:hAnsi="Times New Roman" w:cs="Times New Roman"/>
          <w:sz w:val="24"/>
          <w:szCs w:val="24"/>
        </w:rPr>
        <w:t>Vol</w:t>
      </w:r>
      <w:proofErr w:type="spellEnd"/>
      <w:r w:rsidRPr="00B053F4">
        <w:rPr>
          <w:rFonts w:ascii="Times New Roman" w:hAnsi="Times New Roman" w:cs="Times New Roman"/>
          <w:sz w:val="24"/>
          <w:szCs w:val="24"/>
        </w:rPr>
        <w:t xml:space="preserve"> 3, No 3, June 2011.</w:t>
      </w:r>
    </w:p>
    <w:p w:rsidR="00927F10" w:rsidRPr="00B053F4" w:rsidRDefault="00927F10" w:rsidP="00927F10">
      <w:pPr>
        <w:rPr>
          <w:rFonts w:ascii="Times New Roman" w:hAnsi="Times New Roman" w:cs="Times New Roman"/>
          <w:sz w:val="24"/>
          <w:szCs w:val="24"/>
        </w:rPr>
      </w:pPr>
    </w:p>
    <w:sectPr w:rsidR="00927F10" w:rsidRPr="00B053F4" w:rsidSect="000024DE">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 w:author="navid" w:date="2018-06-26T11:25:00Z" w:initials="n">
    <w:p w:rsidR="00CA0AD2" w:rsidRDefault="00CA0AD2">
      <w:pPr>
        <w:pStyle w:val="CommentText"/>
      </w:pPr>
      <w:r>
        <w:rPr>
          <w:rStyle w:val="CommentReference"/>
        </w:rPr>
        <w:annotationRef/>
      </w:r>
      <w:r>
        <w:t xml:space="preserve">Symmetric/asymmetric </w:t>
      </w:r>
    </w:p>
  </w:comment>
  <w:comment w:id="87" w:author="navid" w:date="2018-06-26T12:15:00Z" w:initials="n">
    <w:p w:rsidR="00F971E2" w:rsidRDefault="00F971E2">
      <w:pPr>
        <w:pStyle w:val="CommentText"/>
      </w:pPr>
      <w:r>
        <w:rPr>
          <w:rStyle w:val="CommentReference"/>
        </w:rPr>
        <w:annotationRef/>
      </w:r>
      <w:r>
        <w:t xml:space="preserve">Discussion should be done based on the application and security </w:t>
      </w:r>
      <w:r>
        <w:t>threads</w:t>
      </w:r>
      <w:bookmarkStart w:id="88" w:name="_GoBack"/>
      <w:bookmarkEnd w:id="88"/>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BoldItalic">
    <w:altName w:val="Times New Roman"/>
    <w:panose1 w:val="00000000000000000000"/>
    <w:charset w:val="00"/>
    <w:family w:val="roman"/>
    <w:notTrueType/>
    <w:pitch w:val="default"/>
  </w:font>
  <w:font w:name="Verdana-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115"/>
    <w:multiLevelType w:val="hybridMultilevel"/>
    <w:tmpl w:val="79263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973CF"/>
    <w:multiLevelType w:val="hybridMultilevel"/>
    <w:tmpl w:val="C8FAD608"/>
    <w:lvl w:ilvl="0" w:tplc="16E819F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593AAA"/>
    <w:multiLevelType w:val="hybridMultilevel"/>
    <w:tmpl w:val="BD1A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277BB8"/>
    <w:multiLevelType w:val="hybridMultilevel"/>
    <w:tmpl w:val="34CC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063E76"/>
    <w:multiLevelType w:val="hybridMultilevel"/>
    <w:tmpl w:val="1D78D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41A4D"/>
    <w:multiLevelType w:val="hybridMultilevel"/>
    <w:tmpl w:val="5F2A42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D200D4A"/>
    <w:multiLevelType w:val="hybridMultilevel"/>
    <w:tmpl w:val="FD6A5D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03206B"/>
    <w:multiLevelType w:val="hybridMultilevel"/>
    <w:tmpl w:val="BEB0F2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812999"/>
    <w:multiLevelType w:val="hybridMultilevel"/>
    <w:tmpl w:val="FA74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304CBD"/>
    <w:multiLevelType w:val="multilevel"/>
    <w:tmpl w:val="6B225CC0"/>
    <w:lvl w:ilvl="0">
      <w:start w:val="1"/>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0">
    <w:nsid w:val="36D53555"/>
    <w:multiLevelType w:val="hybridMultilevel"/>
    <w:tmpl w:val="8746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CE650A"/>
    <w:multiLevelType w:val="multilevel"/>
    <w:tmpl w:val="E4CE73A6"/>
    <w:lvl w:ilvl="0">
      <w:start w:val="1"/>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53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2">
    <w:nsid w:val="40F77DA2"/>
    <w:multiLevelType w:val="hybridMultilevel"/>
    <w:tmpl w:val="EA86D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83989"/>
    <w:multiLevelType w:val="hybridMultilevel"/>
    <w:tmpl w:val="0E36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CF6005"/>
    <w:multiLevelType w:val="hybridMultilevel"/>
    <w:tmpl w:val="FC644F52"/>
    <w:lvl w:ilvl="0" w:tplc="1A20A6B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7C083F"/>
    <w:multiLevelType w:val="hybridMultilevel"/>
    <w:tmpl w:val="F5927D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D90177"/>
    <w:multiLevelType w:val="multilevel"/>
    <w:tmpl w:val="E2EE8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72919B1"/>
    <w:multiLevelType w:val="hybridMultilevel"/>
    <w:tmpl w:val="9D58BA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D61AE3"/>
    <w:multiLevelType w:val="hybridMultilevel"/>
    <w:tmpl w:val="34946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477D9D"/>
    <w:multiLevelType w:val="hybridMultilevel"/>
    <w:tmpl w:val="94249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223F8D"/>
    <w:multiLevelType w:val="multilevel"/>
    <w:tmpl w:val="68DAE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67EA3D7E"/>
    <w:multiLevelType w:val="hybridMultilevel"/>
    <w:tmpl w:val="D7C09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9B6526"/>
    <w:multiLevelType w:val="hybridMultilevel"/>
    <w:tmpl w:val="65B4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535FD0"/>
    <w:multiLevelType w:val="hybridMultilevel"/>
    <w:tmpl w:val="0F22C9B8"/>
    <w:lvl w:ilvl="0" w:tplc="39CCD2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E55078"/>
    <w:multiLevelType w:val="multilevel"/>
    <w:tmpl w:val="41D4D874"/>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78313F5A"/>
    <w:multiLevelType w:val="hybridMultilevel"/>
    <w:tmpl w:val="20108A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2"/>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5"/>
  </w:num>
  <w:num w:numId="7">
    <w:abstractNumId w:val="16"/>
  </w:num>
  <w:num w:numId="8">
    <w:abstractNumId w:val="20"/>
  </w:num>
  <w:num w:numId="9">
    <w:abstractNumId w:val="11"/>
  </w:num>
  <w:num w:numId="10">
    <w:abstractNumId w:val="9"/>
  </w:num>
  <w:num w:numId="11">
    <w:abstractNumId w:val="14"/>
  </w:num>
  <w:num w:numId="12">
    <w:abstractNumId w:val="1"/>
  </w:num>
  <w:num w:numId="13">
    <w:abstractNumId w:val="8"/>
  </w:num>
  <w:num w:numId="14">
    <w:abstractNumId w:val="18"/>
  </w:num>
  <w:num w:numId="15">
    <w:abstractNumId w:val="3"/>
  </w:num>
  <w:num w:numId="16">
    <w:abstractNumId w:val="19"/>
  </w:num>
  <w:num w:numId="17">
    <w:abstractNumId w:val="10"/>
  </w:num>
  <w:num w:numId="18">
    <w:abstractNumId w:val="6"/>
  </w:num>
  <w:num w:numId="19">
    <w:abstractNumId w:val="7"/>
  </w:num>
  <w:num w:numId="20">
    <w:abstractNumId w:val="25"/>
  </w:num>
  <w:num w:numId="21">
    <w:abstractNumId w:val="17"/>
  </w:num>
  <w:num w:numId="22">
    <w:abstractNumId w:val="21"/>
  </w:num>
  <w:num w:numId="23">
    <w:abstractNumId w:val="15"/>
  </w:num>
  <w:num w:numId="24">
    <w:abstractNumId w:val="4"/>
  </w:num>
  <w:num w:numId="25">
    <w:abstractNumId w:val="0"/>
  </w:num>
  <w:num w:numId="26">
    <w:abstractNumId w:val="13"/>
  </w:num>
  <w:num w:numId="27">
    <w:abstractNumId w:val="22"/>
  </w:num>
  <w:num w:numId="28">
    <w:abstractNumId w:val="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3C4"/>
    <w:rsid w:val="000024DE"/>
    <w:rsid w:val="00010E10"/>
    <w:rsid w:val="00024359"/>
    <w:rsid w:val="0003656D"/>
    <w:rsid w:val="000366FF"/>
    <w:rsid w:val="00041DD1"/>
    <w:rsid w:val="00043BE6"/>
    <w:rsid w:val="00055D06"/>
    <w:rsid w:val="00065531"/>
    <w:rsid w:val="0006627A"/>
    <w:rsid w:val="00081EC3"/>
    <w:rsid w:val="000A02BC"/>
    <w:rsid w:val="000A5035"/>
    <w:rsid w:val="000B51D3"/>
    <w:rsid w:val="000F34B4"/>
    <w:rsid w:val="001010C1"/>
    <w:rsid w:val="001227BD"/>
    <w:rsid w:val="00135BFE"/>
    <w:rsid w:val="00143CC2"/>
    <w:rsid w:val="00152A9A"/>
    <w:rsid w:val="001861AC"/>
    <w:rsid w:val="001A357E"/>
    <w:rsid w:val="001C6561"/>
    <w:rsid w:val="001D68F6"/>
    <w:rsid w:val="001D7BBA"/>
    <w:rsid w:val="001E33C4"/>
    <w:rsid w:val="001E4B91"/>
    <w:rsid w:val="0020065B"/>
    <w:rsid w:val="00213704"/>
    <w:rsid w:val="0022252C"/>
    <w:rsid w:val="0022739C"/>
    <w:rsid w:val="0025352D"/>
    <w:rsid w:val="00253B10"/>
    <w:rsid w:val="002560F0"/>
    <w:rsid w:val="0025647A"/>
    <w:rsid w:val="002912F5"/>
    <w:rsid w:val="002A0152"/>
    <w:rsid w:val="002D3234"/>
    <w:rsid w:val="002D508E"/>
    <w:rsid w:val="002E5F1C"/>
    <w:rsid w:val="002E7DAE"/>
    <w:rsid w:val="002F7D9D"/>
    <w:rsid w:val="00310392"/>
    <w:rsid w:val="00366E14"/>
    <w:rsid w:val="003673F5"/>
    <w:rsid w:val="00367700"/>
    <w:rsid w:val="003836C5"/>
    <w:rsid w:val="00392212"/>
    <w:rsid w:val="003C03D5"/>
    <w:rsid w:val="003E17F1"/>
    <w:rsid w:val="003E7CC8"/>
    <w:rsid w:val="003F7291"/>
    <w:rsid w:val="0040492C"/>
    <w:rsid w:val="00425E59"/>
    <w:rsid w:val="00445BED"/>
    <w:rsid w:val="004470B0"/>
    <w:rsid w:val="00473F40"/>
    <w:rsid w:val="00485810"/>
    <w:rsid w:val="00491B83"/>
    <w:rsid w:val="00497C47"/>
    <w:rsid w:val="004A311D"/>
    <w:rsid w:val="004B23A4"/>
    <w:rsid w:val="004C6CAB"/>
    <w:rsid w:val="004E08CE"/>
    <w:rsid w:val="00500594"/>
    <w:rsid w:val="00510299"/>
    <w:rsid w:val="0051460C"/>
    <w:rsid w:val="00516608"/>
    <w:rsid w:val="00520671"/>
    <w:rsid w:val="005517A5"/>
    <w:rsid w:val="00564465"/>
    <w:rsid w:val="00564578"/>
    <w:rsid w:val="00581A72"/>
    <w:rsid w:val="00582534"/>
    <w:rsid w:val="005857DC"/>
    <w:rsid w:val="005876C4"/>
    <w:rsid w:val="00593E8B"/>
    <w:rsid w:val="005B6B8D"/>
    <w:rsid w:val="005C15AD"/>
    <w:rsid w:val="005D119A"/>
    <w:rsid w:val="005E4927"/>
    <w:rsid w:val="00624CA8"/>
    <w:rsid w:val="00632BD8"/>
    <w:rsid w:val="00682AA2"/>
    <w:rsid w:val="00686226"/>
    <w:rsid w:val="00693648"/>
    <w:rsid w:val="006E63D9"/>
    <w:rsid w:val="007A0392"/>
    <w:rsid w:val="007B11FB"/>
    <w:rsid w:val="007E5B56"/>
    <w:rsid w:val="00801DA7"/>
    <w:rsid w:val="00802D60"/>
    <w:rsid w:val="00807D02"/>
    <w:rsid w:val="00847A1B"/>
    <w:rsid w:val="00856F4F"/>
    <w:rsid w:val="008A13E3"/>
    <w:rsid w:val="008B56BB"/>
    <w:rsid w:val="008D3E87"/>
    <w:rsid w:val="008D5567"/>
    <w:rsid w:val="008E3982"/>
    <w:rsid w:val="008F0C09"/>
    <w:rsid w:val="008F104D"/>
    <w:rsid w:val="00927F10"/>
    <w:rsid w:val="009306D8"/>
    <w:rsid w:val="00944C59"/>
    <w:rsid w:val="009522DB"/>
    <w:rsid w:val="00965085"/>
    <w:rsid w:val="00975180"/>
    <w:rsid w:val="009D4608"/>
    <w:rsid w:val="009E04F7"/>
    <w:rsid w:val="009E4438"/>
    <w:rsid w:val="00A224DC"/>
    <w:rsid w:val="00A532D7"/>
    <w:rsid w:val="00A5519B"/>
    <w:rsid w:val="00A64081"/>
    <w:rsid w:val="00A7026F"/>
    <w:rsid w:val="00A77AF1"/>
    <w:rsid w:val="00AA69FA"/>
    <w:rsid w:val="00AC4FE3"/>
    <w:rsid w:val="00AD6851"/>
    <w:rsid w:val="00B053F4"/>
    <w:rsid w:val="00B07672"/>
    <w:rsid w:val="00B17DEF"/>
    <w:rsid w:val="00B41027"/>
    <w:rsid w:val="00B41E78"/>
    <w:rsid w:val="00B62B31"/>
    <w:rsid w:val="00B8315B"/>
    <w:rsid w:val="00BB3B95"/>
    <w:rsid w:val="00BC0E06"/>
    <w:rsid w:val="00C0343F"/>
    <w:rsid w:val="00C113C1"/>
    <w:rsid w:val="00C2102F"/>
    <w:rsid w:val="00C27D64"/>
    <w:rsid w:val="00C27EFF"/>
    <w:rsid w:val="00C35B70"/>
    <w:rsid w:val="00C96171"/>
    <w:rsid w:val="00CA0AD2"/>
    <w:rsid w:val="00CA7541"/>
    <w:rsid w:val="00CA7BDC"/>
    <w:rsid w:val="00CB6E01"/>
    <w:rsid w:val="00D35B71"/>
    <w:rsid w:val="00D54208"/>
    <w:rsid w:val="00D56DD7"/>
    <w:rsid w:val="00D57E05"/>
    <w:rsid w:val="00DC06B3"/>
    <w:rsid w:val="00DF0717"/>
    <w:rsid w:val="00DF30C2"/>
    <w:rsid w:val="00E22241"/>
    <w:rsid w:val="00E40DBA"/>
    <w:rsid w:val="00E56025"/>
    <w:rsid w:val="00E919E8"/>
    <w:rsid w:val="00EA4899"/>
    <w:rsid w:val="00ED6D67"/>
    <w:rsid w:val="00EE5020"/>
    <w:rsid w:val="00EF3DB9"/>
    <w:rsid w:val="00F04864"/>
    <w:rsid w:val="00F41B68"/>
    <w:rsid w:val="00F50728"/>
    <w:rsid w:val="00F61A42"/>
    <w:rsid w:val="00F64AA0"/>
    <w:rsid w:val="00F8153B"/>
    <w:rsid w:val="00F8508C"/>
    <w:rsid w:val="00F93BBB"/>
    <w:rsid w:val="00F971E2"/>
    <w:rsid w:val="00FC2DED"/>
    <w:rsid w:val="00FC4280"/>
    <w:rsid w:val="00FE3511"/>
    <w:rsid w:val="00FE7109"/>
    <w:rsid w:val="00FF6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D60"/>
    <w:pPr>
      <w:ind w:left="720"/>
      <w:contextualSpacing/>
    </w:pPr>
  </w:style>
  <w:style w:type="paragraph" w:customStyle="1" w:styleId="Default">
    <w:name w:val="Default"/>
    <w:uiPriority w:val="99"/>
    <w:rsid w:val="00BB3B95"/>
    <w:pPr>
      <w:autoSpaceDE w:val="0"/>
      <w:autoSpaceDN w:val="0"/>
      <w:adjustRightInd w:val="0"/>
      <w:spacing w:after="0" w:line="240" w:lineRule="auto"/>
    </w:pPr>
    <w:rPr>
      <w:rFonts w:ascii="Book Antiqua" w:hAnsi="Book Antiqua" w:cs="Book Antiqua"/>
      <w:color w:val="000000"/>
      <w:sz w:val="24"/>
      <w:szCs w:val="24"/>
      <w:lang w:bidi="bn-BD"/>
    </w:rPr>
  </w:style>
  <w:style w:type="character" w:styleId="Hyperlink">
    <w:name w:val="Hyperlink"/>
    <w:basedOn w:val="DefaultParagraphFont"/>
    <w:uiPriority w:val="99"/>
    <w:unhideWhenUsed/>
    <w:rsid w:val="00BB3B95"/>
    <w:rPr>
      <w:color w:val="0000FF" w:themeColor="hyperlink"/>
      <w:u w:val="single"/>
    </w:rPr>
  </w:style>
  <w:style w:type="paragraph" w:styleId="NormalWeb">
    <w:name w:val="Normal (Web)"/>
    <w:basedOn w:val="Normal"/>
    <w:uiPriority w:val="99"/>
    <w:unhideWhenUsed/>
    <w:rsid w:val="00BB3B9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mathstuff">
    <w:name w:val="mathstuff"/>
    <w:basedOn w:val="DefaultParagraphFont"/>
    <w:rsid w:val="00CA7BDC"/>
  </w:style>
  <w:style w:type="character" w:customStyle="1" w:styleId="large">
    <w:name w:val="large"/>
    <w:basedOn w:val="DefaultParagraphFont"/>
    <w:rsid w:val="00CA7BDC"/>
  </w:style>
  <w:style w:type="character" w:customStyle="1" w:styleId="fontstyle01">
    <w:name w:val="fontstyle01"/>
    <w:basedOn w:val="DefaultParagraphFont"/>
    <w:rsid w:val="00135BFE"/>
    <w:rPr>
      <w:rFonts w:ascii="Cambria" w:hAnsi="Cambria" w:hint="default"/>
      <w:b w:val="0"/>
      <w:bCs w:val="0"/>
      <w:i w:val="0"/>
      <w:iCs w:val="0"/>
      <w:color w:val="000000"/>
      <w:sz w:val="22"/>
      <w:szCs w:val="22"/>
    </w:rPr>
  </w:style>
  <w:style w:type="table" w:styleId="TableGrid">
    <w:name w:val="Table Grid"/>
    <w:basedOn w:val="TableNormal"/>
    <w:uiPriority w:val="59"/>
    <w:rsid w:val="005E4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7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6C4"/>
    <w:rPr>
      <w:rFonts w:ascii="Tahoma" w:hAnsi="Tahoma" w:cs="Tahoma"/>
      <w:sz w:val="16"/>
      <w:szCs w:val="16"/>
    </w:rPr>
  </w:style>
  <w:style w:type="character" w:customStyle="1" w:styleId="fontstyle21">
    <w:name w:val="fontstyle21"/>
    <w:basedOn w:val="DefaultParagraphFont"/>
    <w:rsid w:val="007A0392"/>
    <w:rPr>
      <w:rFonts w:ascii="Verdana-BoldItalic" w:hAnsi="Verdana-BoldItalic" w:hint="default"/>
      <w:b/>
      <w:bCs/>
      <w:i/>
      <w:iCs/>
      <w:color w:val="7030A0"/>
      <w:sz w:val="16"/>
      <w:szCs w:val="16"/>
    </w:rPr>
  </w:style>
  <w:style w:type="character" w:customStyle="1" w:styleId="fontstyle31">
    <w:name w:val="fontstyle31"/>
    <w:basedOn w:val="DefaultParagraphFont"/>
    <w:rsid w:val="007A0392"/>
    <w:rPr>
      <w:rFonts w:ascii="Verdana-Bold" w:hAnsi="Verdana-Bold" w:hint="default"/>
      <w:b/>
      <w:bCs/>
      <w:i w:val="0"/>
      <w:iCs w:val="0"/>
      <w:color w:val="0000FF"/>
      <w:sz w:val="20"/>
      <w:szCs w:val="20"/>
    </w:rPr>
  </w:style>
  <w:style w:type="character" w:customStyle="1" w:styleId="fontstyle11">
    <w:name w:val="fontstyle11"/>
    <w:basedOn w:val="DefaultParagraphFont"/>
    <w:rsid w:val="007A0392"/>
    <w:rPr>
      <w:rFonts w:ascii="Times-Roman" w:hAnsi="Times-Roman" w:hint="default"/>
      <w:b w:val="0"/>
      <w:bCs w:val="0"/>
      <w:i w:val="0"/>
      <w:iCs w:val="0"/>
      <w:color w:val="242021"/>
      <w:sz w:val="18"/>
      <w:szCs w:val="18"/>
    </w:rPr>
  </w:style>
  <w:style w:type="character" w:styleId="PlaceholderText">
    <w:name w:val="Placeholder Text"/>
    <w:basedOn w:val="DefaultParagraphFont"/>
    <w:uiPriority w:val="99"/>
    <w:semiHidden/>
    <w:rsid w:val="008D5567"/>
    <w:rPr>
      <w:color w:val="808080"/>
    </w:rPr>
  </w:style>
  <w:style w:type="character" w:styleId="CommentReference">
    <w:name w:val="annotation reference"/>
    <w:basedOn w:val="DefaultParagraphFont"/>
    <w:uiPriority w:val="99"/>
    <w:semiHidden/>
    <w:unhideWhenUsed/>
    <w:rsid w:val="00CA0AD2"/>
    <w:rPr>
      <w:sz w:val="16"/>
      <w:szCs w:val="16"/>
    </w:rPr>
  </w:style>
  <w:style w:type="paragraph" w:styleId="CommentText">
    <w:name w:val="annotation text"/>
    <w:basedOn w:val="Normal"/>
    <w:link w:val="CommentTextChar"/>
    <w:uiPriority w:val="99"/>
    <w:semiHidden/>
    <w:unhideWhenUsed/>
    <w:rsid w:val="00CA0AD2"/>
    <w:pPr>
      <w:spacing w:line="240" w:lineRule="auto"/>
    </w:pPr>
    <w:rPr>
      <w:sz w:val="20"/>
      <w:szCs w:val="20"/>
    </w:rPr>
  </w:style>
  <w:style w:type="character" w:customStyle="1" w:styleId="CommentTextChar">
    <w:name w:val="Comment Text Char"/>
    <w:basedOn w:val="DefaultParagraphFont"/>
    <w:link w:val="CommentText"/>
    <w:uiPriority w:val="99"/>
    <w:semiHidden/>
    <w:rsid w:val="00CA0AD2"/>
    <w:rPr>
      <w:sz w:val="20"/>
      <w:szCs w:val="20"/>
    </w:rPr>
  </w:style>
  <w:style w:type="paragraph" w:styleId="CommentSubject">
    <w:name w:val="annotation subject"/>
    <w:basedOn w:val="CommentText"/>
    <w:next w:val="CommentText"/>
    <w:link w:val="CommentSubjectChar"/>
    <w:uiPriority w:val="99"/>
    <w:semiHidden/>
    <w:unhideWhenUsed/>
    <w:rsid w:val="00CA0AD2"/>
    <w:rPr>
      <w:b/>
      <w:bCs/>
    </w:rPr>
  </w:style>
  <w:style w:type="character" w:customStyle="1" w:styleId="CommentSubjectChar">
    <w:name w:val="Comment Subject Char"/>
    <w:basedOn w:val="CommentTextChar"/>
    <w:link w:val="CommentSubject"/>
    <w:uiPriority w:val="99"/>
    <w:semiHidden/>
    <w:rsid w:val="00CA0AD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D60"/>
    <w:pPr>
      <w:ind w:left="720"/>
      <w:contextualSpacing/>
    </w:pPr>
  </w:style>
  <w:style w:type="paragraph" w:customStyle="1" w:styleId="Default">
    <w:name w:val="Default"/>
    <w:uiPriority w:val="99"/>
    <w:rsid w:val="00BB3B95"/>
    <w:pPr>
      <w:autoSpaceDE w:val="0"/>
      <w:autoSpaceDN w:val="0"/>
      <w:adjustRightInd w:val="0"/>
      <w:spacing w:after="0" w:line="240" w:lineRule="auto"/>
    </w:pPr>
    <w:rPr>
      <w:rFonts w:ascii="Book Antiqua" w:hAnsi="Book Antiqua" w:cs="Book Antiqua"/>
      <w:color w:val="000000"/>
      <w:sz w:val="24"/>
      <w:szCs w:val="24"/>
      <w:lang w:bidi="bn-BD"/>
    </w:rPr>
  </w:style>
  <w:style w:type="character" w:styleId="Hyperlink">
    <w:name w:val="Hyperlink"/>
    <w:basedOn w:val="DefaultParagraphFont"/>
    <w:uiPriority w:val="99"/>
    <w:unhideWhenUsed/>
    <w:rsid w:val="00BB3B95"/>
    <w:rPr>
      <w:color w:val="0000FF" w:themeColor="hyperlink"/>
      <w:u w:val="single"/>
    </w:rPr>
  </w:style>
  <w:style w:type="paragraph" w:styleId="NormalWeb">
    <w:name w:val="Normal (Web)"/>
    <w:basedOn w:val="Normal"/>
    <w:uiPriority w:val="99"/>
    <w:unhideWhenUsed/>
    <w:rsid w:val="00BB3B9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mathstuff">
    <w:name w:val="mathstuff"/>
    <w:basedOn w:val="DefaultParagraphFont"/>
    <w:rsid w:val="00CA7BDC"/>
  </w:style>
  <w:style w:type="character" w:customStyle="1" w:styleId="large">
    <w:name w:val="large"/>
    <w:basedOn w:val="DefaultParagraphFont"/>
    <w:rsid w:val="00CA7BDC"/>
  </w:style>
  <w:style w:type="character" w:customStyle="1" w:styleId="fontstyle01">
    <w:name w:val="fontstyle01"/>
    <w:basedOn w:val="DefaultParagraphFont"/>
    <w:rsid w:val="00135BFE"/>
    <w:rPr>
      <w:rFonts w:ascii="Cambria" w:hAnsi="Cambria" w:hint="default"/>
      <w:b w:val="0"/>
      <w:bCs w:val="0"/>
      <w:i w:val="0"/>
      <w:iCs w:val="0"/>
      <w:color w:val="000000"/>
      <w:sz w:val="22"/>
      <w:szCs w:val="22"/>
    </w:rPr>
  </w:style>
  <w:style w:type="table" w:styleId="TableGrid">
    <w:name w:val="Table Grid"/>
    <w:basedOn w:val="TableNormal"/>
    <w:uiPriority w:val="59"/>
    <w:rsid w:val="005E4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7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6C4"/>
    <w:rPr>
      <w:rFonts w:ascii="Tahoma" w:hAnsi="Tahoma" w:cs="Tahoma"/>
      <w:sz w:val="16"/>
      <w:szCs w:val="16"/>
    </w:rPr>
  </w:style>
  <w:style w:type="character" w:customStyle="1" w:styleId="fontstyle21">
    <w:name w:val="fontstyle21"/>
    <w:basedOn w:val="DefaultParagraphFont"/>
    <w:rsid w:val="007A0392"/>
    <w:rPr>
      <w:rFonts w:ascii="Verdana-BoldItalic" w:hAnsi="Verdana-BoldItalic" w:hint="default"/>
      <w:b/>
      <w:bCs/>
      <w:i/>
      <w:iCs/>
      <w:color w:val="7030A0"/>
      <w:sz w:val="16"/>
      <w:szCs w:val="16"/>
    </w:rPr>
  </w:style>
  <w:style w:type="character" w:customStyle="1" w:styleId="fontstyle31">
    <w:name w:val="fontstyle31"/>
    <w:basedOn w:val="DefaultParagraphFont"/>
    <w:rsid w:val="007A0392"/>
    <w:rPr>
      <w:rFonts w:ascii="Verdana-Bold" w:hAnsi="Verdana-Bold" w:hint="default"/>
      <w:b/>
      <w:bCs/>
      <w:i w:val="0"/>
      <w:iCs w:val="0"/>
      <w:color w:val="0000FF"/>
      <w:sz w:val="20"/>
      <w:szCs w:val="20"/>
    </w:rPr>
  </w:style>
  <w:style w:type="character" w:customStyle="1" w:styleId="fontstyle11">
    <w:name w:val="fontstyle11"/>
    <w:basedOn w:val="DefaultParagraphFont"/>
    <w:rsid w:val="007A0392"/>
    <w:rPr>
      <w:rFonts w:ascii="Times-Roman" w:hAnsi="Times-Roman" w:hint="default"/>
      <w:b w:val="0"/>
      <w:bCs w:val="0"/>
      <w:i w:val="0"/>
      <w:iCs w:val="0"/>
      <w:color w:val="242021"/>
      <w:sz w:val="18"/>
      <w:szCs w:val="18"/>
    </w:rPr>
  </w:style>
  <w:style w:type="character" w:styleId="PlaceholderText">
    <w:name w:val="Placeholder Text"/>
    <w:basedOn w:val="DefaultParagraphFont"/>
    <w:uiPriority w:val="99"/>
    <w:semiHidden/>
    <w:rsid w:val="008D5567"/>
    <w:rPr>
      <w:color w:val="808080"/>
    </w:rPr>
  </w:style>
  <w:style w:type="character" w:styleId="CommentReference">
    <w:name w:val="annotation reference"/>
    <w:basedOn w:val="DefaultParagraphFont"/>
    <w:uiPriority w:val="99"/>
    <w:semiHidden/>
    <w:unhideWhenUsed/>
    <w:rsid w:val="00CA0AD2"/>
    <w:rPr>
      <w:sz w:val="16"/>
      <w:szCs w:val="16"/>
    </w:rPr>
  </w:style>
  <w:style w:type="paragraph" w:styleId="CommentText">
    <w:name w:val="annotation text"/>
    <w:basedOn w:val="Normal"/>
    <w:link w:val="CommentTextChar"/>
    <w:uiPriority w:val="99"/>
    <w:semiHidden/>
    <w:unhideWhenUsed/>
    <w:rsid w:val="00CA0AD2"/>
    <w:pPr>
      <w:spacing w:line="240" w:lineRule="auto"/>
    </w:pPr>
    <w:rPr>
      <w:sz w:val="20"/>
      <w:szCs w:val="20"/>
    </w:rPr>
  </w:style>
  <w:style w:type="character" w:customStyle="1" w:styleId="CommentTextChar">
    <w:name w:val="Comment Text Char"/>
    <w:basedOn w:val="DefaultParagraphFont"/>
    <w:link w:val="CommentText"/>
    <w:uiPriority w:val="99"/>
    <w:semiHidden/>
    <w:rsid w:val="00CA0AD2"/>
    <w:rPr>
      <w:sz w:val="20"/>
      <w:szCs w:val="20"/>
    </w:rPr>
  </w:style>
  <w:style w:type="paragraph" w:styleId="CommentSubject">
    <w:name w:val="annotation subject"/>
    <w:basedOn w:val="CommentText"/>
    <w:next w:val="CommentText"/>
    <w:link w:val="CommentSubjectChar"/>
    <w:uiPriority w:val="99"/>
    <w:semiHidden/>
    <w:unhideWhenUsed/>
    <w:rsid w:val="00CA0AD2"/>
    <w:rPr>
      <w:b/>
      <w:bCs/>
    </w:rPr>
  </w:style>
  <w:style w:type="character" w:customStyle="1" w:styleId="CommentSubjectChar">
    <w:name w:val="Comment Subject Char"/>
    <w:basedOn w:val="CommentTextChar"/>
    <w:link w:val="CommentSubject"/>
    <w:uiPriority w:val="99"/>
    <w:semiHidden/>
    <w:rsid w:val="00CA0A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019">
      <w:bodyDiv w:val="1"/>
      <w:marLeft w:val="0"/>
      <w:marRight w:val="0"/>
      <w:marTop w:val="0"/>
      <w:marBottom w:val="0"/>
      <w:divBdr>
        <w:top w:val="none" w:sz="0" w:space="0" w:color="auto"/>
        <w:left w:val="none" w:sz="0" w:space="0" w:color="auto"/>
        <w:bottom w:val="none" w:sz="0" w:space="0" w:color="auto"/>
        <w:right w:val="none" w:sz="0" w:space="0" w:color="auto"/>
      </w:divBdr>
    </w:div>
    <w:div w:id="90781168">
      <w:bodyDiv w:val="1"/>
      <w:marLeft w:val="0"/>
      <w:marRight w:val="0"/>
      <w:marTop w:val="0"/>
      <w:marBottom w:val="0"/>
      <w:divBdr>
        <w:top w:val="none" w:sz="0" w:space="0" w:color="auto"/>
        <w:left w:val="none" w:sz="0" w:space="0" w:color="auto"/>
        <w:bottom w:val="none" w:sz="0" w:space="0" w:color="auto"/>
        <w:right w:val="none" w:sz="0" w:space="0" w:color="auto"/>
      </w:divBdr>
    </w:div>
    <w:div w:id="227083820">
      <w:bodyDiv w:val="1"/>
      <w:marLeft w:val="0"/>
      <w:marRight w:val="0"/>
      <w:marTop w:val="0"/>
      <w:marBottom w:val="0"/>
      <w:divBdr>
        <w:top w:val="none" w:sz="0" w:space="0" w:color="auto"/>
        <w:left w:val="none" w:sz="0" w:space="0" w:color="auto"/>
        <w:bottom w:val="none" w:sz="0" w:space="0" w:color="auto"/>
        <w:right w:val="none" w:sz="0" w:space="0" w:color="auto"/>
      </w:divBdr>
    </w:div>
    <w:div w:id="304815571">
      <w:bodyDiv w:val="1"/>
      <w:marLeft w:val="0"/>
      <w:marRight w:val="0"/>
      <w:marTop w:val="0"/>
      <w:marBottom w:val="0"/>
      <w:divBdr>
        <w:top w:val="none" w:sz="0" w:space="0" w:color="auto"/>
        <w:left w:val="none" w:sz="0" w:space="0" w:color="auto"/>
        <w:bottom w:val="none" w:sz="0" w:space="0" w:color="auto"/>
        <w:right w:val="none" w:sz="0" w:space="0" w:color="auto"/>
      </w:divBdr>
    </w:div>
    <w:div w:id="607935471">
      <w:bodyDiv w:val="1"/>
      <w:marLeft w:val="0"/>
      <w:marRight w:val="0"/>
      <w:marTop w:val="0"/>
      <w:marBottom w:val="0"/>
      <w:divBdr>
        <w:top w:val="none" w:sz="0" w:space="0" w:color="auto"/>
        <w:left w:val="none" w:sz="0" w:space="0" w:color="auto"/>
        <w:bottom w:val="none" w:sz="0" w:space="0" w:color="auto"/>
        <w:right w:val="none" w:sz="0" w:space="0" w:color="auto"/>
      </w:divBdr>
    </w:div>
    <w:div w:id="637491230">
      <w:bodyDiv w:val="1"/>
      <w:marLeft w:val="0"/>
      <w:marRight w:val="0"/>
      <w:marTop w:val="0"/>
      <w:marBottom w:val="0"/>
      <w:divBdr>
        <w:top w:val="none" w:sz="0" w:space="0" w:color="auto"/>
        <w:left w:val="none" w:sz="0" w:space="0" w:color="auto"/>
        <w:bottom w:val="none" w:sz="0" w:space="0" w:color="auto"/>
        <w:right w:val="none" w:sz="0" w:space="0" w:color="auto"/>
      </w:divBdr>
    </w:div>
    <w:div w:id="870266935">
      <w:bodyDiv w:val="1"/>
      <w:marLeft w:val="0"/>
      <w:marRight w:val="0"/>
      <w:marTop w:val="0"/>
      <w:marBottom w:val="0"/>
      <w:divBdr>
        <w:top w:val="none" w:sz="0" w:space="0" w:color="auto"/>
        <w:left w:val="none" w:sz="0" w:space="0" w:color="auto"/>
        <w:bottom w:val="none" w:sz="0" w:space="0" w:color="auto"/>
        <w:right w:val="none" w:sz="0" w:space="0" w:color="auto"/>
      </w:divBdr>
    </w:div>
    <w:div w:id="877350344">
      <w:bodyDiv w:val="1"/>
      <w:marLeft w:val="0"/>
      <w:marRight w:val="0"/>
      <w:marTop w:val="0"/>
      <w:marBottom w:val="0"/>
      <w:divBdr>
        <w:top w:val="none" w:sz="0" w:space="0" w:color="auto"/>
        <w:left w:val="none" w:sz="0" w:space="0" w:color="auto"/>
        <w:bottom w:val="none" w:sz="0" w:space="0" w:color="auto"/>
        <w:right w:val="none" w:sz="0" w:space="0" w:color="auto"/>
      </w:divBdr>
    </w:div>
    <w:div w:id="968128979">
      <w:bodyDiv w:val="1"/>
      <w:marLeft w:val="0"/>
      <w:marRight w:val="0"/>
      <w:marTop w:val="0"/>
      <w:marBottom w:val="0"/>
      <w:divBdr>
        <w:top w:val="none" w:sz="0" w:space="0" w:color="auto"/>
        <w:left w:val="none" w:sz="0" w:space="0" w:color="auto"/>
        <w:bottom w:val="none" w:sz="0" w:space="0" w:color="auto"/>
        <w:right w:val="none" w:sz="0" w:space="0" w:color="auto"/>
      </w:divBdr>
    </w:div>
    <w:div w:id="1063331441">
      <w:bodyDiv w:val="1"/>
      <w:marLeft w:val="0"/>
      <w:marRight w:val="0"/>
      <w:marTop w:val="0"/>
      <w:marBottom w:val="0"/>
      <w:divBdr>
        <w:top w:val="none" w:sz="0" w:space="0" w:color="auto"/>
        <w:left w:val="none" w:sz="0" w:space="0" w:color="auto"/>
        <w:bottom w:val="none" w:sz="0" w:space="0" w:color="auto"/>
        <w:right w:val="none" w:sz="0" w:space="0" w:color="auto"/>
      </w:divBdr>
    </w:div>
    <w:div w:id="1090010780">
      <w:bodyDiv w:val="1"/>
      <w:marLeft w:val="0"/>
      <w:marRight w:val="0"/>
      <w:marTop w:val="0"/>
      <w:marBottom w:val="0"/>
      <w:divBdr>
        <w:top w:val="none" w:sz="0" w:space="0" w:color="auto"/>
        <w:left w:val="none" w:sz="0" w:space="0" w:color="auto"/>
        <w:bottom w:val="none" w:sz="0" w:space="0" w:color="auto"/>
        <w:right w:val="none" w:sz="0" w:space="0" w:color="auto"/>
      </w:divBdr>
    </w:div>
    <w:div w:id="1193885407">
      <w:bodyDiv w:val="1"/>
      <w:marLeft w:val="0"/>
      <w:marRight w:val="0"/>
      <w:marTop w:val="0"/>
      <w:marBottom w:val="0"/>
      <w:divBdr>
        <w:top w:val="none" w:sz="0" w:space="0" w:color="auto"/>
        <w:left w:val="none" w:sz="0" w:space="0" w:color="auto"/>
        <w:bottom w:val="none" w:sz="0" w:space="0" w:color="auto"/>
        <w:right w:val="none" w:sz="0" w:space="0" w:color="auto"/>
      </w:divBdr>
    </w:div>
    <w:div w:id="1318807113">
      <w:bodyDiv w:val="1"/>
      <w:marLeft w:val="0"/>
      <w:marRight w:val="0"/>
      <w:marTop w:val="0"/>
      <w:marBottom w:val="0"/>
      <w:divBdr>
        <w:top w:val="none" w:sz="0" w:space="0" w:color="auto"/>
        <w:left w:val="none" w:sz="0" w:space="0" w:color="auto"/>
        <w:bottom w:val="none" w:sz="0" w:space="0" w:color="auto"/>
        <w:right w:val="none" w:sz="0" w:space="0" w:color="auto"/>
      </w:divBdr>
    </w:div>
    <w:div w:id="1319849528">
      <w:bodyDiv w:val="1"/>
      <w:marLeft w:val="0"/>
      <w:marRight w:val="0"/>
      <w:marTop w:val="0"/>
      <w:marBottom w:val="0"/>
      <w:divBdr>
        <w:top w:val="none" w:sz="0" w:space="0" w:color="auto"/>
        <w:left w:val="none" w:sz="0" w:space="0" w:color="auto"/>
        <w:bottom w:val="none" w:sz="0" w:space="0" w:color="auto"/>
        <w:right w:val="none" w:sz="0" w:space="0" w:color="auto"/>
      </w:divBdr>
    </w:div>
    <w:div w:id="1546060060">
      <w:bodyDiv w:val="1"/>
      <w:marLeft w:val="0"/>
      <w:marRight w:val="0"/>
      <w:marTop w:val="0"/>
      <w:marBottom w:val="0"/>
      <w:divBdr>
        <w:top w:val="none" w:sz="0" w:space="0" w:color="auto"/>
        <w:left w:val="none" w:sz="0" w:space="0" w:color="auto"/>
        <w:bottom w:val="none" w:sz="0" w:space="0" w:color="auto"/>
        <w:right w:val="none" w:sz="0" w:space="0" w:color="auto"/>
      </w:divBdr>
    </w:div>
    <w:div w:id="1923836098">
      <w:bodyDiv w:val="1"/>
      <w:marLeft w:val="0"/>
      <w:marRight w:val="0"/>
      <w:marTop w:val="0"/>
      <w:marBottom w:val="0"/>
      <w:divBdr>
        <w:top w:val="none" w:sz="0" w:space="0" w:color="auto"/>
        <w:left w:val="none" w:sz="0" w:space="0" w:color="auto"/>
        <w:bottom w:val="none" w:sz="0" w:space="0" w:color="auto"/>
        <w:right w:val="none" w:sz="0" w:space="0" w:color="auto"/>
      </w:divBdr>
    </w:div>
    <w:div w:id="204721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27504/digital-signature-algorithm-dsa" TargetMode="Externa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di-mgt.com.au/public-key-crypto-discrete-logs-4-ds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0A460-909B-4E90-9A5A-0610DF1CF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10</Pages>
  <Words>3503</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Jion</dc:creator>
  <cp:lastModifiedBy>navid</cp:lastModifiedBy>
  <cp:revision>21</cp:revision>
  <dcterms:created xsi:type="dcterms:W3CDTF">2018-06-26T00:33:00Z</dcterms:created>
  <dcterms:modified xsi:type="dcterms:W3CDTF">2018-06-26T06:15:00Z</dcterms:modified>
</cp:coreProperties>
</file>