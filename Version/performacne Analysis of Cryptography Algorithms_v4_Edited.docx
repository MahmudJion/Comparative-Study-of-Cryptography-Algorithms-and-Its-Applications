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09E7A" w14:textId="77777777" w:rsidR="001E33C4" w:rsidRDefault="001E33C4"/>
    <w:p w14:paraId="631C99D7" w14:textId="77777777" w:rsidR="003C03D5" w:rsidRDefault="001E33C4">
      <w:pPr>
        <w:rPr>
          <w:rFonts w:ascii="Times New Roman" w:hAnsi="Times New Roman" w:cs="Times New Roman"/>
          <w:b/>
          <w:sz w:val="36"/>
          <w:szCs w:val="36"/>
        </w:rPr>
      </w:pPr>
      <w:r w:rsidRPr="00856F4F">
        <w:rPr>
          <w:rFonts w:ascii="Times New Roman" w:hAnsi="Times New Roman" w:cs="Times New Roman"/>
          <w:b/>
          <w:sz w:val="36"/>
          <w:szCs w:val="36"/>
        </w:rPr>
        <w:t>A Survey on Cryptography Algorithms in terms of Symmetric and Asymmetric Techniques</w:t>
      </w:r>
    </w:p>
    <w:p w14:paraId="5B46C00B" w14:textId="77777777" w:rsidR="00CB6E01" w:rsidRPr="00856F4F" w:rsidRDefault="00CB6E01">
      <w:pPr>
        <w:rPr>
          <w:rFonts w:ascii="Times New Roman" w:hAnsi="Times New Roman" w:cs="Times New Roman"/>
          <w:b/>
          <w:sz w:val="36"/>
          <w:szCs w:val="36"/>
        </w:rPr>
      </w:pPr>
    </w:p>
    <w:p w14:paraId="44425843" w14:textId="77777777" w:rsidR="00DC06B3" w:rsidRDefault="001E33C4" w:rsidP="00802D60">
      <w:pPr>
        <w:rPr>
          <w:rFonts w:ascii="Times New Roman" w:hAnsi="Times New Roman" w:cs="Times New Roman"/>
          <w:sz w:val="24"/>
          <w:szCs w:val="24"/>
        </w:rPr>
      </w:pPr>
      <w:r w:rsidRPr="00DC06B3">
        <w:rPr>
          <w:rFonts w:ascii="Times New Roman" w:hAnsi="Times New Roman" w:cs="Times New Roman"/>
          <w:b/>
          <w:sz w:val="24"/>
          <w:szCs w:val="24"/>
        </w:rPr>
        <w:t>Abstract</w:t>
      </w:r>
      <w:r w:rsidRPr="00DC06B3">
        <w:rPr>
          <w:rFonts w:ascii="Times New Roman" w:hAnsi="Times New Roman" w:cs="Times New Roman"/>
          <w:sz w:val="24"/>
          <w:szCs w:val="24"/>
        </w:rPr>
        <w:t>:</w:t>
      </w:r>
    </w:p>
    <w:p w14:paraId="4040DC41" w14:textId="6BE64E53" w:rsidR="004E08CE" w:rsidRDefault="00DC06B3" w:rsidP="00F64AA0">
      <w:pPr>
        <w:jc w:val="both"/>
        <w:rPr>
          <w:rFonts w:ascii="Times New Roman" w:hAnsi="Times New Roman" w:cs="Times New Roman"/>
          <w:sz w:val="24"/>
          <w:szCs w:val="24"/>
        </w:rPr>
      </w:pPr>
      <w:r>
        <w:rPr>
          <w:rFonts w:ascii="Times New Roman" w:hAnsi="Times New Roman" w:cs="Times New Roman"/>
          <w:sz w:val="24"/>
          <w:szCs w:val="24"/>
        </w:rPr>
        <w:t xml:space="preserve">In </w:t>
      </w:r>
      <w:r w:rsidR="009E04F7">
        <w:rPr>
          <w:rFonts w:ascii="Times New Roman" w:hAnsi="Times New Roman" w:cs="Times New Roman"/>
          <w:sz w:val="24"/>
          <w:szCs w:val="24"/>
        </w:rPr>
        <w:t>modern world</w:t>
      </w:r>
      <w:r>
        <w:rPr>
          <w:rFonts w:ascii="Times New Roman" w:hAnsi="Times New Roman" w:cs="Times New Roman"/>
          <w:sz w:val="24"/>
          <w:szCs w:val="24"/>
        </w:rPr>
        <w:t>, security</w:t>
      </w:r>
      <w:r w:rsidR="009E04F7">
        <w:rPr>
          <w:rFonts w:ascii="Times New Roman" w:hAnsi="Times New Roman" w:cs="Times New Roman"/>
          <w:sz w:val="24"/>
          <w:szCs w:val="24"/>
        </w:rPr>
        <w:t xml:space="preserve"> is the most valuable term in the field of communication system. Security comes along with many technologies and methods, where</w:t>
      </w:r>
      <w:r w:rsidR="00A7026F">
        <w:rPr>
          <w:rFonts w:ascii="Times New Roman" w:hAnsi="Times New Roman" w:cs="Times New Roman"/>
          <w:sz w:val="24"/>
          <w:szCs w:val="24"/>
        </w:rPr>
        <w:t xml:space="preserve"> one of the most secure one</w:t>
      </w:r>
      <w:r w:rsidR="009E04F7">
        <w:rPr>
          <w:rFonts w:ascii="Times New Roman" w:hAnsi="Times New Roman" w:cs="Times New Roman"/>
          <w:sz w:val="24"/>
          <w:szCs w:val="24"/>
        </w:rPr>
        <w:t xml:space="preserve"> is Cryptography</w:t>
      </w:r>
      <w:ins w:id="0" w:author="navid" w:date="2018-05-26T10:33:00Z">
        <w:r w:rsidR="003B6EF1">
          <w:rPr>
            <w:rFonts w:ascii="Times New Roman" w:hAnsi="Times New Roman" w:cs="Times New Roman"/>
            <w:sz w:val="24"/>
            <w:szCs w:val="24"/>
          </w:rPr>
          <w:t>,</w:t>
        </w:r>
      </w:ins>
      <w:del w:id="1" w:author="navid" w:date="2018-05-26T10:33:00Z">
        <w:r w:rsidR="009E04F7" w:rsidDel="003B6EF1">
          <w:rPr>
            <w:rFonts w:ascii="Times New Roman" w:hAnsi="Times New Roman" w:cs="Times New Roman"/>
            <w:sz w:val="24"/>
            <w:szCs w:val="24"/>
          </w:rPr>
          <w:delText xml:space="preserve">. </w:delText>
        </w:r>
        <w:r w:rsidR="00EE5020" w:rsidDel="003B6EF1">
          <w:rPr>
            <w:rFonts w:ascii="Times New Roman" w:hAnsi="Times New Roman" w:cs="Times New Roman"/>
            <w:sz w:val="24"/>
            <w:szCs w:val="24"/>
          </w:rPr>
          <w:delText>It is a converting process</w:delText>
        </w:r>
      </w:del>
      <w:r w:rsidR="00EE5020">
        <w:rPr>
          <w:rFonts w:ascii="Times New Roman" w:hAnsi="Times New Roman" w:cs="Times New Roman"/>
          <w:sz w:val="24"/>
          <w:szCs w:val="24"/>
        </w:rPr>
        <w:t xml:space="preserve"> where ordinary plain text into cipher text. </w:t>
      </w:r>
      <w:r w:rsidR="009E04F7">
        <w:rPr>
          <w:rFonts w:ascii="Times New Roman" w:hAnsi="Times New Roman" w:cs="Times New Roman"/>
          <w:sz w:val="24"/>
          <w:szCs w:val="24"/>
        </w:rPr>
        <w:t>Cryptography algorithms can be divided</w:t>
      </w:r>
      <w:r w:rsidR="004E08CE">
        <w:rPr>
          <w:rFonts w:ascii="Times New Roman" w:hAnsi="Times New Roman" w:cs="Times New Roman"/>
          <w:sz w:val="24"/>
          <w:szCs w:val="24"/>
        </w:rPr>
        <w:t xml:space="preserve"> in</w:t>
      </w:r>
      <w:r w:rsidR="009E04F7">
        <w:rPr>
          <w:rFonts w:ascii="Times New Roman" w:hAnsi="Times New Roman" w:cs="Times New Roman"/>
          <w:sz w:val="24"/>
          <w:szCs w:val="24"/>
        </w:rPr>
        <w:t>to</w:t>
      </w:r>
      <w:r w:rsidR="00EE5020">
        <w:rPr>
          <w:rFonts w:ascii="Times New Roman" w:hAnsi="Times New Roman" w:cs="Times New Roman"/>
          <w:sz w:val="24"/>
          <w:szCs w:val="24"/>
        </w:rPr>
        <w:t xml:space="preserve"> two types</w:t>
      </w:r>
      <w:r w:rsidR="00593E8B">
        <w:rPr>
          <w:rFonts w:ascii="Times New Roman" w:hAnsi="Times New Roman" w:cs="Times New Roman"/>
          <w:sz w:val="24"/>
          <w:szCs w:val="24"/>
        </w:rPr>
        <w:t xml:space="preserve"> </w:t>
      </w:r>
      <w:r w:rsidR="00EE5020">
        <w:rPr>
          <w:rFonts w:ascii="Times New Roman" w:hAnsi="Times New Roman" w:cs="Times New Roman"/>
          <w:sz w:val="24"/>
          <w:szCs w:val="24"/>
        </w:rPr>
        <w:t>based on number of keys</w:t>
      </w:r>
      <w:r w:rsidR="00593E8B">
        <w:rPr>
          <w:rFonts w:ascii="Times New Roman" w:hAnsi="Times New Roman" w:cs="Times New Roman"/>
          <w:sz w:val="24"/>
          <w:szCs w:val="24"/>
        </w:rPr>
        <w:t xml:space="preserve"> such as </w:t>
      </w:r>
      <w:r w:rsidR="009E04F7">
        <w:rPr>
          <w:rFonts w:ascii="Times New Roman" w:hAnsi="Times New Roman" w:cs="Times New Roman"/>
          <w:sz w:val="24"/>
          <w:szCs w:val="24"/>
        </w:rPr>
        <w:t>Symmet</w:t>
      </w:r>
      <w:r w:rsidR="004E08CE">
        <w:rPr>
          <w:rFonts w:ascii="Times New Roman" w:hAnsi="Times New Roman" w:cs="Times New Roman"/>
          <w:sz w:val="24"/>
          <w:szCs w:val="24"/>
        </w:rPr>
        <w:t>r</w:t>
      </w:r>
      <w:r w:rsidR="009E04F7">
        <w:rPr>
          <w:rFonts w:ascii="Times New Roman" w:hAnsi="Times New Roman" w:cs="Times New Roman"/>
          <w:sz w:val="24"/>
          <w:szCs w:val="24"/>
        </w:rPr>
        <w:t>ic an</w:t>
      </w:r>
      <w:r w:rsidR="004E08CE">
        <w:rPr>
          <w:rFonts w:ascii="Times New Roman" w:hAnsi="Times New Roman" w:cs="Times New Roman"/>
          <w:sz w:val="24"/>
          <w:szCs w:val="24"/>
        </w:rPr>
        <w:t>d Asymmetric techniques</w:t>
      </w:r>
      <w:r w:rsidR="00EE5020">
        <w:rPr>
          <w:rFonts w:ascii="Times New Roman" w:hAnsi="Times New Roman" w:cs="Times New Roman"/>
          <w:sz w:val="24"/>
          <w:szCs w:val="24"/>
        </w:rPr>
        <w:t xml:space="preserve">, where </w:t>
      </w:r>
      <w:r w:rsidR="004E08CE">
        <w:rPr>
          <w:rFonts w:ascii="Times New Roman" w:hAnsi="Times New Roman" w:cs="Times New Roman"/>
          <w:sz w:val="24"/>
          <w:szCs w:val="24"/>
        </w:rPr>
        <w:t>Symmetric algo</w:t>
      </w:r>
      <w:r w:rsidR="00EE5020">
        <w:rPr>
          <w:rFonts w:ascii="Times New Roman" w:hAnsi="Times New Roman" w:cs="Times New Roman"/>
          <w:sz w:val="24"/>
          <w:szCs w:val="24"/>
        </w:rPr>
        <w:t>rithm works</w:t>
      </w:r>
      <w:r w:rsidR="004E08CE">
        <w:rPr>
          <w:rFonts w:ascii="Times New Roman" w:hAnsi="Times New Roman" w:cs="Times New Roman"/>
          <w:sz w:val="24"/>
          <w:szCs w:val="24"/>
        </w:rPr>
        <w:t xml:space="preserve"> </w:t>
      </w:r>
      <w:r w:rsidR="00DF0717">
        <w:rPr>
          <w:rFonts w:ascii="Times New Roman" w:hAnsi="Times New Roman" w:cs="Times New Roman"/>
          <w:sz w:val="24"/>
          <w:szCs w:val="24"/>
        </w:rPr>
        <w:t xml:space="preserve">with </w:t>
      </w:r>
      <w:r w:rsidR="004E08CE">
        <w:rPr>
          <w:rFonts w:ascii="Times New Roman" w:hAnsi="Times New Roman" w:cs="Times New Roman"/>
          <w:sz w:val="24"/>
          <w:szCs w:val="24"/>
        </w:rPr>
        <w:t>one single key and Asymmetric algorithm works with two different keys.</w:t>
      </w:r>
      <w:r w:rsidR="00EE5020">
        <w:rPr>
          <w:rFonts w:ascii="Times New Roman" w:hAnsi="Times New Roman" w:cs="Times New Roman"/>
          <w:sz w:val="24"/>
          <w:szCs w:val="24"/>
        </w:rPr>
        <w:t xml:space="preserve"> </w:t>
      </w:r>
      <w:r w:rsidR="00EE5020" w:rsidRPr="00C61E47">
        <w:rPr>
          <w:rFonts w:ascii="Times New Roman" w:hAnsi="Times New Roman" w:cs="Times New Roman"/>
          <w:sz w:val="24"/>
          <w:szCs w:val="24"/>
          <w:highlight w:val="yellow"/>
          <w:rPrChange w:id="2" w:author="Siam" w:date="2018-05-27T00:07:00Z">
            <w:rPr>
              <w:rFonts w:ascii="Times New Roman" w:hAnsi="Times New Roman" w:cs="Times New Roman"/>
              <w:sz w:val="24"/>
              <w:szCs w:val="24"/>
            </w:rPr>
          </w:rPrChange>
        </w:rPr>
        <w:t xml:space="preserve">However, </w:t>
      </w:r>
      <w:commentRangeStart w:id="3"/>
      <w:del w:id="4" w:author="Siam" w:date="2018-05-26T22:58:00Z">
        <w:r w:rsidR="00EE5020" w:rsidRPr="00C61E47" w:rsidDel="00C07BAC">
          <w:rPr>
            <w:rFonts w:ascii="Times New Roman" w:hAnsi="Times New Roman" w:cs="Times New Roman"/>
            <w:sz w:val="24"/>
            <w:szCs w:val="24"/>
            <w:highlight w:val="yellow"/>
            <w:rPrChange w:id="5" w:author="Siam" w:date="2018-05-27T00:07:00Z">
              <w:rPr>
                <w:rFonts w:ascii="Times New Roman" w:hAnsi="Times New Roman" w:cs="Times New Roman"/>
                <w:sz w:val="24"/>
                <w:szCs w:val="24"/>
              </w:rPr>
            </w:rPrChange>
          </w:rPr>
          <w:delText xml:space="preserve">many researchers </w:delText>
        </w:r>
        <w:r w:rsidR="00F64AA0" w:rsidRPr="00C61E47" w:rsidDel="00C07BAC">
          <w:rPr>
            <w:rFonts w:ascii="Times New Roman" w:hAnsi="Times New Roman" w:cs="Times New Roman"/>
            <w:sz w:val="24"/>
            <w:szCs w:val="24"/>
            <w:highlight w:val="yellow"/>
            <w:rPrChange w:id="6" w:author="Siam" w:date="2018-05-27T00:07:00Z">
              <w:rPr>
                <w:rFonts w:ascii="Times New Roman" w:hAnsi="Times New Roman" w:cs="Times New Roman"/>
                <w:sz w:val="24"/>
                <w:szCs w:val="24"/>
              </w:rPr>
            </w:rPrChange>
          </w:rPr>
          <w:delText>worked with symmetric or asymmetric</w:delText>
        </w:r>
        <w:r w:rsidR="00593E8B" w:rsidRPr="00C61E47" w:rsidDel="00C07BAC">
          <w:rPr>
            <w:rFonts w:ascii="Times New Roman" w:hAnsi="Times New Roman" w:cs="Times New Roman"/>
            <w:sz w:val="24"/>
            <w:szCs w:val="24"/>
            <w:highlight w:val="yellow"/>
            <w:rPrChange w:id="7" w:author="Siam" w:date="2018-05-27T00:07:00Z">
              <w:rPr>
                <w:rFonts w:ascii="Times New Roman" w:hAnsi="Times New Roman" w:cs="Times New Roman"/>
                <w:sz w:val="24"/>
                <w:szCs w:val="24"/>
              </w:rPr>
            </w:rPrChange>
          </w:rPr>
          <w:delText xml:space="preserve"> algorithm </w:delText>
        </w:r>
        <w:r w:rsidR="00F64AA0" w:rsidRPr="00C61E47" w:rsidDel="00C07BAC">
          <w:rPr>
            <w:rFonts w:ascii="Times New Roman" w:hAnsi="Times New Roman" w:cs="Times New Roman"/>
            <w:sz w:val="24"/>
            <w:szCs w:val="24"/>
            <w:highlight w:val="yellow"/>
            <w:rPrChange w:id="8" w:author="Siam" w:date="2018-05-27T00:07:00Z">
              <w:rPr>
                <w:rFonts w:ascii="Times New Roman" w:hAnsi="Times New Roman" w:cs="Times New Roman"/>
                <w:sz w:val="24"/>
                <w:szCs w:val="24"/>
              </w:rPr>
            </w:rPrChange>
          </w:rPr>
          <w:delText>individually</w:delText>
        </w:r>
        <w:commentRangeEnd w:id="3"/>
        <w:r w:rsidR="0046478A" w:rsidRPr="00C61E47" w:rsidDel="00C07BAC">
          <w:rPr>
            <w:rStyle w:val="CommentReference"/>
            <w:highlight w:val="yellow"/>
            <w:rPrChange w:id="9" w:author="Siam" w:date="2018-05-27T00:07:00Z">
              <w:rPr>
                <w:rStyle w:val="CommentReference"/>
              </w:rPr>
            </w:rPrChange>
          </w:rPr>
          <w:commentReference w:id="3"/>
        </w:r>
      </w:del>
      <w:ins w:id="10" w:author="Siam" w:date="2018-05-26T22:58:00Z">
        <w:r w:rsidR="00C07BAC" w:rsidRPr="00C61E47">
          <w:rPr>
            <w:rFonts w:ascii="Times New Roman" w:hAnsi="Times New Roman" w:cs="Times New Roman"/>
            <w:sz w:val="24"/>
            <w:szCs w:val="24"/>
            <w:highlight w:val="yellow"/>
            <w:rPrChange w:id="11" w:author="Siam" w:date="2018-05-27T00:07:00Z">
              <w:rPr>
                <w:rFonts w:ascii="Times New Roman" w:hAnsi="Times New Roman" w:cs="Times New Roman"/>
                <w:sz w:val="24"/>
                <w:szCs w:val="24"/>
              </w:rPr>
            </w:rPrChange>
          </w:rPr>
          <w:t xml:space="preserve">researchers work with both symmetric and asymmetric algorithm because security is needed for the users communication </w:t>
        </w:r>
        <w:proofErr w:type="spellStart"/>
        <w:r w:rsidR="00C07BAC" w:rsidRPr="00C61E47">
          <w:rPr>
            <w:rFonts w:ascii="Times New Roman" w:hAnsi="Times New Roman" w:cs="Times New Roman"/>
            <w:sz w:val="24"/>
            <w:szCs w:val="24"/>
            <w:highlight w:val="yellow"/>
            <w:rPrChange w:id="12" w:author="Siam" w:date="2018-05-27T00:07:00Z">
              <w:rPr>
                <w:rFonts w:ascii="Times New Roman" w:hAnsi="Times New Roman" w:cs="Times New Roman"/>
                <w:sz w:val="24"/>
                <w:szCs w:val="24"/>
              </w:rPr>
            </w:rPrChange>
          </w:rPr>
          <w:t>application.In</w:t>
        </w:r>
        <w:proofErr w:type="spellEnd"/>
        <w:r w:rsidR="00C07BAC" w:rsidRPr="00C61E47">
          <w:rPr>
            <w:rFonts w:ascii="Times New Roman" w:hAnsi="Times New Roman" w:cs="Times New Roman"/>
            <w:sz w:val="24"/>
            <w:szCs w:val="24"/>
            <w:highlight w:val="yellow"/>
            <w:rPrChange w:id="13" w:author="Siam" w:date="2018-05-27T00:07:00Z">
              <w:rPr>
                <w:rFonts w:ascii="Times New Roman" w:hAnsi="Times New Roman" w:cs="Times New Roman"/>
                <w:sz w:val="24"/>
                <w:szCs w:val="24"/>
              </w:rPr>
            </w:rPrChange>
          </w:rPr>
          <w:t xml:space="preserve"> symmetric wh</w:t>
        </w:r>
        <w:r w:rsidR="00C61E47" w:rsidRPr="00C61E47">
          <w:rPr>
            <w:rFonts w:ascii="Times New Roman" w:hAnsi="Times New Roman" w:cs="Times New Roman"/>
            <w:sz w:val="24"/>
            <w:szCs w:val="24"/>
            <w:highlight w:val="yellow"/>
            <w:rPrChange w:id="14" w:author="Siam" w:date="2018-05-27T00:07:00Z">
              <w:rPr>
                <w:rFonts w:ascii="Times New Roman" w:hAnsi="Times New Roman" w:cs="Times New Roman"/>
                <w:sz w:val="24"/>
                <w:szCs w:val="24"/>
              </w:rPr>
            </w:rPrChange>
          </w:rPr>
          <w:t xml:space="preserve">en key transmit to receiver </w:t>
        </w:r>
        <w:proofErr w:type="spellStart"/>
        <w:r w:rsidR="00C61E47" w:rsidRPr="00C61E47">
          <w:rPr>
            <w:rFonts w:ascii="Times New Roman" w:hAnsi="Times New Roman" w:cs="Times New Roman"/>
            <w:sz w:val="24"/>
            <w:szCs w:val="24"/>
            <w:highlight w:val="yellow"/>
            <w:rPrChange w:id="15" w:author="Siam" w:date="2018-05-27T00:07:00Z">
              <w:rPr>
                <w:rFonts w:ascii="Times New Roman" w:hAnsi="Times New Roman" w:cs="Times New Roman"/>
                <w:sz w:val="24"/>
                <w:szCs w:val="24"/>
              </w:rPr>
            </w:rPrChange>
          </w:rPr>
          <w:t>end</w:t>
        </w:r>
      </w:ins>
      <w:ins w:id="16" w:author="Siam" w:date="2018-05-27T00:06:00Z">
        <w:r w:rsidR="00C61E47" w:rsidRPr="00C61E47">
          <w:rPr>
            <w:rFonts w:ascii="Times New Roman" w:hAnsi="Times New Roman" w:cs="Times New Roman"/>
            <w:sz w:val="24"/>
            <w:szCs w:val="24"/>
            <w:highlight w:val="yellow"/>
            <w:rPrChange w:id="17" w:author="Siam" w:date="2018-05-27T00:07:00Z">
              <w:rPr>
                <w:rFonts w:ascii="Times New Roman" w:hAnsi="Times New Roman" w:cs="Times New Roman"/>
                <w:sz w:val="24"/>
                <w:szCs w:val="24"/>
              </w:rPr>
            </w:rPrChange>
          </w:rPr>
          <w:t>,</w:t>
        </w:r>
      </w:ins>
      <w:ins w:id="18" w:author="Siam" w:date="2018-05-26T22:58:00Z">
        <w:r w:rsidR="00C07BAC" w:rsidRPr="00C61E47">
          <w:rPr>
            <w:rFonts w:ascii="Times New Roman" w:hAnsi="Times New Roman" w:cs="Times New Roman"/>
            <w:sz w:val="24"/>
            <w:szCs w:val="24"/>
            <w:highlight w:val="yellow"/>
            <w:rPrChange w:id="19" w:author="Siam" w:date="2018-05-27T00:07:00Z">
              <w:rPr>
                <w:rFonts w:ascii="Times New Roman" w:hAnsi="Times New Roman" w:cs="Times New Roman"/>
                <w:sz w:val="24"/>
                <w:szCs w:val="24"/>
              </w:rPr>
            </w:rPrChange>
          </w:rPr>
          <w:t>third</w:t>
        </w:r>
        <w:proofErr w:type="spellEnd"/>
        <w:r w:rsidR="00C07BAC" w:rsidRPr="00C61E47">
          <w:rPr>
            <w:rFonts w:ascii="Times New Roman" w:hAnsi="Times New Roman" w:cs="Times New Roman"/>
            <w:sz w:val="24"/>
            <w:szCs w:val="24"/>
            <w:highlight w:val="yellow"/>
            <w:rPrChange w:id="20" w:author="Siam" w:date="2018-05-27T00:07:00Z">
              <w:rPr>
                <w:rFonts w:ascii="Times New Roman" w:hAnsi="Times New Roman" w:cs="Times New Roman"/>
                <w:sz w:val="24"/>
                <w:szCs w:val="24"/>
              </w:rPr>
            </w:rPrChange>
          </w:rPr>
          <w:t xml:space="preserve"> person be able to detect the communication between both ends and in asymmetric ,it takes longer key length</w:t>
        </w:r>
      </w:ins>
      <w:ins w:id="21" w:author="Siam" w:date="2018-05-26T23:02:00Z">
        <w:r w:rsidR="00C07BAC" w:rsidRPr="00C61E47">
          <w:rPr>
            <w:rFonts w:ascii="Times New Roman" w:hAnsi="Times New Roman" w:cs="Times New Roman"/>
            <w:sz w:val="24"/>
            <w:szCs w:val="24"/>
            <w:highlight w:val="yellow"/>
            <w:rPrChange w:id="22" w:author="Siam" w:date="2018-05-27T00:07:00Z">
              <w:rPr>
                <w:rFonts w:ascii="Times New Roman" w:hAnsi="Times New Roman" w:cs="Times New Roman"/>
                <w:sz w:val="24"/>
                <w:szCs w:val="24"/>
              </w:rPr>
            </w:rPrChange>
          </w:rPr>
          <w:t xml:space="preserve"> compare to symmetric</w:t>
        </w:r>
      </w:ins>
      <w:ins w:id="23" w:author="Siam" w:date="2018-05-26T22:58:00Z">
        <w:r w:rsidR="00C07BAC" w:rsidRPr="00C61E47">
          <w:rPr>
            <w:rFonts w:ascii="Times New Roman" w:hAnsi="Times New Roman" w:cs="Times New Roman"/>
            <w:sz w:val="24"/>
            <w:szCs w:val="24"/>
            <w:highlight w:val="yellow"/>
            <w:rPrChange w:id="24" w:author="Siam" w:date="2018-05-27T00:07:00Z">
              <w:rPr>
                <w:rFonts w:ascii="Times New Roman" w:hAnsi="Times New Roman" w:cs="Times New Roman"/>
                <w:sz w:val="24"/>
                <w:szCs w:val="24"/>
              </w:rPr>
            </w:rPrChange>
          </w:rPr>
          <w:t xml:space="preserve"> and as a consequence encryption speed is slower</w:t>
        </w:r>
      </w:ins>
      <w:ins w:id="25" w:author="Siam" w:date="2018-05-26T23:02:00Z">
        <w:r w:rsidR="00C07BAC" w:rsidRPr="00C61E47">
          <w:rPr>
            <w:rFonts w:ascii="Times New Roman" w:hAnsi="Times New Roman" w:cs="Times New Roman"/>
            <w:sz w:val="24"/>
            <w:szCs w:val="24"/>
            <w:highlight w:val="yellow"/>
            <w:rPrChange w:id="26" w:author="Siam" w:date="2018-05-27T00:07:00Z">
              <w:rPr>
                <w:rFonts w:ascii="Times New Roman" w:hAnsi="Times New Roman" w:cs="Times New Roman"/>
                <w:sz w:val="24"/>
                <w:szCs w:val="24"/>
              </w:rPr>
            </w:rPrChange>
          </w:rPr>
          <w:t>.</w:t>
        </w:r>
      </w:ins>
      <w:r w:rsidR="00F64AA0" w:rsidRPr="00C61E47">
        <w:rPr>
          <w:rFonts w:ascii="Times New Roman" w:hAnsi="Times New Roman" w:cs="Times New Roman"/>
          <w:sz w:val="24"/>
          <w:szCs w:val="24"/>
          <w:highlight w:val="yellow"/>
          <w:rPrChange w:id="27" w:author="Siam" w:date="2018-05-27T00:07:00Z">
            <w:rPr>
              <w:rFonts w:ascii="Times New Roman" w:hAnsi="Times New Roman" w:cs="Times New Roman"/>
              <w:sz w:val="24"/>
              <w:szCs w:val="24"/>
            </w:rPr>
          </w:rPrChange>
        </w:rPr>
        <w:t xml:space="preserve"> </w:t>
      </w:r>
      <w:del w:id="28" w:author="Siam" w:date="2018-05-26T23:02:00Z">
        <w:r w:rsidR="00F64AA0" w:rsidRPr="00C61E47" w:rsidDel="00C07BAC">
          <w:rPr>
            <w:rFonts w:ascii="Times New Roman" w:hAnsi="Times New Roman" w:cs="Times New Roman"/>
            <w:sz w:val="24"/>
            <w:szCs w:val="24"/>
            <w:highlight w:val="yellow"/>
            <w:rPrChange w:id="29" w:author="Siam" w:date="2018-05-27T00:07:00Z">
              <w:rPr>
                <w:rFonts w:ascii="Times New Roman" w:hAnsi="Times New Roman" w:cs="Times New Roman"/>
                <w:sz w:val="24"/>
                <w:szCs w:val="24"/>
              </w:rPr>
            </w:rPrChange>
          </w:rPr>
          <w:delText xml:space="preserve">and </w:delText>
        </w:r>
      </w:del>
      <w:del w:id="30" w:author="navid" w:date="2018-05-26T10:27:00Z">
        <w:r w:rsidR="00F64AA0" w:rsidRPr="00C61E47" w:rsidDel="0046478A">
          <w:rPr>
            <w:rFonts w:ascii="Times New Roman" w:hAnsi="Times New Roman" w:cs="Times New Roman"/>
            <w:sz w:val="24"/>
            <w:szCs w:val="24"/>
            <w:highlight w:val="yellow"/>
            <w:rPrChange w:id="31" w:author="Siam" w:date="2018-05-27T00:07:00Z">
              <w:rPr>
                <w:rFonts w:ascii="Times New Roman" w:hAnsi="Times New Roman" w:cs="Times New Roman"/>
                <w:sz w:val="24"/>
                <w:szCs w:val="24"/>
              </w:rPr>
            </w:rPrChange>
          </w:rPr>
          <w:delText>others</w:delText>
        </w:r>
        <w:r w:rsidR="00593E8B" w:rsidRPr="00C61E47" w:rsidDel="0046478A">
          <w:rPr>
            <w:rFonts w:ascii="Times New Roman" w:hAnsi="Times New Roman" w:cs="Times New Roman"/>
            <w:sz w:val="24"/>
            <w:szCs w:val="24"/>
            <w:highlight w:val="yellow"/>
            <w:rPrChange w:id="32" w:author="Siam" w:date="2018-05-27T00:07:00Z">
              <w:rPr>
                <w:rFonts w:ascii="Times New Roman" w:hAnsi="Times New Roman" w:cs="Times New Roman"/>
                <w:sz w:val="24"/>
                <w:szCs w:val="24"/>
              </w:rPr>
            </w:rPrChange>
          </w:rPr>
          <w:delText xml:space="preserve"> compared </w:delText>
        </w:r>
        <w:r w:rsidR="00F64AA0" w:rsidRPr="00C61E47" w:rsidDel="0046478A">
          <w:rPr>
            <w:rFonts w:ascii="Times New Roman" w:hAnsi="Times New Roman" w:cs="Times New Roman"/>
            <w:sz w:val="24"/>
            <w:szCs w:val="24"/>
            <w:highlight w:val="yellow"/>
            <w:rPrChange w:id="33" w:author="Siam" w:date="2018-05-27T00:07:00Z">
              <w:rPr>
                <w:rFonts w:ascii="Times New Roman" w:hAnsi="Times New Roman" w:cs="Times New Roman"/>
                <w:sz w:val="24"/>
                <w:szCs w:val="24"/>
              </w:rPr>
            </w:rPrChange>
          </w:rPr>
          <w:delText xml:space="preserve">both but only with some selective algorithms. </w:delText>
        </w:r>
      </w:del>
      <w:ins w:id="34" w:author="navid" w:date="2018-05-26T10:29:00Z">
        <w:r w:rsidR="003B6EF1" w:rsidRPr="00C61E47">
          <w:rPr>
            <w:rFonts w:ascii="Times New Roman" w:hAnsi="Times New Roman" w:cs="Times New Roman"/>
            <w:sz w:val="24"/>
            <w:szCs w:val="24"/>
            <w:highlight w:val="yellow"/>
            <w:rPrChange w:id="35" w:author="Siam" w:date="2018-05-27T00:07:00Z">
              <w:rPr>
                <w:rFonts w:ascii="Times New Roman" w:hAnsi="Times New Roman" w:cs="Times New Roman"/>
                <w:sz w:val="24"/>
                <w:szCs w:val="24"/>
              </w:rPr>
            </w:rPrChange>
          </w:rPr>
          <w:t xml:space="preserve">In this </w:t>
        </w:r>
      </w:ins>
      <w:del w:id="36" w:author="navid" w:date="2018-05-26T10:29:00Z">
        <w:r w:rsidR="00F64AA0" w:rsidRPr="00C61E47" w:rsidDel="003B6EF1">
          <w:rPr>
            <w:rFonts w:ascii="Times New Roman" w:hAnsi="Times New Roman" w:cs="Times New Roman"/>
            <w:sz w:val="24"/>
            <w:szCs w:val="24"/>
            <w:highlight w:val="yellow"/>
            <w:rPrChange w:id="37" w:author="Siam" w:date="2018-05-27T00:07:00Z">
              <w:rPr>
                <w:rFonts w:ascii="Times New Roman" w:hAnsi="Times New Roman" w:cs="Times New Roman"/>
                <w:sz w:val="24"/>
                <w:szCs w:val="24"/>
              </w:rPr>
            </w:rPrChange>
          </w:rPr>
          <w:delText>This</w:delText>
        </w:r>
      </w:del>
      <w:r w:rsidR="004E08CE" w:rsidRPr="00C61E47">
        <w:rPr>
          <w:rFonts w:ascii="Times New Roman" w:hAnsi="Times New Roman" w:cs="Times New Roman"/>
          <w:sz w:val="24"/>
          <w:szCs w:val="24"/>
          <w:highlight w:val="yellow"/>
          <w:rPrChange w:id="38" w:author="Siam" w:date="2018-05-27T00:07:00Z">
            <w:rPr>
              <w:rFonts w:ascii="Times New Roman" w:hAnsi="Times New Roman" w:cs="Times New Roman"/>
              <w:sz w:val="24"/>
              <w:szCs w:val="24"/>
            </w:rPr>
          </w:rPrChange>
        </w:rPr>
        <w:t xml:space="preserve"> paper </w:t>
      </w:r>
      <w:ins w:id="39" w:author="navid" w:date="2018-05-26T10:30:00Z">
        <w:r w:rsidR="003B6EF1" w:rsidRPr="00C61E47">
          <w:rPr>
            <w:rFonts w:ascii="Times New Roman" w:hAnsi="Times New Roman" w:cs="Times New Roman"/>
            <w:sz w:val="24"/>
            <w:szCs w:val="24"/>
            <w:highlight w:val="yellow"/>
            <w:rPrChange w:id="40" w:author="Siam" w:date="2018-05-27T00:07:00Z">
              <w:rPr>
                <w:rFonts w:ascii="Times New Roman" w:hAnsi="Times New Roman" w:cs="Times New Roman"/>
                <w:sz w:val="24"/>
                <w:szCs w:val="24"/>
              </w:rPr>
            </w:rPrChange>
          </w:rPr>
          <w:t xml:space="preserve">we </w:t>
        </w:r>
      </w:ins>
      <w:r w:rsidR="004E08CE" w:rsidRPr="00C61E47">
        <w:rPr>
          <w:rFonts w:ascii="Times New Roman" w:hAnsi="Times New Roman" w:cs="Times New Roman"/>
          <w:sz w:val="24"/>
          <w:szCs w:val="24"/>
          <w:highlight w:val="yellow"/>
          <w:rPrChange w:id="41" w:author="Siam" w:date="2018-05-27T00:07:00Z">
            <w:rPr>
              <w:rFonts w:ascii="Times New Roman" w:hAnsi="Times New Roman" w:cs="Times New Roman"/>
              <w:sz w:val="24"/>
              <w:szCs w:val="24"/>
            </w:rPr>
          </w:rPrChange>
        </w:rPr>
        <w:t xml:space="preserve">will present </w:t>
      </w:r>
      <w:ins w:id="42" w:author="navid" w:date="2018-05-26T10:28:00Z">
        <w:r w:rsidR="003B6EF1" w:rsidRPr="00C61E47">
          <w:rPr>
            <w:rFonts w:ascii="Times New Roman" w:hAnsi="Times New Roman" w:cs="Times New Roman"/>
            <w:sz w:val="24"/>
            <w:szCs w:val="24"/>
            <w:highlight w:val="yellow"/>
            <w:rPrChange w:id="43" w:author="Siam" w:date="2018-05-27T00:07:00Z">
              <w:rPr>
                <w:rFonts w:ascii="Times New Roman" w:hAnsi="Times New Roman" w:cs="Times New Roman"/>
                <w:sz w:val="24"/>
                <w:szCs w:val="24"/>
              </w:rPr>
            </w:rPrChange>
          </w:rPr>
          <w:t xml:space="preserve">the performance analysis of different protocols of symmetric and asymmetric </w:t>
        </w:r>
      </w:ins>
      <w:del w:id="44" w:author="navid" w:date="2018-05-26T10:30:00Z">
        <w:r w:rsidR="004E08CE" w:rsidRPr="00C61E47" w:rsidDel="003B6EF1">
          <w:rPr>
            <w:rFonts w:ascii="Times New Roman" w:hAnsi="Times New Roman" w:cs="Times New Roman"/>
            <w:sz w:val="24"/>
            <w:szCs w:val="24"/>
            <w:highlight w:val="yellow"/>
            <w:rPrChange w:id="45" w:author="Siam" w:date="2018-05-27T00:07:00Z">
              <w:rPr>
                <w:rFonts w:ascii="Times New Roman" w:hAnsi="Times New Roman" w:cs="Times New Roman"/>
                <w:sz w:val="24"/>
                <w:szCs w:val="24"/>
              </w:rPr>
            </w:rPrChange>
          </w:rPr>
          <w:delText>a</w:delText>
        </w:r>
      </w:del>
      <w:ins w:id="46" w:author="navid" w:date="2018-05-26T10:30:00Z">
        <w:r w:rsidR="003B6EF1" w:rsidRPr="00C61E47">
          <w:rPr>
            <w:rFonts w:ascii="Times New Roman" w:hAnsi="Times New Roman" w:cs="Times New Roman"/>
            <w:sz w:val="24"/>
            <w:szCs w:val="24"/>
            <w:highlight w:val="yellow"/>
            <w:rPrChange w:id="47" w:author="Siam" w:date="2018-05-27T00:07:00Z">
              <w:rPr>
                <w:rFonts w:ascii="Times New Roman" w:hAnsi="Times New Roman" w:cs="Times New Roman"/>
                <w:sz w:val="24"/>
                <w:szCs w:val="24"/>
              </w:rPr>
            </w:rPrChange>
          </w:rPr>
          <w:t>algorithms.</w:t>
        </w:r>
        <w:r w:rsidR="003B6EF1">
          <w:rPr>
            <w:rFonts w:ascii="Times New Roman" w:hAnsi="Times New Roman" w:cs="Times New Roman"/>
            <w:sz w:val="24"/>
            <w:szCs w:val="24"/>
          </w:rPr>
          <w:t xml:space="preserve"> </w:t>
        </w:r>
      </w:ins>
      <w:del w:id="48" w:author="navid" w:date="2018-05-26T10:32:00Z">
        <w:r w:rsidR="004E08CE" w:rsidDel="003B6EF1">
          <w:rPr>
            <w:rFonts w:ascii="Times New Roman" w:hAnsi="Times New Roman" w:cs="Times New Roman"/>
            <w:sz w:val="24"/>
            <w:szCs w:val="24"/>
          </w:rPr>
          <w:delText xml:space="preserve"> survey between</w:delText>
        </w:r>
        <w:r w:rsidR="00A7026F" w:rsidDel="003B6EF1">
          <w:rPr>
            <w:rFonts w:ascii="Times New Roman" w:hAnsi="Times New Roman" w:cs="Times New Roman"/>
            <w:sz w:val="24"/>
            <w:szCs w:val="24"/>
          </w:rPr>
          <w:delText xml:space="preserve"> both of these</w:delText>
        </w:r>
        <w:r w:rsidR="004E08CE" w:rsidDel="003B6EF1">
          <w:rPr>
            <w:rFonts w:ascii="Times New Roman" w:hAnsi="Times New Roman" w:cs="Times New Roman"/>
            <w:sz w:val="24"/>
            <w:szCs w:val="24"/>
          </w:rPr>
          <w:delText xml:space="preserve"> algorithm</w:delText>
        </w:r>
        <w:r w:rsidR="00A7026F" w:rsidDel="003B6EF1">
          <w:rPr>
            <w:rFonts w:ascii="Times New Roman" w:hAnsi="Times New Roman" w:cs="Times New Roman"/>
            <w:sz w:val="24"/>
            <w:szCs w:val="24"/>
          </w:rPr>
          <w:delText>s</w:delText>
        </w:r>
        <w:r w:rsidR="004E08CE" w:rsidDel="003B6EF1">
          <w:rPr>
            <w:rFonts w:ascii="Times New Roman" w:hAnsi="Times New Roman" w:cs="Times New Roman"/>
            <w:sz w:val="24"/>
            <w:szCs w:val="24"/>
          </w:rPr>
          <w:delText xml:space="preserve"> and a </w:delText>
        </w:r>
        <w:r w:rsidR="00F64AA0" w:rsidDel="003B6EF1">
          <w:rPr>
            <w:rFonts w:ascii="Times New Roman" w:hAnsi="Times New Roman" w:cs="Times New Roman"/>
            <w:sz w:val="24"/>
            <w:szCs w:val="24"/>
          </w:rPr>
          <w:delText>comparative study between them in terms of which one is better in its relative field.</w:delText>
        </w:r>
      </w:del>
    </w:p>
    <w:p w14:paraId="134E8242" w14:textId="77777777" w:rsidR="00802D60" w:rsidRPr="00DC06B3" w:rsidRDefault="004E08CE" w:rsidP="00802D60">
      <w:pPr>
        <w:rPr>
          <w:rFonts w:ascii="Times New Roman" w:hAnsi="Times New Roman" w:cs="Times New Roman"/>
          <w:sz w:val="24"/>
          <w:szCs w:val="24"/>
        </w:rPr>
      </w:pPr>
      <w:r>
        <w:rPr>
          <w:rFonts w:ascii="Times New Roman" w:hAnsi="Times New Roman" w:cs="Times New Roman"/>
          <w:sz w:val="24"/>
          <w:szCs w:val="24"/>
        </w:rPr>
        <w:t xml:space="preserve"> </w:t>
      </w:r>
    </w:p>
    <w:p w14:paraId="45E7CCE2" w14:textId="77777777" w:rsidR="00A532D7" w:rsidRPr="00DC06B3" w:rsidRDefault="00A532D7" w:rsidP="00802D60">
      <w:pPr>
        <w:rPr>
          <w:rFonts w:ascii="Times New Roman" w:hAnsi="Times New Roman" w:cs="Times New Roman"/>
          <w:sz w:val="24"/>
          <w:szCs w:val="24"/>
        </w:rPr>
      </w:pPr>
      <w:r w:rsidRPr="00DC06B3">
        <w:rPr>
          <w:rFonts w:ascii="Times New Roman" w:hAnsi="Times New Roman" w:cs="Times New Roman"/>
          <w:b/>
          <w:sz w:val="24"/>
          <w:szCs w:val="24"/>
        </w:rPr>
        <w:t>Keywords</w:t>
      </w:r>
      <w:r w:rsidRPr="00DC06B3">
        <w:rPr>
          <w:rFonts w:ascii="Times New Roman" w:hAnsi="Times New Roman" w:cs="Times New Roman"/>
          <w:sz w:val="24"/>
          <w:szCs w:val="24"/>
        </w:rPr>
        <w:t xml:space="preserve">: Encryption, Algorithms, Symmetric, Asymmetric  </w:t>
      </w:r>
    </w:p>
    <w:p w14:paraId="68ABC8B3" w14:textId="77777777" w:rsidR="00802D60" w:rsidRPr="00DC06B3" w:rsidRDefault="00802D60" w:rsidP="00802D60">
      <w:pPr>
        <w:pStyle w:val="ListParagraph"/>
        <w:numPr>
          <w:ilvl w:val="0"/>
          <w:numId w:val="1"/>
        </w:numPr>
        <w:rPr>
          <w:rFonts w:ascii="Times New Roman" w:hAnsi="Times New Roman" w:cs="Times New Roman"/>
          <w:sz w:val="24"/>
          <w:szCs w:val="24"/>
        </w:rPr>
      </w:pPr>
      <w:commentRangeStart w:id="49"/>
      <w:r w:rsidRPr="00DC06B3">
        <w:rPr>
          <w:rFonts w:ascii="Times New Roman" w:hAnsi="Times New Roman" w:cs="Times New Roman"/>
          <w:b/>
          <w:sz w:val="24"/>
          <w:szCs w:val="24"/>
        </w:rPr>
        <w:t>Introduction</w:t>
      </w:r>
      <w:r w:rsidRPr="00DC06B3">
        <w:rPr>
          <w:rFonts w:ascii="Times New Roman" w:hAnsi="Times New Roman" w:cs="Times New Roman"/>
          <w:sz w:val="24"/>
          <w:szCs w:val="24"/>
        </w:rPr>
        <w:t>:</w:t>
      </w:r>
      <w:commentRangeEnd w:id="49"/>
      <w:r w:rsidR="00B008A0">
        <w:rPr>
          <w:rStyle w:val="CommentReference"/>
        </w:rPr>
        <w:commentReference w:id="49"/>
      </w:r>
    </w:p>
    <w:p w14:paraId="213F69A0" w14:textId="77777777" w:rsidR="007116B3" w:rsidRDefault="00A7026F" w:rsidP="00A64081">
      <w:pPr>
        <w:rPr>
          <w:ins w:id="50" w:author="Siam" w:date="2018-05-26T23:47:00Z"/>
          <w:rFonts w:ascii="Times New Roman" w:hAnsi="Times New Roman" w:cs="Times New Roman"/>
          <w:sz w:val="24"/>
          <w:szCs w:val="24"/>
        </w:rPr>
      </w:pPr>
      <w:r>
        <w:rPr>
          <w:rFonts w:ascii="Times New Roman" w:hAnsi="Times New Roman" w:cs="Times New Roman"/>
          <w:sz w:val="24"/>
          <w:szCs w:val="24"/>
        </w:rPr>
        <w:t xml:space="preserve">Cryptography </w:t>
      </w:r>
      <w:r w:rsidR="00802D60" w:rsidRPr="00DC06B3">
        <w:rPr>
          <w:rFonts w:ascii="Times New Roman" w:hAnsi="Times New Roman" w:cs="Times New Roman"/>
          <w:sz w:val="24"/>
          <w:szCs w:val="24"/>
        </w:rPr>
        <w:t>is the creativity of translating the original plai</w:t>
      </w:r>
      <w:r w:rsidR="002E5F1C" w:rsidRPr="00DC06B3">
        <w:rPr>
          <w:rFonts w:ascii="Times New Roman" w:hAnsi="Times New Roman" w:cs="Times New Roman"/>
          <w:sz w:val="24"/>
          <w:szCs w:val="24"/>
        </w:rPr>
        <w:t>n text in</w:t>
      </w:r>
      <w:del w:id="51" w:author="navid" w:date="2018-05-26T10:34:00Z">
        <w:r w:rsidR="002E5F1C" w:rsidRPr="00DC06B3" w:rsidDel="003B6EF1">
          <w:rPr>
            <w:rFonts w:ascii="Times New Roman" w:hAnsi="Times New Roman" w:cs="Times New Roman"/>
            <w:sz w:val="24"/>
            <w:szCs w:val="24"/>
          </w:rPr>
          <w:delText xml:space="preserve"> </w:delText>
        </w:r>
      </w:del>
      <w:r w:rsidR="002E5F1C" w:rsidRPr="00DC06B3">
        <w:rPr>
          <w:rFonts w:ascii="Times New Roman" w:hAnsi="Times New Roman" w:cs="Times New Roman"/>
          <w:sz w:val="24"/>
          <w:szCs w:val="24"/>
        </w:rPr>
        <w:t>to cipher text</w:t>
      </w:r>
      <w:r w:rsidR="00802D60" w:rsidRPr="00DC06B3">
        <w:rPr>
          <w:rFonts w:ascii="Times New Roman" w:hAnsi="Times New Roman" w:cs="Times New Roman"/>
          <w:sz w:val="24"/>
          <w:szCs w:val="24"/>
        </w:rPr>
        <w:t>. The sender translates the plaintext in</w:t>
      </w:r>
      <w:del w:id="52" w:author="navid" w:date="2018-05-26T10:34:00Z">
        <w:r w:rsidR="00802D60" w:rsidRPr="00DC06B3" w:rsidDel="003B6EF1">
          <w:rPr>
            <w:rFonts w:ascii="Times New Roman" w:hAnsi="Times New Roman" w:cs="Times New Roman"/>
            <w:sz w:val="24"/>
            <w:szCs w:val="24"/>
          </w:rPr>
          <w:delText xml:space="preserve"> </w:delText>
        </w:r>
      </w:del>
      <w:r w:rsidR="00802D60" w:rsidRPr="00DC06B3">
        <w:rPr>
          <w:rFonts w:ascii="Times New Roman" w:hAnsi="Times New Roman" w:cs="Times New Roman"/>
          <w:sz w:val="24"/>
          <w:szCs w:val="24"/>
        </w:rPr>
        <w:t xml:space="preserve">to cipher text. In this way when the data sends to receiver the sender translate the plaintext into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the </w:t>
      </w:r>
      <w:r w:rsidR="00135BFE" w:rsidRPr="00DC06B3">
        <w:rPr>
          <w:rFonts w:ascii="Times New Roman" w:hAnsi="Times New Roman" w:cs="Times New Roman"/>
          <w:sz w:val="24"/>
          <w:szCs w:val="24"/>
        </w:rPr>
        <w:t>receiver converts</w:t>
      </w:r>
      <w:r w:rsidR="00802D60" w:rsidRPr="00DC06B3">
        <w:rPr>
          <w:rFonts w:ascii="Times New Roman" w:hAnsi="Times New Roman" w:cs="Times New Roman"/>
          <w:sz w:val="24"/>
          <w:szCs w:val="24"/>
        </w:rPr>
        <w:t xml:space="preserve"> it to plaintext for reading data. The passion of the cryptography is to protect data from unauthorized access. When the data sends to receiver as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Pr>
          <w:rFonts w:ascii="Times New Roman" w:hAnsi="Times New Roman" w:cs="Times New Roman"/>
          <w:sz w:val="24"/>
          <w:szCs w:val="24"/>
        </w:rPr>
        <w:t xml:space="preserve">chipper </w:t>
      </w:r>
      <w:r w:rsidR="00802D60" w:rsidRPr="00DC06B3">
        <w:rPr>
          <w:rFonts w:ascii="Times New Roman" w:hAnsi="Times New Roman" w:cs="Times New Roman"/>
          <w:sz w:val="24"/>
          <w:szCs w:val="24"/>
        </w:rPr>
        <w:t>text. The way that takes encrypting message to the receiver and translates as readable form is called decryption. In the modern era</w:t>
      </w:r>
      <w:ins w:id="53" w:author="navid" w:date="2018-05-26T10:35:00Z">
        <w:r w:rsidR="003B6EF1">
          <w:rPr>
            <w:rFonts w:ascii="Times New Roman" w:hAnsi="Times New Roman" w:cs="Times New Roman"/>
            <w:sz w:val="24"/>
            <w:szCs w:val="24"/>
          </w:rPr>
          <w:t>,</w:t>
        </w:r>
      </w:ins>
      <w:r w:rsidR="00802D60" w:rsidRPr="00DC06B3">
        <w:rPr>
          <w:rFonts w:ascii="Times New Roman" w:hAnsi="Times New Roman" w:cs="Times New Roman"/>
          <w:sz w:val="24"/>
          <w:szCs w:val="24"/>
        </w:rPr>
        <w:t xml:space="preserve"> cryptography provides a </w:t>
      </w:r>
      <w:del w:id="54" w:author="navid" w:date="2018-05-26T10:35:00Z">
        <w:r w:rsidR="00802D60" w:rsidRPr="00DC06B3" w:rsidDel="003B6EF1">
          <w:rPr>
            <w:rFonts w:ascii="Times New Roman" w:hAnsi="Times New Roman" w:cs="Times New Roman"/>
            <w:sz w:val="24"/>
            <w:szCs w:val="24"/>
          </w:rPr>
          <w:delText xml:space="preserve">huge </w:delText>
        </w:r>
      </w:del>
      <w:del w:id="55" w:author="navid" w:date="2018-05-26T10:36:00Z">
        <w:r w:rsidR="00802D60" w:rsidRPr="00DC06B3" w:rsidDel="003B6EF1">
          <w:rPr>
            <w:rFonts w:ascii="Times New Roman" w:hAnsi="Times New Roman" w:cs="Times New Roman"/>
            <w:sz w:val="24"/>
            <w:szCs w:val="24"/>
          </w:rPr>
          <w:delText>role</w:delText>
        </w:r>
      </w:del>
      <w:ins w:id="56" w:author="navid" w:date="2018-05-26T10:36:00Z">
        <w:r w:rsidR="003B6EF1">
          <w:rPr>
            <w:rFonts w:ascii="Times New Roman" w:hAnsi="Times New Roman" w:cs="Times New Roman"/>
            <w:sz w:val="24"/>
            <w:szCs w:val="24"/>
          </w:rPr>
          <w:t>crucial role</w:t>
        </w:r>
      </w:ins>
      <w:r w:rsidR="00802D60" w:rsidRPr="00DC06B3">
        <w:rPr>
          <w:rFonts w:ascii="Times New Roman" w:hAnsi="Times New Roman" w:cs="Times New Roman"/>
          <w:sz w:val="24"/>
          <w:szCs w:val="24"/>
        </w:rPr>
        <w:t xml:space="preserve"> in ne</w:t>
      </w:r>
      <w:r w:rsidR="00135BFE" w:rsidRPr="00DC06B3">
        <w:rPr>
          <w:rFonts w:ascii="Times New Roman" w:hAnsi="Times New Roman" w:cs="Times New Roman"/>
          <w:sz w:val="24"/>
          <w:szCs w:val="24"/>
        </w:rPr>
        <w:t xml:space="preserve">twork security </w:t>
      </w:r>
      <w:proofErr w:type="spellStart"/>
      <w:r w:rsidR="00135BFE" w:rsidRPr="00DC06B3">
        <w:rPr>
          <w:rFonts w:ascii="Times New Roman" w:hAnsi="Times New Roman" w:cs="Times New Roman"/>
          <w:sz w:val="24"/>
          <w:szCs w:val="24"/>
        </w:rPr>
        <w:t>purpose.</w:t>
      </w:r>
      <w:ins w:id="57" w:author="Siam" w:date="2018-05-26T23:03:00Z">
        <w:r w:rsidR="00C07BAC" w:rsidRPr="00C61E47">
          <w:rPr>
            <w:rFonts w:ascii="Times New Roman" w:hAnsi="Times New Roman" w:cs="Times New Roman"/>
            <w:sz w:val="24"/>
            <w:szCs w:val="24"/>
            <w:highlight w:val="yellow"/>
            <w:rPrChange w:id="58" w:author="Siam" w:date="2018-05-27T00:07:00Z">
              <w:rPr>
                <w:rFonts w:ascii="Times New Roman" w:hAnsi="Times New Roman" w:cs="Times New Roman"/>
                <w:sz w:val="24"/>
                <w:szCs w:val="24"/>
              </w:rPr>
            </w:rPrChange>
          </w:rPr>
          <w:t>It</w:t>
        </w:r>
        <w:proofErr w:type="spellEnd"/>
        <w:r w:rsidR="00C07BAC" w:rsidRPr="00C61E47">
          <w:rPr>
            <w:rFonts w:ascii="Times New Roman" w:hAnsi="Times New Roman" w:cs="Times New Roman"/>
            <w:sz w:val="24"/>
            <w:szCs w:val="24"/>
            <w:highlight w:val="yellow"/>
            <w:rPrChange w:id="59" w:author="Siam" w:date="2018-05-27T00:07:00Z">
              <w:rPr>
                <w:rFonts w:ascii="Times New Roman" w:hAnsi="Times New Roman" w:cs="Times New Roman"/>
                <w:sz w:val="24"/>
                <w:szCs w:val="24"/>
              </w:rPr>
            </w:rPrChange>
          </w:rPr>
          <w:t xml:space="preserve"> is useful for good communication under its security </w:t>
        </w:r>
        <w:proofErr w:type="spellStart"/>
        <w:r w:rsidR="00C07BAC" w:rsidRPr="00C61E47">
          <w:rPr>
            <w:rFonts w:ascii="Times New Roman" w:hAnsi="Times New Roman" w:cs="Times New Roman"/>
            <w:sz w:val="24"/>
            <w:szCs w:val="24"/>
            <w:highlight w:val="yellow"/>
            <w:rPrChange w:id="60" w:author="Siam" w:date="2018-05-27T00:07:00Z">
              <w:rPr>
                <w:rFonts w:ascii="Times New Roman" w:hAnsi="Times New Roman" w:cs="Times New Roman"/>
                <w:sz w:val="24"/>
                <w:szCs w:val="24"/>
              </w:rPr>
            </w:rPrChange>
          </w:rPr>
          <w:t>system</w:t>
        </w:r>
      </w:ins>
      <w:ins w:id="61" w:author="Siam" w:date="2018-05-26T23:04:00Z">
        <w:r w:rsidR="00C07BAC" w:rsidRPr="00C61E47">
          <w:rPr>
            <w:rFonts w:ascii="Times New Roman" w:hAnsi="Times New Roman" w:cs="Times New Roman"/>
            <w:sz w:val="24"/>
            <w:szCs w:val="24"/>
            <w:highlight w:val="yellow"/>
            <w:rPrChange w:id="62" w:author="Siam" w:date="2018-05-27T00:07:00Z">
              <w:rPr>
                <w:rFonts w:ascii="Times New Roman" w:hAnsi="Times New Roman" w:cs="Times New Roman"/>
                <w:sz w:val="24"/>
                <w:szCs w:val="24"/>
              </w:rPr>
            </w:rPrChange>
          </w:rPr>
          <w:t>.Encryption</w:t>
        </w:r>
        <w:proofErr w:type="spellEnd"/>
        <w:r w:rsidR="00C07BAC" w:rsidRPr="00C61E47">
          <w:rPr>
            <w:rFonts w:ascii="Times New Roman" w:hAnsi="Times New Roman" w:cs="Times New Roman"/>
            <w:sz w:val="24"/>
            <w:szCs w:val="24"/>
            <w:highlight w:val="yellow"/>
            <w:rPrChange w:id="63" w:author="Siam" w:date="2018-05-27T00:07:00Z">
              <w:rPr>
                <w:rFonts w:ascii="Times New Roman" w:hAnsi="Times New Roman" w:cs="Times New Roman"/>
                <w:sz w:val="24"/>
                <w:szCs w:val="24"/>
              </w:rPr>
            </w:rPrChange>
          </w:rPr>
          <w:t xml:space="preserve"> uses one secret key which is private and in </w:t>
        </w:r>
        <w:proofErr w:type="spellStart"/>
        <w:r w:rsidR="00C07BAC" w:rsidRPr="00C61E47">
          <w:rPr>
            <w:rFonts w:ascii="Times New Roman" w:hAnsi="Times New Roman" w:cs="Times New Roman"/>
            <w:sz w:val="24"/>
            <w:szCs w:val="24"/>
            <w:highlight w:val="yellow"/>
            <w:rPrChange w:id="64" w:author="Siam" w:date="2018-05-27T00:07:00Z">
              <w:rPr>
                <w:rFonts w:ascii="Times New Roman" w:hAnsi="Times New Roman" w:cs="Times New Roman"/>
                <w:sz w:val="24"/>
                <w:szCs w:val="24"/>
              </w:rPr>
            </w:rPrChange>
          </w:rPr>
          <w:t>asymmetric</w:t>
        </w:r>
        <w:proofErr w:type="gramStart"/>
        <w:r w:rsidR="00C07BAC" w:rsidRPr="00C61E47">
          <w:rPr>
            <w:rFonts w:ascii="Times New Roman" w:hAnsi="Times New Roman" w:cs="Times New Roman"/>
            <w:sz w:val="24"/>
            <w:szCs w:val="24"/>
            <w:highlight w:val="yellow"/>
            <w:rPrChange w:id="65" w:author="Siam" w:date="2018-05-27T00:07:00Z">
              <w:rPr>
                <w:rFonts w:ascii="Times New Roman" w:hAnsi="Times New Roman" w:cs="Times New Roman"/>
                <w:sz w:val="24"/>
                <w:szCs w:val="24"/>
              </w:rPr>
            </w:rPrChange>
          </w:rPr>
          <w:t>,it</w:t>
        </w:r>
        <w:proofErr w:type="spellEnd"/>
        <w:proofErr w:type="gramEnd"/>
        <w:r w:rsidR="00C07BAC" w:rsidRPr="00C61E47">
          <w:rPr>
            <w:rFonts w:ascii="Times New Roman" w:hAnsi="Times New Roman" w:cs="Times New Roman"/>
            <w:sz w:val="24"/>
            <w:szCs w:val="24"/>
            <w:highlight w:val="yellow"/>
            <w:rPrChange w:id="66" w:author="Siam" w:date="2018-05-27T00:07:00Z">
              <w:rPr>
                <w:rFonts w:ascii="Times New Roman" w:hAnsi="Times New Roman" w:cs="Times New Roman"/>
                <w:sz w:val="24"/>
                <w:szCs w:val="24"/>
              </w:rPr>
            </w:rPrChange>
          </w:rPr>
          <w:t xml:space="preserve"> uses two keys of both public and private.</w:t>
        </w:r>
      </w:ins>
    </w:p>
    <w:p w14:paraId="18C3D680" w14:textId="77777777" w:rsidR="007116B3" w:rsidRDefault="007116B3" w:rsidP="00A64081">
      <w:pPr>
        <w:rPr>
          <w:ins w:id="67" w:author="Siam" w:date="2018-05-26T23:47:00Z"/>
          <w:rFonts w:ascii="Times New Roman" w:hAnsi="Times New Roman" w:cs="Times New Roman"/>
          <w:sz w:val="24"/>
          <w:szCs w:val="24"/>
        </w:rPr>
      </w:pPr>
    </w:p>
    <w:p w14:paraId="2C08A8E5" w14:textId="77777777" w:rsidR="007116B3" w:rsidRPr="00C61E47" w:rsidRDefault="007116B3" w:rsidP="00A64081">
      <w:pPr>
        <w:rPr>
          <w:ins w:id="68" w:author="Siam" w:date="2018-05-26T23:50:00Z"/>
          <w:rFonts w:ascii="Times New Roman" w:hAnsi="Times New Roman" w:cs="Times New Roman"/>
          <w:sz w:val="24"/>
          <w:szCs w:val="24"/>
          <w:highlight w:val="yellow"/>
          <w:rPrChange w:id="69" w:author="Siam" w:date="2018-05-27T00:07:00Z">
            <w:rPr>
              <w:ins w:id="70" w:author="Siam" w:date="2018-05-26T23:50:00Z"/>
              <w:rFonts w:ascii="Times New Roman" w:hAnsi="Times New Roman" w:cs="Times New Roman"/>
              <w:sz w:val="24"/>
              <w:szCs w:val="24"/>
            </w:rPr>
          </w:rPrChange>
        </w:rPr>
      </w:pPr>
      <w:ins w:id="71" w:author="Siam" w:date="2018-05-26T23:47:00Z">
        <w:r w:rsidRPr="00C61E47">
          <w:rPr>
            <w:rFonts w:ascii="Times New Roman" w:hAnsi="Times New Roman" w:cs="Times New Roman"/>
            <w:sz w:val="24"/>
            <w:szCs w:val="24"/>
            <w:highlight w:val="yellow"/>
            <w:rPrChange w:id="72" w:author="Siam" w:date="2018-05-27T00:07:00Z">
              <w:rPr>
                <w:rFonts w:ascii="Times New Roman" w:hAnsi="Times New Roman" w:cs="Times New Roman"/>
                <w:sz w:val="24"/>
                <w:szCs w:val="24"/>
              </w:rPr>
            </w:rPrChange>
          </w:rPr>
          <w:lastRenderedPageBreak/>
          <w:t xml:space="preserve">Symmetric uses only one key to send data from sender to </w:t>
        </w:r>
        <w:proofErr w:type="spellStart"/>
        <w:r w:rsidRPr="00C61E47">
          <w:rPr>
            <w:rFonts w:ascii="Times New Roman" w:hAnsi="Times New Roman" w:cs="Times New Roman"/>
            <w:sz w:val="24"/>
            <w:szCs w:val="24"/>
            <w:highlight w:val="yellow"/>
            <w:rPrChange w:id="73" w:author="Siam" w:date="2018-05-27T00:07:00Z">
              <w:rPr>
                <w:rFonts w:ascii="Times New Roman" w:hAnsi="Times New Roman" w:cs="Times New Roman"/>
                <w:sz w:val="24"/>
                <w:szCs w:val="24"/>
              </w:rPr>
            </w:rPrChange>
          </w:rPr>
          <w:t>receiver.It</w:t>
        </w:r>
        <w:proofErr w:type="spellEnd"/>
        <w:r w:rsidRPr="00C61E47">
          <w:rPr>
            <w:rFonts w:ascii="Times New Roman" w:hAnsi="Times New Roman" w:cs="Times New Roman"/>
            <w:sz w:val="24"/>
            <w:szCs w:val="24"/>
            <w:highlight w:val="yellow"/>
            <w:rPrChange w:id="74" w:author="Siam" w:date="2018-05-27T00:07:00Z">
              <w:rPr>
                <w:rFonts w:ascii="Times New Roman" w:hAnsi="Times New Roman" w:cs="Times New Roman"/>
                <w:sz w:val="24"/>
                <w:szCs w:val="24"/>
              </w:rPr>
            </w:rPrChange>
          </w:rPr>
          <w:t xml:space="preserve"> uses private key and secret key number can be </w:t>
        </w:r>
        <w:proofErr w:type="spellStart"/>
        <w:r w:rsidRPr="00C61E47">
          <w:rPr>
            <w:rFonts w:ascii="Times New Roman" w:hAnsi="Times New Roman" w:cs="Times New Roman"/>
            <w:sz w:val="24"/>
            <w:szCs w:val="24"/>
            <w:highlight w:val="yellow"/>
            <w:rPrChange w:id="75" w:author="Siam" w:date="2018-05-27T00:07:00Z">
              <w:rPr>
                <w:rFonts w:ascii="Times New Roman" w:hAnsi="Times New Roman" w:cs="Times New Roman"/>
                <w:sz w:val="24"/>
                <w:szCs w:val="24"/>
              </w:rPr>
            </w:rPrChange>
          </w:rPr>
          <w:t>number</w:t>
        </w:r>
        <w:proofErr w:type="gramStart"/>
        <w:r w:rsidRPr="00C61E47">
          <w:rPr>
            <w:rFonts w:ascii="Times New Roman" w:hAnsi="Times New Roman" w:cs="Times New Roman"/>
            <w:sz w:val="24"/>
            <w:szCs w:val="24"/>
            <w:highlight w:val="yellow"/>
            <w:rPrChange w:id="76" w:author="Siam" w:date="2018-05-27T00:07:00Z">
              <w:rPr>
                <w:rFonts w:ascii="Times New Roman" w:hAnsi="Times New Roman" w:cs="Times New Roman"/>
                <w:sz w:val="24"/>
                <w:szCs w:val="24"/>
              </w:rPr>
            </w:rPrChange>
          </w:rPr>
          <w:t>,word</w:t>
        </w:r>
        <w:proofErr w:type="spellEnd"/>
        <w:proofErr w:type="gramEnd"/>
        <w:r w:rsidRPr="00C61E47">
          <w:rPr>
            <w:rFonts w:ascii="Times New Roman" w:hAnsi="Times New Roman" w:cs="Times New Roman"/>
            <w:sz w:val="24"/>
            <w:szCs w:val="24"/>
            <w:highlight w:val="yellow"/>
            <w:rPrChange w:id="77" w:author="Siam" w:date="2018-05-27T00:07:00Z">
              <w:rPr>
                <w:rFonts w:ascii="Times New Roman" w:hAnsi="Times New Roman" w:cs="Times New Roman"/>
                <w:sz w:val="24"/>
                <w:szCs w:val="24"/>
              </w:rPr>
            </w:rPrChange>
          </w:rPr>
          <w:t xml:space="preserve"> and also </w:t>
        </w:r>
        <w:proofErr w:type="spellStart"/>
        <w:r w:rsidRPr="00C61E47">
          <w:rPr>
            <w:rFonts w:ascii="Times New Roman" w:hAnsi="Times New Roman" w:cs="Times New Roman"/>
            <w:sz w:val="24"/>
            <w:szCs w:val="24"/>
            <w:highlight w:val="yellow"/>
            <w:rPrChange w:id="78" w:author="Siam" w:date="2018-05-27T00:07:00Z">
              <w:rPr>
                <w:rFonts w:ascii="Times New Roman" w:hAnsi="Times New Roman" w:cs="Times New Roman"/>
                <w:sz w:val="24"/>
                <w:szCs w:val="24"/>
              </w:rPr>
            </w:rPrChange>
          </w:rPr>
          <w:t>string.</w:t>
        </w:r>
      </w:ins>
      <w:ins w:id="79" w:author="Siam" w:date="2018-05-26T23:49:00Z">
        <w:r w:rsidRPr="00C61E47">
          <w:rPr>
            <w:rFonts w:ascii="Times New Roman" w:hAnsi="Times New Roman" w:cs="Times New Roman"/>
            <w:sz w:val="24"/>
            <w:szCs w:val="24"/>
            <w:highlight w:val="yellow"/>
            <w:rPrChange w:id="80" w:author="Siam" w:date="2018-05-27T00:07:00Z">
              <w:rPr>
                <w:rFonts w:ascii="Times New Roman" w:hAnsi="Times New Roman" w:cs="Times New Roman"/>
                <w:sz w:val="24"/>
                <w:szCs w:val="24"/>
              </w:rPr>
            </w:rPrChange>
          </w:rPr>
          <w:t>Both</w:t>
        </w:r>
        <w:proofErr w:type="spellEnd"/>
        <w:r w:rsidRPr="00C61E47">
          <w:rPr>
            <w:rFonts w:ascii="Times New Roman" w:hAnsi="Times New Roman" w:cs="Times New Roman"/>
            <w:sz w:val="24"/>
            <w:szCs w:val="24"/>
            <w:highlight w:val="yellow"/>
            <w:rPrChange w:id="81" w:author="Siam" w:date="2018-05-27T00:07:00Z">
              <w:rPr>
                <w:rFonts w:ascii="Times New Roman" w:hAnsi="Times New Roman" w:cs="Times New Roman"/>
                <w:sz w:val="24"/>
                <w:szCs w:val="24"/>
              </w:rPr>
            </w:rPrChange>
          </w:rPr>
          <w:t xml:space="preserve"> user</w:t>
        </w:r>
      </w:ins>
      <w:ins w:id="82" w:author="Siam" w:date="2018-05-26T23:50:00Z">
        <w:r w:rsidRPr="00C61E47">
          <w:rPr>
            <w:rFonts w:ascii="Times New Roman" w:hAnsi="Times New Roman" w:cs="Times New Roman"/>
            <w:sz w:val="24"/>
            <w:szCs w:val="24"/>
            <w:highlight w:val="yellow"/>
            <w:rPrChange w:id="83" w:author="Siam" w:date="2018-05-27T00:07:00Z">
              <w:rPr>
                <w:rFonts w:ascii="Times New Roman" w:hAnsi="Times New Roman" w:cs="Times New Roman"/>
                <w:sz w:val="24"/>
                <w:szCs w:val="24"/>
              </w:rPr>
            </w:rPrChange>
          </w:rPr>
          <w:t>s</w:t>
        </w:r>
      </w:ins>
      <w:ins w:id="84" w:author="Siam" w:date="2018-05-26T23:49:00Z">
        <w:r w:rsidRPr="00C61E47">
          <w:rPr>
            <w:rFonts w:ascii="Times New Roman" w:hAnsi="Times New Roman" w:cs="Times New Roman"/>
            <w:sz w:val="24"/>
            <w:szCs w:val="24"/>
            <w:highlight w:val="yellow"/>
            <w:rPrChange w:id="85" w:author="Siam" w:date="2018-05-27T00:07:00Z">
              <w:rPr>
                <w:rFonts w:ascii="Times New Roman" w:hAnsi="Times New Roman" w:cs="Times New Roman"/>
                <w:sz w:val="24"/>
                <w:szCs w:val="24"/>
              </w:rPr>
            </w:rPrChange>
          </w:rPr>
          <w:t xml:space="preserve"> need to know key for encrypt and decrypt the </w:t>
        </w:r>
        <w:proofErr w:type="spellStart"/>
        <w:r w:rsidRPr="00C61E47">
          <w:rPr>
            <w:rFonts w:ascii="Times New Roman" w:hAnsi="Times New Roman" w:cs="Times New Roman"/>
            <w:sz w:val="24"/>
            <w:szCs w:val="24"/>
            <w:highlight w:val="yellow"/>
            <w:rPrChange w:id="86" w:author="Siam" w:date="2018-05-27T00:07:00Z">
              <w:rPr>
                <w:rFonts w:ascii="Times New Roman" w:hAnsi="Times New Roman" w:cs="Times New Roman"/>
                <w:sz w:val="24"/>
                <w:szCs w:val="24"/>
              </w:rPr>
            </w:rPrChange>
          </w:rPr>
          <w:t>message.DES,AES,Blowfish</w:t>
        </w:r>
        <w:proofErr w:type="spellEnd"/>
        <w:r w:rsidRPr="00C61E47">
          <w:rPr>
            <w:rFonts w:ascii="Times New Roman" w:hAnsi="Times New Roman" w:cs="Times New Roman"/>
            <w:sz w:val="24"/>
            <w:szCs w:val="24"/>
            <w:highlight w:val="yellow"/>
            <w:rPrChange w:id="87" w:author="Siam" w:date="2018-05-27T00:07:00Z">
              <w:rPr>
                <w:rFonts w:ascii="Times New Roman" w:hAnsi="Times New Roman" w:cs="Times New Roman"/>
                <w:sz w:val="24"/>
                <w:szCs w:val="24"/>
              </w:rPr>
            </w:rPrChange>
          </w:rPr>
          <w:t xml:space="preserve"> and SHA are some kind of symmetric algorithm.</w:t>
        </w:r>
      </w:ins>
    </w:p>
    <w:p w14:paraId="63441C1A" w14:textId="77777777" w:rsidR="007116B3" w:rsidRDefault="007116B3" w:rsidP="00A64081">
      <w:pPr>
        <w:rPr>
          <w:ins w:id="88" w:author="Siam" w:date="2018-05-26T23:47:00Z"/>
          <w:rFonts w:ascii="Times New Roman" w:hAnsi="Times New Roman" w:cs="Times New Roman"/>
          <w:sz w:val="24"/>
          <w:szCs w:val="24"/>
        </w:rPr>
      </w:pPr>
      <w:ins w:id="89" w:author="Siam" w:date="2018-05-26T23:50:00Z">
        <w:r w:rsidRPr="00C61E47">
          <w:rPr>
            <w:rFonts w:ascii="Times New Roman" w:hAnsi="Times New Roman" w:cs="Times New Roman"/>
            <w:sz w:val="24"/>
            <w:szCs w:val="24"/>
            <w:highlight w:val="yellow"/>
            <w:rPrChange w:id="90" w:author="Siam" w:date="2018-05-27T00:07:00Z">
              <w:rPr>
                <w:rFonts w:ascii="Times New Roman" w:hAnsi="Times New Roman" w:cs="Times New Roman"/>
                <w:sz w:val="24"/>
                <w:szCs w:val="24"/>
              </w:rPr>
            </w:rPrChange>
          </w:rPr>
          <w:t>Asymmetric uses two keys wher</w:t>
        </w:r>
      </w:ins>
      <w:ins w:id="91" w:author="Siam" w:date="2018-05-26T23:52:00Z">
        <w:r w:rsidRPr="00C61E47">
          <w:rPr>
            <w:rFonts w:ascii="Times New Roman" w:hAnsi="Times New Roman" w:cs="Times New Roman"/>
            <w:sz w:val="24"/>
            <w:szCs w:val="24"/>
            <w:highlight w:val="yellow"/>
            <w:rPrChange w:id="92" w:author="Siam" w:date="2018-05-27T00:07:00Z">
              <w:rPr>
                <w:rFonts w:ascii="Times New Roman" w:hAnsi="Times New Roman" w:cs="Times New Roman"/>
                <w:sz w:val="24"/>
                <w:szCs w:val="24"/>
              </w:rPr>
            </w:rPrChange>
          </w:rPr>
          <w:t>e</w:t>
        </w:r>
      </w:ins>
      <w:ins w:id="93" w:author="Siam" w:date="2018-05-26T23:50:00Z">
        <w:r w:rsidRPr="00C61E47">
          <w:rPr>
            <w:rFonts w:ascii="Times New Roman" w:hAnsi="Times New Roman" w:cs="Times New Roman"/>
            <w:sz w:val="24"/>
            <w:szCs w:val="24"/>
            <w:highlight w:val="yellow"/>
            <w:rPrChange w:id="94" w:author="Siam" w:date="2018-05-27T00:07:00Z">
              <w:rPr>
                <w:rFonts w:ascii="Times New Roman" w:hAnsi="Times New Roman" w:cs="Times New Roman"/>
                <w:sz w:val="24"/>
                <w:szCs w:val="24"/>
              </w:rPr>
            </w:rPrChange>
          </w:rPr>
          <w:t xml:space="preserve"> one is public and another is </w:t>
        </w:r>
        <w:proofErr w:type="spellStart"/>
        <w:r w:rsidRPr="00C61E47">
          <w:rPr>
            <w:rFonts w:ascii="Times New Roman" w:hAnsi="Times New Roman" w:cs="Times New Roman"/>
            <w:sz w:val="24"/>
            <w:szCs w:val="24"/>
            <w:highlight w:val="yellow"/>
            <w:rPrChange w:id="95" w:author="Siam" w:date="2018-05-27T00:07:00Z">
              <w:rPr>
                <w:rFonts w:ascii="Times New Roman" w:hAnsi="Times New Roman" w:cs="Times New Roman"/>
                <w:sz w:val="24"/>
                <w:szCs w:val="24"/>
              </w:rPr>
            </w:rPrChange>
          </w:rPr>
          <w:t>private.Public</w:t>
        </w:r>
        <w:proofErr w:type="spellEnd"/>
        <w:r w:rsidRPr="00C61E47">
          <w:rPr>
            <w:rFonts w:ascii="Times New Roman" w:hAnsi="Times New Roman" w:cs="Times New Roman"/>
            <w:sz w:val="24"/>
            <w:szCs w:val="24"/>
            <w:highlight w:val="yellow"/>
            <w:rPrChange w:id="96" w:author="Siam" w:date="2018-05-27T00:07:00Z">
              <w:rPr>
                <w:rFonts w:ascii="Times New Roman" w:hAnsi="Times New Roman" w:cs="Times New Roman"/>
                <w:sz w:val="24"/>
                <w:szCs w:val="24"/>
              </w:rPr>
            </w:rPrChange>
          </w:rPr>
          <w:t xml:space="preserve"> key is not for security purpose because any user may send the </w:t>
        </w:r>
        <w:proofErr w:type="spellStart"/>
        <w:r w:rsidRPr="00C61E47">
          <w:rPr>
            <w:rFonts w:ascii="Times New Roman" w:hAnsi="Times New Roman" w:cs="Times New Roman"/>
            <w:sz w:val="24"/>
            <w:szCs w:val="24"/>
            <w:highlight w:val="yellow"/>
            <w:rPrChange w:id="97" w:author="Siam" w:date="2018-05-27T00:07:00Z">
              <w:rPr>
                <w:rFonts w:ascii="Times New Roman" w:hAnsi="Times New Roman" w:cs="Times New Roman"/>
                <w:sz w:val="24"/>
                <w:szCs w:val="24"/>
              </w:rPr>
            </w:rPrChange>
          </w:rPr>
          <w:t>messege</w:t>
        </w:r>
        <w:proofErr w:type="spellEnd"/>
        <w:r w:rsidRPr="00C61E47">
          <w:rPr>
            <w:rFonts w:ascii="Times New Roman" w:hAnsi="Times New Roman" w:cs="Times New Roman"/>
            <w:sz w:val="24"/>
            <w:szCs w:val="24"/>
            <w:highlight w:val="yellow"/>
            <w:rPrChange w:id="98" w:author="Siam" w:date="2018-05-27T00:07:00Z">
              <w:rPr>
                <w:rFonts w:ascii="Times New Roman" w:hAnsi="Times New Roman" w:cs="Times New Roman"/>
                <w:sz w:val="24"/>
                <w:szCs w:val="24"/>
              </w:rPr>
            </w:rPrChange>
          </w:rPr>
          <w:t xml:space="preserve"> to a </w:t>
        </w:r>
        <w:proofErr w:type="spellStart"/>
        <w:r w:rsidRPr="00C61E47">
          <w:rPr>
            <w:rFonts w:ascii="Times New Roman" w:hAnsi="Times New Roman" w:cs="Times New Roman"/>
            <w:sz w:val="24"/>
            <w:szCs w:val="24"/>
            <w:highlight w:val="yellow"/>
            <w:rPrChange w:id="99" w:author="Siam" w:date="2018-05-27T00:07:00Z">
              <w:rPr>
                <w:rFonts w:ascii="Times New Roman" w:hAnsi="Times New Roman" w:cs="Times New Roman"/>
                <w:sz w:val="24"/>
                <w:szCs w:val="24"/>
              </w:rPr>
            </w:rPrChange>
          </w:rPr>
          <w:t>specipc</w:t>
        </w:r>
        <w:proofErr w:type="spellEnd"/>
        <w:r w:rsidRPr="00C61E47">
          <w:rPr>
            <w:rFonts w:ascii="Times New Roman" w:hAnsi="Times New Roman" w:cs="Times New Roman"/>
            <w:sz w:val="24"/>
            <w:szCs w:val="24"/>
            <w:highlight w:val="yellow"/>
            <w:rPrChange w:id="100" w:author="Siam" w:date="2018-05-27T00:07:00Z">
              <w:rPr>
                <w:rFonts w:ascii="Times New Roman" w:hAnsi="Times New Roman" w:cs="Times New Roman"/>
                <w:sz w:val="24"/>
                <w:szCs w:val="24"/>
              </w:rPr>
            </w:rPrChange>
          </w:rPr>
          <w:t xml:space="preserve"> </w:t>
        </w:r>
        <w:proofErr w:type="spellStart"/>
        <w:r w:rsidRPr="00C61E47">
          <w:rPr>
            <w:rFonts w:ascii="Times New Roman" w:hAnsi="Times New Roman" w:cs="Times New Roman"/>
            <w:sz w:val="24"/>
            <w:szCs w:val="24"/>
            <w:highlight w:val="yellow"/>
            <w:rPrChange w:id="101" w:author="Siam" w:date="2018-05-27T00:07:00Z">
              <w:rPr>
                <w:rFonts w:ascii="Times New Roman" w:hAnsi="Times New Roman" w:cs="Times New Roman"/>
                <w:sz w:val="24"/>
                <w:szCs w:val="24"/>
              </w:rPr>
            </w:rPrChange>
          </w:rPr>
          <w:t>user.But</w:t>
        </w:r>
        <w:proofErr w:type="spellEnd"/>
        <w:r w:rsidRPr="00C61E47">
          <w:rPr>
            <w:rFonts w:ascii="Times New Roman" w:hAnsi="Times New Roman" w:cs="Times New Roman"/>
            <w:sz w:val="24"/>
            <w:szCs w:val="24"/>
            <w:highlight w:val="yellow"/>
            <w:rPrChange w:id="102" w:author="Siam" w:date="2018-05-27T00:07:00Z">
              <w:rPr>
                <w:rFonts w:ascii="Times New Roman" w:hAnsi="Times New Roman" w:cs="Times New Roman"/>
                <w:sz w:val="24"/>
                <w:szCs w:val="24"/>
              </w:rPr>
            </w:rPrChange>
          </w:rPr>
          <w:t xml:space="preserve"> in private key only specific person will able to know information.</w:t>
        </w:r>
      </w:ins>
    </w:p>
    <w:p w14:paraId="46F6F327" w14:textId="77777777" w:rsidR="007116B3" w:rsidRDefault="007116B3" w:rsidP="00A64081">
      <w:pPr>
        <w:rPr>
          <w:ins w:id="103" w:author="Siam" w:date="2018-05-26T23:47:00Z"/>
          <w:rFonts w:ascii="Times New Roman" w:hAnsi="Times New Roman" w:cs="Times New Roman"/>
          <w:sz w:val="24"/>
          <w:szCs w:val="24"/>
        </w:rPr>
      </w:pPr>
    </w:p>
    <w:p w14:paraId="0ADAF39E" w14:textId="77777777" w:rsidR="00135BFE" w:rsidRPr="00DC06B3" w:rsidRDefault="00135BFE" w:rsidP="00A64081">
      <w:pPr>
        <w:rPr>
          <w:rFonts w:ascii="Times New Roman" w:hAnsi="Times New Roman" w:cs="Times New Roman"/>
          <w:sz w:val="24"/>
          <w:szCs w:val="24"/>
        </w:rPr>
      </w:pPr>
      <w:del w:id="104" w:author="Siam" w:date="2018-05-26T23:03:00Z">
        <w:r w:rsidRPr="00DC06B3" w:rsidDel="00C07BAC">
          <w:rPr>
            <w:rFonts w:ascii="Times New Roman" w:hAnsi="Times New Roman" w:cs="Times New Roman"/>
            <w:sz w:val="24"/>
            <w:szCs w:val="24"/>
          </w:rPr>
          <w:delText xml:space="preserve"> </w:delText>
        </w:r>
        <w:commentRangeStart w:id="105"/>
        <w:r w:rsidRPr="00DC06B3" w:rsidDel="00C07BAC">
          <w:rPr>
            <w:rFonts w:ascii="Times New Roman" w:hAnsi="Times New Roman" w:cs="Times New Roman"/>
            <w:sz w:val="24"/>
            <w:szCs w:val="24"/>
          </w:rPr>
          <w:delText xml:space="preserve">As </w:delText>
        </w:r>
        <w:r w:rsidR="00802D60" w:rsidRPr="00DC06B3" w:rsidDel="00C07BAC">
          <w:rPr>
            <w:rFonts w:ascii="Times New Roman" w:hAnsi="Times New Roman" w:cs="Times New Roman"/>
            <w:sz w:val="24"/>
            <w:szCs w:val="24"/>
          </w:rPr>
          <w:delText>lately this is the good security system for communication</w:delText>
        </w:r>
      </w:del>
      <w:del w:id="106" w:author="Siam" w:date="2018-05-26T23:04:00Z">
        <w:r w:rsidR="00802D60" w:rsidRPr="00DC06B3" w:rsidDel="00C07BAC">
          <w:rPr>
            <w:rFonts w:ascii="Times New Roman" w:hAnsi="Times New Roman" w:cs="Times New Roman"/>
            <w:sz w:val="24"/>
            <w:szCs w:val="24"/>
          </w:rPr>
          <w:delText>.</w:delText>
        </w:r>
        <w:commentRangeEnd w:id="105"/>
        <w:r w:rsidR="003B6EF1" w:rsidDel="00C07BAC">
          <w:rPr>
            <w:rStyle w:val="CommentReference"/>
          </w:rPr>
          <w:commentReference w:id="105"/>
        </w:r>
        <w:r w:rsidR="00802D60" w:rsidRPr="00DC06B3" w:rsidDel="00C07BAC">
          <w:rPr>
            <w:rFonts w:ascii="Times New Roman" w:hAnsi="Times New Roman" w:cs="Times New Roman"/>
            <w:sz w:val="24"/>
            <w:szCs w:val="24"/>
          </w:rPr>
          <w:delText xml:space="preserve"> </w:delText>
        </w:r>
        <w:commentRangeStart w:id="107"/>
        <w:r w:rsidR="00802D60" w:rsidRPr="00DC06B3" w:rsidDel="00C07BAC">
          <w:rPr>
            <w:rFonts w:ascii="Times New Roman" w:hAnsi="Times New Roman" w:cs="Times New Roman"/>
            <w:sz w:val="24"/>
            <w:szCs w:val="24"/>
          </w:rPr>
          <w:delText>The encryption key and decryption key m</w:delText>
        </w:r>
        <w:r w:rsidR="002E5F1C" w:rsidRPr="00DC06B3" w:rsidDel="00C07BAC">
          <w:rPr>
            <w:rFonts w:ascii="Times New Roman" w:hAnsi="Times New Roman" w:cs="Times New Roman"/>
            <w:sz w:val="24"/>
            <w:szCs w:val="24"/>
          </w:rPr>
          <w:delText>ay or may not be the same</w:delText>
        </w:r>
        <w:r w:rsidR="00802D60" w:rsidRPr="00DC06B3" w:rsidDel="00C07BAC">
          <w:rPr>
            <w:rFonts w:ascii="Times New Roman" w:hAnsi="Times New Roman" w:cs="Times New Roman"/>
            <w:sz w:val="24"/>
            <w:szCs w:val="24"/>
          </w:rPr>
          <w:delText>. When these keys are same,</w:delText>
        </w:r>
        <w:r w:rsidR="00A7026F" w:rsidDel="00C07BAC">
          <w:rPr>
            <w:rFonts w:ascii="Times New Roman" w:hAnsi="Times New Roman" w:cs="Times New Roman"/>
            <w:sz w:val="24"/>
            <w:szCs w:val="24"/>
          </w:rPr>
          <w:delText xml:space="preserve"> the cryptosystem is called a "S</w:delText>
        </w:r>
        <w:r w:rsidR="00802D60" w:rsidRPr="00DC06B3" w:rsidDel="00C07BAC">
          <w:rPr>
            <w:rFonts w:ascii="Times New Roman" w:hAnsi="Times New Roman" w:cs="Times New Roman"/>
            <w:sz w:val="24"/>
            <w:szCs w:val="24"/>
          </w:rPr>
          <w:delText xml:space="preserve">ymmetric key" </w:delText>
        </w:r>
        <w:r w:rsidR="00A7026F" w:rsidDel="00C07BAC">
          <w:rPr>
            <w:rFonts w:ascii="Times New Roman" w:hAnsi="Times New Roman" w:cs="Times New Roman"/>
            <w:sz w:val="24"/>
            <w:szCs w:val="24"/>
          </w:rPr>
          <w:delText>technique</w:delText>
        </w:r>
        <w:r w:rsidR="00802D60" w:rsidRPr="00DC06B3" w:rsidDel="00C07BAC">
          <w:rPr>
            <w:rFonts w:ascii="Times New Roman" w:hAnsi="Times New Roman" w:cs="Times New Roman"/>
            <w:sz w:val="24"/>
            <w:szCs w:val="24"/>
          </w:rPr>
          <w:delText>; when they are not it is called a</w:delText>
        </w:r>
        <w:r w:rsidR="00A7026F" w:rsidDel="00C07BAC">
          <w:rPr>
            <w:rFonts w:ascii="Times New Roman" w:hAnsi="Times New Roman" w:cs="Times New Roman"/>
            <w:sz w:val="24"/>
            <w:szCs w:val="24"/>
          </w:rPr>
          <w:delText>n "A</w:delText>
        </w:r>
        <w:r w:rsidR="002E5F1C" w:rsidRPr="00DC06B3" w:rsidDel="00C07BAC">
          <w:rPr>
            <w:rFonts w:ascii="Times New Roman" w:hAnsi="Times New Roman" w:cs="Times New Roman"/>
            <w:sz w:val="24"/>
            <w:szCs w:val="24"/>
          </w:rPr>
          <w:delText>symmetric key"</w:delText>
        </w:r>
        <w:r w:rsidR="00A7026F" w:rsidDel="00C07BAC">
          <w:rPr>
            <w:rFonts w:ascii="Times New Roman" w:hAnsi="Times New Roman" w:cs="Times New Roman"/>
            <w:sz w:val="24"/>
            <w:szCs w:val="24"/>
          </w:rPr>
          <w:delText xml:space="preserve"> technique</w:delText>
        </w:r>
        <w:r w:rsidR="00802D60" w:rsidRPr="00DC06B3" w:rsidDel="00C07BAC">
          <w:rPr>
            <w:rFonts w:ascii="Times New Roman" w:hAnsi="Times New Roman" w:cs="Times New Roman"/>
            <w:sz w:val="24"/>
            <w:szCs w:val="24"/>
          </w:rPr>
          <w:delText>.</w:delText>
        </w:r>
      </w:del>
      <w:commentRangeEnd w:id="107"/>
      <w:r w:rsidR="003B6EF1">
        <w:rPr>
          <w:rStyle w:val="CommentReference"/>
        </w:rPr>
        <w:commentReference w:id="107"/>
      </w:r>
    </w:p>
    <w:p w14:paraId="0CC09CB7" w14:textId="77777777" w:rsidR="00D35B71" w:rsidRPr="00DC06B3" w:rsidRDefault="00D35B71" w:rsidP="00A64081">
      <w:pPr>
        <w:rPr>
          <w:rFonts w:ascii="Times New Roman" w:hAnsi="Times New Roman" w:cs="Times New Roman"/>
          <w:sz w:val="24"/>
          <w:szCs w:val="24"/>
        </w:rPr>
      </w:pPr>
      <w:r w:rsidRPr="00DC06B3">
        <w:rPr>
          <w:rFonts w:ascii="Times New Roman" w:hAnsi="Times New Roman" w:cs="Times New Roman"/>
          <w:noProof/>
          <w:sz w:val="24"/>
          <w:szCs w:val="24"/>
        </w:rPr>
        <w:drawing>
          <wp:inline distT="0" distB="0" distL="0" distR="0" wp14:anchorId="5B9DE575" wp14:editId="5378A6D3">
            <wp:extent cx="63436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en.png"/>
                    <pic:cNvPicPr/>
                  </pic:nvPicPr>
                  <pic:blipFill>
                    <a:blip r:embed="rId8">
                      <a:extLst>
                        <a:ext uri="{28A0092B-C50C-407E-A947-70E740481C1C}">
                          <a14:useLocalDpi xmlns:a14="http://schemas.microsoft.com/office/drawing/2010/main" val="0"/>
                        </a:ext>
                      </a:extLst>
                    </a:blip>
                    <a:stretch>
                      <a:fillRect/>
                    </a:stretch>
                  </pic:blipFill>
                  <pic:spPr>
                    <a:xfrm>
                      <a:off x="0" y="0"/>
                      <a:ext cx="6347368" cy="2906828"/>
                    </a:xfrm>
                    <a:prstGeom prst="rect">
                      <a:avLst/>
                    </a:prstGeom>
                  </pic:spPr>
                </pic:pic>
              </a:graphicData>
            </a:graphic>
          </wp:inline>
        </w:drawing>
      </w:r>
    </w:p>
    <w:p w14:paraId="5448C151" w14:textId="77777777" w:rsidR="00135BFE" w:rsidRPr="00DC06B3" w:rsidRDefault="00A7026F" w:rsidP="00802D60">
      <w:pPr>
        <w:jc w:val="both"/>
        <w:rPr>
          <w:rFonts w:ascii="Times New Roman" w:hAnsi="Times New Roman" w:cs="Times New Roman"/>
          <w:sz w:val="24"/>
          <w:szCs w:val="24"/>
        </w:rPr>
      </w:pPr>
      <w:r>
        <w:rPr>
          <w:rFonts w:ascii="Times New Roman" w:hAnsi="Times New Roman" w:cs="Times New Roman"/>
          <w:sz w:val="24"/>
          <w:szCs w:val="24"/>
        </w:rPr>
        <w:t xml:space="preserve">          </w:t>
      </w:r>
      <w:r w:rsidR="001E4B91">
        <w:rPr>
          <w:rFonts w:ascii="Times New Roman" w:hAnsi="Times New Roman" w:cs="Times New Roman"/>
          <w:sz w:val="24"/>
          <w:szCs w:val="24"/>
        </w:rPr>
        <w:t xml:space="preserve">                          Figure 1: </w:t>
      </w:r>
      <w:r>
        <w:rPr>
          <w:rFonts w:ascii="Times New Roman" w:hAnsi="Times New Roman" w:cs="Times New Roman"/>
          <w:sz w:val="24"/>
          <w:szCs w:val="24"/>
        </w:rPr>
        <w:t>Classification of Cryptographic Algorithms</w:t>
      </w:r>
    </w:p>
    <w:p w14:paraId="062D1A0B" w14:textId="77777777" w:rsidR="00152A9A" w:rsidRPr="001E4B91" w:rsidDel="007A1AD0" w:rsidRDefault="001E4B91" w:rsidP="001E4B91">
      <w:pPr>
        <w:pStyle w:val="ListParagraph"/>
        <w:jc w:val="both"/>
        <w:rPr>
          <w:del w:id="108" w:author="navid" w:date="2018-05-26T10:38:00Z"/>
          <w:rFonts w:ascii="Times New Roman" w:hAnsi="Times New Roman" w:cs="Times New Roman"/>
          <w:sz w:val="24"/>
          <w:szCs w:val="24"/>
        </w:rPr>
      </w:pPr>
      <w:del w:id="109" w:author="navid" w:date="2018-05-26T10:38:00Z">
        <w:r w:rsidDel="007A1AD0">
          <w:rPr>
            <w:rFonts w:ascii="Times New Roman" w:hAnsi="Times New Roman" w:cs="Times New Roman"/>
            <w:b/>
            <w:sz w:val="24"/>
            <w:szCs w:val="24"/>
          </w:rPr>
          <w:delText>1.1.</w:delText>
        </w:r>
        <w:r w:rsidRPr="001E4B91" w:rsidDel="007A1AD0">
          <w:rPr>
            <w:rFonts w:ascii="Times New Roman" w:hAnsi="Times New Roman" w:cs="Times New Roman"/>
            <w:b/>
            <w:sz w:val="24"/>
            <w:szCs w:val="24"/>
          </w:rPr>
          <w:delText xml:space="preserve"> </w:delText>
        </w:r>
        <w:r w:rsidDel="007A1AD0">
          <w:rPr>
            <w:rFonts w:ascii="Times New Roman" w:hAnsi="Times New Roman" w:cs="Times New Roman"/>
            <w:b/>
            <w:sz w:val="24"/>
            <w:szCs w:val="24"/>
          </w:rPr>
          <w:delText>Symmetric</w:delText>
        </w:r>
        <w:r w:rsidR="00152A9A" w:rsidRPr="001E4B91" w:rsidDel="007A1AD0">
          <w:rPr>
            <w:rFonts w:ascii="Times New Roman" w:hAnsi="Times New Roman" w:cs="Times New Roman"/>
            <w:sz w:val="24"/>
            <w:szCs w:val="24"/>
          </w:rPr>
          <w:delText xml:space="preserve"> </w:delText>
        </w:r>
        <w:r w:rsidR="00152A9A" w:rsidRPr="001E4B91" w:rsidDel="007A1AD0">
          <w:rPr>
            <w:rFonts w:ascii="Times New Roman" w:hAnsi="Times New Roman" w:cs="Times New Roman"/>
            <w:b/>
            <w:sz w:val="24"/>
            <w:szCs w:val="24"/>
          </w:rPr>
          <w:delText>Cryptography</w:delText>
        </w:r>
        <w:r w:rsidR="00152A9A" w:rsidRPr="001E4B91" w:rsidDel="007A1AD0">
          <w:rPr>
            <w:rFonts w:ascii="Times New Roman" w:hAnsi="Times New Roman" w:cs="Times New Roman"/>
            <w:sz w:val="24"/>
            <w:szCs w:val="24"/>
          </w:rPr>
          <w:delText xml:space="preserve"> </w:delText>
        </w:r>
        <w:r w:rsidR="00152A9A" w:rsidRPr="001E4B91" w:rsidDel="007A1AD0">
          <w:rPr>
            <w:rFonts w:ascii="Times New Roman" w:hAnsi="Times New Roman" w:cs="Times New Roman"/>
            <w:b/>
            <w:sz w:val="24"/>
            <w:szCs w:val="24"/>
          </w:rPr>
          <w:delText>Algorithm</w:delText>
        </w:r>
        <w:r w:rsidR="00152A9A" w:rsidRPr="001E4B91" w:rsidDel="007A1AD0">
          <w:rPr>
            <w:rFonts w:ascii="Times New Roman" w:hAnsi="Times New Roman" w:cs="Times New Roman"/>
            <w:sz w:val="24"/>
            <w:szCs w:val="24"/>
          </w:rPr>
          <w:delText>:</w:delText>
        </w:r>
      </w:del>
    </w:p>
    <w:p w14:paraId="0B4CD4C4" w14:textId="430A8927" w:rsidR="005876C4" w:rsidRPr="00DC06B3" w:rsidDel="00C61E47" w:rsidRDefault="00152A9A" w:rsidP="00152A9A">
      <w:pPr>
        <w:rPr>
          <w:del w:id="110" w:author="Siam" w:date="2018-05-27T00:08:00Z"/>
          <w:rFonts w:ascii="Times New Roman" w:hAnsi="Times New Roman" w:cs="Times New Roman"/>
          <w:color w:val="000000"/>
          <w:sz w:val="24"/>
          <w:szCs w:val="24"/>
        </w:rPr>
      </w:pPr>
      <w:del w:id="111" w:author="Siam" w:date="2018-05-27T00:08:00Z">
        <w:r w:rsidRPr="00DC06B3" w:rsidDel="00C61E47">
          <w:rPr>
            <w:rFonts w:ascii="Times New Roman" w:hAnsi="Times New Roman" w:cs="Times New Roman"/>
            <w:color w:val="000000"/>
            <w:sz w:val="24"/>
            <w:szCs w:val="24"/>
          </w:rPr>
          <w:delText xml:space="preserve">This type of cryptography practices </w:delText>
        </w:r>
      </w:del>
      <w:ins w:id="112" w:author="navid" w:date="2018-05-26T10:38:00Z">
        <w:del w:id="113" w:author="Siam" w:date="2018-05-27T00:08:00Z">
          <w:r w:rsidR="007A1AD0" w:rsidDel="00C61E47">
            <w:rPr>
              <w:rFonts w:ascii="Times New Roman" w:hAnsi="Times New Roman" w:cs="Times New Roman"/>
              <w:color w:val="000000"/>
              <w:sz w:val="24"/>
              <w:szCs w:val="24"/>
            </w:rPr>
            <w:delText xml:space="preserve">In symmetric cryptography </w:delText>
          </w:r>
        </w:del>
      </w:ins>
      <w:del w:id="114" w:author="Siam" w:date="2018-05-27T00:08:00Z">
        <w:r w:rsidRPr="00DC06B3" w:rsidDel="00C61E47">
          <w:rPr>
            <w:rFonts w:ascii="Times New Roman" w:hAnsi="Times New Roman" w:cs="Times New Roman"/>
            <w:color w:val="000000"/>
            <w:sz w:val="24"/>
            <w:szCs w:val="24"/>
          </w:rPr>
          <w:delText xml:space="preserve">only one key for both encryption and decryption, and it is also called secret key </w:delText>
        </w:r>
        <w:r w:rsidR="00AA69FA" w:rsidRPr="00DC06B3" w:rsidDel="00C61E47">
          <w:rPr>
            <w:rFonts w:ascii="Times New Roman" w:hAnsi="Times New Roman" w:cs="Times New Roman"/>
            <w:color w:val="000000"/>
            <w:sz w:val="24"/>
            <w:szCs w:val="24"/>
          </w:rPr>
          <w:delText>cryptography [1</w:delText>
        </w:r>
        <w:r w:rsidRPr="00DC06B3" w:rsidDel="00C61E47">
          <w:rPr>
            <w:rFonts w:ascii="Times New Roman" w:hAnsi="Times New Roman" w:cs="Times New Roman"/>
            <w:color w:val="000000"/>
            <w:sz w:val="24"/>
            <w:szCs w:val="24"/>
          </w:rPr>
          <w:delText>]. This technique works by the following principles:</w:delText>
        </w:r>
        <w:r w:rsidRPr="00DC06B3" w:rsidDel="00C61E47">
          <w:rPr>
            <w:rFonts w:ascii="Times New Roman" w:hAnsi="Times New Roman" w:cs="Times New Roman"/>
            <w:color w:val="000000"/>
            <w:sz w:val="24"/>
            <w:szCs w:val="24"/>
          </w:rPr>
          <w:br/>
        </w:r>
        <w:commentRangeStart w:id="115"/>
        <w:r w:rsidRPr="00DC06B3" w:rsidDel="00C61E47">
          <w:rPr>
            <w:rFonts w:ascii="Times New Roman" w:hAnsi="Times New Roman" w:cs="Times New Roman"/>
            <w:color w:val="000000"/>
            <w:sz w:val="24"/>
            <w:szCs w:val="24"/>
          </w:rPr>
          <w:delText>1. The plaintext is encrypted with the key to produce cipher text and it is sent to the receiver.</w:delText>
        </w:r>
        <w:r w:rsidRPr="00DC06B3" w:rsidDel="00C61E47">
          <w:rPr>
            <w:rFonts w:ascii="Times New Roman" w:hAnsi="Times New Roman" w:cs="Times New Roman"/>
            <w:color w:val="000000"/>
            <w:sz w:val="24"/>
            <w:szCs w:val="24"/>
          </w:rPr>
          <w:br/>
          <w:delText>2. The receiver uses the same key to decrypt the cipher text and finds the original plaintext.</w:delText>
        </w:r>
        <w:r w:rsidRPr="00DC06B3" w:rsidDel="00C61E47">
          <w:rPr>
            <w:rFonts w:ascii="Times New Roman" w:hAnsi="Times New Roman" w:cs="Times New Roman"/>
            <w:color w:val="000000"/>
            <w:sz w:val="24"/>
            <w:szCs w:val="24"/>
          </w:rPr>
          <w:br/>
          <w:delText>In Symmetric key cryptography both the sender and the receiver must know the same key in order to use the technique. There are two common patterns in this method stream cipher and Block cipher. The stream ciphers generate a sequence of bits used as a key called a key</w:delText>
        </w:r>
        <w:r w:rsidRPr="00DC06B3" w:rsidDel="00C61E47">
          <w:rPr>
            <w:rFonts w:ascii="Times New Roman" w:hAnsi="Times New Roman" w:cs="Times New Roman"/>
            <w:color w:val="000000"/>
            <w:sz w:val="24"/>
            <w:szCs w:val="24"/>
          </w:rPr>
          <w:br/>
          <w:delText>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w:delText>
        </w:r>
        <w:r w:rsidRPr="00DC06B3" w:rsidDel="00C61E47">
          <w:rPr>
            <w:rFonts w:ascii="Times New Roman" w:hAnsi="Times New Roman" w:cs="Times New Roman"/>
            <w:color w:val="000000"/>
            <w:sz w:val="24"/>
            <w:szCs w:val="24"/>
          </w:rPr>
          <w:br/>
          <w:delTex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w:delText>
        </w:r>
        <w:r w:rsidR="00AA69FA" w:rsidRPr="00DC06B3" w:rsidDel="00C61E47">
          <w:rPr>
            <w:rFonts w:ascii="Times New Roman" w:hAnsi="Times New Roman" w:cs="Times New Roman"/>
            <w:color w:val="000000"/>
            <w:sz w:val="24"/>
            <w:szCs w:val="24"/>
          </w:rPr>
          <w:delText>2</w:delText>
        </w:r>
        <w:r w:rsidRPr="00DC06B3" w:rsidDel="00C61E47">
          <w:rPr>
            <w:rFonts w:ascii="Times New Roman" w:hAnsi="Times New Roman" w:cs="Times New Roman"/>
            <w:color w:val="000000"/>
            <w:sz w:val="24"/>
            <w:szCs w:val="24"/>
          </w:rPr>
          <w:delText>].</w:delText>
        </w:r>
        <w:commentRangeEnd w:id="115"/>
        <w:r w:rsidR="00B008A0" w:rsidDel="00C61E47">
          <w:rPr>
            <w:rStyle w:val="CommentReference"/>
          </w:rPr>
          <w:commentReference w:id="115"/>
        </w:r>
      </w:del>
    </w:p>
    <w:p w14:paraId="1D8B2298" w14:textId="77777777" w:rsidR="005876C4" w:rsidRPr="00DC06B3" w:rsidRDefault="005876C4" w:rsidP="00152A9A">
      <w:pPr>
        <w:rPr>
          <w:rFonts w:ascii="Times New Roman" w:hAnsi="Times New Roman" w:cs="Times New Roman"/>
          <w:color w:val="000000"/>
          <w:sz w:val="24"/>
          <w:szCs w:val="24"/>
        </w:rPr>
      </w:pPr>
    </w:p>
    <w:p w14:paraId="7DBAEE51" w14:textId="77777777" w:rsidR="00A532D7" w:rsidRPr="00DC06B3" w:rsidRDefault="005876C4" w:rsidP="00A532D7">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drawing>
          <wp:inline distT="0" distB="0" distL="0" distR="0" wp14:anchorId="56A4C704" wp14:editId="0A73C08B">
            <wp:extent cx="5553075"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metric-Encryption.png"/>
                    <pic:cNvPicPr/>
                  </pic:nvPicPr>
                  <pic:blipFill>
                    <a:blip r:embed="rId9">
                      <a:extLst>
                        <a:ext uri="{28A0092B-C50C-407E-A947-70E740481C1C}">
                          <a14:useLocalDpi xmlns:a14="http://schemas.microsoft.com/office/drawing/2010/main" val="0"/>
                        </a:ext>
                      </a:extLst>
                    </a:blip>
                    <a:stretch>
                      <a:fillRect/>
                    </a:stretch>
                  </pic:blipFill>
                  <pic:spPr>
                    <a:xfrm>
                      <a:off x="0" y="0"/>
                      <a:ext cx="5566406" cy="2157818"/>
                    </a:xfrm>
                    <a:prstGeom prst="rect">
                      <a:avLst/>
                    </a:prstGeom>
                  </pic:spPr>
                </pic:pic>
              </a:graphicData>
            </a:graphic>
          </wp:inline>
        </w:drawing>
      </w:r>
    </w:p>
    <w:p w14:paraId="0755961C" w14:textId="77777777" w:rsidR="00A532D7" w:rsidRDefault="001E4B91" w:rsidP="00A532D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Figure 2: Symmetric Encryption Technique </w:t>
      </w:r>
    </w:p>
    <w:p w14:paraId="796C6D3C" w14:textId="77777777" w:rsidR="00F07147" w:rsidRDefault="00F07147" w:rsidP="00A532D7">
      <w:pPr>
        <w:pStyle w:val="ListParagraph"/>
        <w:rPr>
          <w:rFonts w:ascii="Times New Roman" w:hAnsi="Times New Roman" w:cs="Times New Roman"/>
          <w:sz w:val="24"/>
          <w:szCs w:val="24"/>
        </w:rPr>
      </w:pPr>
    </w:p>
    <w:p w14:paraId="4FA7986C" w14:textId="77777777" w:rsidR="00F07147" w:rsidRPr="00F07147" w:rsidRDefault="00F07147" w:rsidP="00F07147">
      <w:pPr>
        <w:pStyle w:val="ListParagraph"/>
        <w:numPr>
          <w:ilvl w:val="0"/>
          <w:numId w:val="1"/>
        </w:numPr>
        <w:rPr>
          <w:ins w:id="116" w:author="navid" w:date="2018-05-26T10:51:00Z"/>
          <w:rFonts w:ascii="Times New Roman" w:hAnsi="Times New Roman" w:cs="Times New Roman"/>
          <w:b/>
          <w:sz w:val="28"/>
          <w:szCs w:val="24"/>
        </w:rPr>
      </w:pPr>
      <w:ins w:id="117" w:author="navid" w:date="2018-05-26T10:51:00Z">
        <w:r>
          <w:rPr>
            <w:rFonts w:ascii="Times New Roman" w:hAnsi="Times New Roman" w:cs="Times New Roman"/>
            <w:b/>
            <w:sz w:val="28"/>
            <w:szCs w:val="24"/>
          </w:rPr>
          <w:t>Symmetric Encryption A</w:t>
        </w:r>
        <w:r w:rsidRPr="00F07147">
          <w:rPr>
            <w:rFonts w:ascii="Times New Roman" w:hAnsi="Times New Roman" w:cs="Times New Roman"/>
            <w:b/>
            <w:sz w:val="28"/>
            <w:szCs w:val="24"/>
          </w:rPr>
          <w:t>lgorithms</w:t>
        </w:r>
      </w:ins>
    </w:p>
    <w:p w14:paraId="6B8F4A5D" w14:textId="77777777" w:rsidR="00F07147" w:rsidRDefault="00F07147" w:rsidP="00F07147">
      <w:pPr>
        <w:pStyle w:val="ListParagraph"/>
        <w:rPr>
          <w:rFonts w:ascii="Times New Roman" w:hAnsi="Times New Roman" w:cs="Times New Roman"/>
          <w:b/>
          <w:sz w:val="28"/>
          <w:szCs w:val="24"/>
        </w:rPr>
      </w:pPr>
    </w:p>
    <w:p w14:paraId="72172001" w14:textId="29747ABB" w:rsidR="00FF3B56" w:rsidRDefault="00FF3B56" w:rsidP="00FF3B56">
      <w:pPr>
        <w:rPr>
          <w:ins w:id="118" w:author="Siam" w:date="2018-05-27T00:18:00Z"/>
        </w:rPr>
        <w:pPrChange w:id="119" w:author="Siam" w:date="2018-05-27T00:18:00Z">
          <w:pPr>
            <w:pStyle w:val="ListParagraph"/>
            <w:numPr>
              <w:numId w:val="11"/>
            </w:numPr>
            <w:ind w:hanging="360"/>
          </w:pPr>
        </w:pPrChange>
      </w:pPr>
      <w:ins w:id="120" w:author="Siam" w:date="2018-05-27T00:15:00Z">
        <w:r w:rsidRPr="00FF3B56">
          <w:rPr>
            <w:highlight w:val="yellow"/>
            <w:rPrChange w:id="121" w:author="Siam" w:date="2018-05-27T00:24:00Z">
              <w:rPr/>
            </w:rPrChange>
          </w:rPr>
          <w:t>In Symmetric we explain about the AES</w:t>
        </w:r>
        <w:proofErr w:type="gramStart"/>
        <w:r w:rsidRPr="00FF3B56">
          <w:rPr>
            <w:highlight w:val="yellow"/>
            <w:rPrChange w:id="122" w:author="Siam" w:date="2018-05-27T00:24:00Z">
              <w:rPr/>
            </w:rPrChange>
          </w:rPr>
          <w:t>,DES</w:t>
        </w:r>
        <w:proofErr w:type="gramEnd"/>
        <w:r w:rsidRPr="00FF3B56">
          <w:rPr>
            <w:highlight w:val="yellow"/>
            <w:rPrChange w:id="123" w:author="Siam" w:date="2018-05-27T00:24:00Z">
              <w:rPr/>
            </w:rPrChange>
          </w:rPr>
          <w:t xml:space="preserve"> and 3DES </w:t>
        </w:r>
        <w:proofErr w:type="spellStart"/>
        <w:r w:rsidRPr="00FF3B56">
          <w:rPr>
            <w:highlight w:val="yellow"/>
            <w:rPrChange w:id="124" w:author="Siam" w:date="2018-05-27T00:24:00Z">
              <w:rPr/>
            </w:rPrChange>
          </w:rPr>
          <w:t>algorithm.</w:t>
        </w:r>
      </w:ins>
      <w:ins w:id="125" w:author="Siam" w:date="2018-05-27T00:18:00Z">
        <w:r w:rsidRPr="00FF3B56">
          <w:rPr>
            <w:highlight w:val="yellow"/>
            <w:rPrChange w:id="126" w:author="Siam" w:date="2018-05-27T00:24:00Z">
              <w:rPr/>
            </w:rPrChange>
          </w:rPr>
          <w:t>In</w:t>
        </w:r>
        <w:proofErr w:type="spellEnd"/>
        <w:r w:rsidRPr="00FF3B56">
          <w:rPr>
            <w:highlight w:val="yellow"/>
            <w:rPrChange w:id="127" w:author="Siam" w:date="2018-05-27T00:24:00Z">
              <w:rPr/>
            </w:rPrChange>
          </w:rPr>
          <w:t xml:space="preserve"> </w:t>
        </w:r>
      </w:ins>
      <w:ins w:id="128" w:author="Siam" w:date="2018-05-27T00:22:00Z">
        <w:r w:rsidRPr="00FF3B56">
          <w:rPr>
            <w:highlight w:val="yellow"/>
            <w:rPrChange w:id="129" w:author="Siam" w:date="2018-05-27T00:24:00Z">
              <w:rPr/>
            </w:rPrChange>
          </w:rPr>
          <w:t>description</w:t>
        </w:r>
      </w:ins>
      <w:ins w:id="130" w:author="Siam" w:date="2018-05-27T00:18:00Z">
        <w:r w:rsidRPr="00FF3B56">
          <w:rPr>
            <w:highlight w:val="yellow"/>
            <w:rPrChange w:id="131" w:author="Siam" w:date="2018-05-27T00:24:00Z">
              <w:rPr/>
            </w:rPrChange>
          </w:rPr>
          <w:t xml:space="preserve"> we use the work of some papers and also mention our own explanation about the process of algorithms</w:t>
        </w:r>
      </w:ins>
      <w:ins w:id="132" w:author="Siam" w:date="2018-05-27T00:22:00Z">
        <w:r w:rsidRPr="00FF3B56">
          <w:rPr>
            <w:highlight w:val="yellow"/>
            <w:rPrChange w:id="133" w:author="Siam" w:date="2018-05-27T00:24:00Z">
              <w:rPr/>
            </w:rPrChange>
          </w:rPr>
          <w:t xml:space="preserve"> by using the </w:t>
        </w:r>
        <w:proofErr w:type="spellStart"/>
        <w:r w:rsidRPr="00FF3B56">
          <w:rPr>
            <w:highlight w:val="yellow"/>
            <w:rPrChange w:id="134" w:author="Siam" w:date="2018-05-27T00:24:00Z">
              <w:rPr/>
            </w:rPrChange>
          </w:rPr>
          <w:t>figure</w:t>
        </w:r>
      </w:ins>
      <w:ins w:id="135" w:author="Siam" w:date="2018-05-27T00:18:00Z">
        <w:r w:rsidRPr="00FF3B56">
          <w:rPr>
            <w:highlight w:val="yellow"/>
            <w:rPrChange w:id="136" w:author="Siam" w:date="2018-05-27T00:24:00Z">
              <w:rPr/>
            </w:rPrChange>
          </w:rPr>
          <w:t>.By</w:t>
        </w:r>
        <w:proofErr w:type="spellEnd"/>
        <w:r w:rsidRPr="00FF3B56">
          <w:rPr>
            <w:highlight w:val="yellow"/>
            <w:rPrChange w:id="137" w:author="Siam" w:date="2018-05-27T00:24:00Z">
              <w:rPr/>
            </w:rPrChange>
          </w:rPr>
          <w:t xml:space="preserve"> describing all</w:t>
        </w:r>
      </w:ins>
      <w:ins w:id="138" w:author="Siam" w:date="2018-05-27T00:21:00Z">
        <w:r w:rsidRPr="00FF3B56">
          <w:rPr>
            <w:highlight w:val="yellow"/>
            <w:rPrChange w:id="139" w:author="Siam" w:date="2018-05-27T00:24:00Z">
              <w:rPr/>
            </w:rPrChange>
          </w:rPr>
          <w:t>,</w:t>
        </w:r>
      </w:ins>
      <w:ins w:id="140" w:author="Siam" w:date="2018-05-27T00:18:00Z">
        <w:r w:rsidRPr="00FF3B56">
          <w:rPr>
            <w:highlight w:val="yellow"/>
            <w:rPrChange w:id="141" w:author="Siam" w:date="2018-05-27T00:24:00Z">
              <w:rPr/>
            </w:rPrChange>
          </w:rPr>
          <w:t xml:space="preserve"> we able to reach a solution that what is better to all of them.</w:t>
        </w:r>
      </w:ins>
    </w:p>
    <w:p w14:paraId="7324B789" w14:textId="7C33AA9D" w:rsidR="00F07147" w:rsidDel="00FF3B56" w:rsidRDefault="00FF3B56" w:rsidP="00FF3B56">
      <w:pPr>
        <w:pStyle w:val="ListParagraph"/>
        <w:rPr>
          <w:del w:id="142" w:author="Siam" w:date="2018-05-27T00:15:00Z"/>
        </w:rPr>
        <w:pPrChange w:id="143" w:author="Siam" w:date="2018-05-27T00:18:00Z">
          <w:pPr>
            <w:pStyle w:val="ListParagraph"/>
          </w:pPr>
        </w:pPrChange>
      </w:pPr>
      <w:ins w:id="144" w:author="Siam" w:date="2018-05-27T00:18:00Z">
        <w:r w:rsidDel="00FF3B56">
          <w:t xml:space="preserve"> </w:t>
        </w:r>
      </w:ins>
      <w:ins w:id="145" w:author="navid" w:date="2018-05-26T10:49:00Z">
        <w:del w:id="146" w:author="Siam" w:date="2018-05-27T00:15:00Z">
          <w:r w:rsidR="00F07147" w:rsidDel="00FF3B56">
            <w:delText xml:space="preserve">Write some </w:delText>
          </w:r>
        </w:del>
      </w:ins>
      <w:ins w:id="147" w:author="navid" w:date="2018-05-26T10:50:00Z">
        <w:del w:id="148" w:author="Siam" w:date="2018-05-27T00:15:00Z">
          <w:r w:rsidR="00F07147" w:rsidDel="00FF3B56">
            <w:delText>supportive</w:delText>
          </w:r>
        </w:del>
      </w:ins>
      <w:ins w:id="149" w:author="navid" w:date="2018-05-26T10:49:00Z">
        <w:del w:id="150" w:author="Siam" w:date="2018-05-27T00:15:00Z">
          <w:r w:rsidR="00F07147" w:rsidDel="00FF3B56">
            <w:delText xml:space="preserve"> lines </w:delText>
          </w:r>
        </w:del>
      </w:ins>
      <w:ins w:id="151" w:author="navid" w:date="2018-05-26T10:50:00Z">
        <w:del w:id="152" w:author="Siam" w:date="2018-05-27T00:15:00Z">
          <w:r w:rsidR="00F07147" w:rsidDel="00FF3B56">
            <w:delText>that you are going to mention below…</w:delText>
          </w:r>
        </w:del>
      </w:ins>
    </w:p>
    <w:p w14:paraId="62A1F662" w14:textId="55C86C62" w:rsidR="00F07147" w:rsidRPr="00B008A0" w:rsidDel="00FF3B56" w:rsidRDefault="00F07147" w:rsidP="00F07147">
      <w:pPr>
        <w:pStyle w:val="ListParagraph"/>
        <w:rPr>
          <w:del w:id="153" w:author="Siam" w:date="2018-05-27T00:18:00Z"/>
        </w:rPr>
      </w:pPr>
    </w:p>
    <w:p w14:paraId="7A75F1ED" w14:textId="77777777" w:rsidR="00135BFE" w:rsidRPr="001E4B91" w:rsidRDefault="00135BFE" w:rsidP="001E4B91">
      <w:pPr>
        <w:pStyle w:val="ListParagraph"/>
        <w:numPr>
          <w:ilvl w:val="0"/>
          <w:numId w:val="11"/>
        </w:numPr>
        <w:rPr>
          <w:rFonts w:ascii="Times New Roman" w:hAnsi="Times New Roman" w:cs="Times New Roman"/>
          <w:sz w:val="24"/>
          <w:szCs w:val="24"/>
        </w:rPr>
      </w:pPr>
      <w:r w:rsidRPr="001E4B91">
        <w:rPr>
          <w:rFonts w:ascii="Times New Roman" w:hAnsi="Times New Roman" w:cs="Times New Roman"/>
          <w:b/>
          <w:sz w:val="24"/>
          <w:szCs w:val="24"/>
        </w:rPr>
        <w:t>AES</w:t>
      </w:r>
      <w:r w:rsidRPr="001E4B91">
        <w:rPr>
          <w:rFonts w:ascii="Times New Roman" w:hAnsi="Times New Roman" w:cs="Times New Roman"/>
          <w:sz w:val="24"/>
          <w:szCs w:val="24"/>
        </w:rPr>
        <w:t xml:space="preserve">: </w:t>
      </w:r>
      <w:r w:rsidRPr="001E4B91">
        <w:rPr>
          <w:rFonts w:ascii="Times New Roman" w:hAnsi="Times New Roman" w:cs="Times New Roman"/>
          <w:color w:val="000000"/>
          <w:sz w:val="24"/>
          <w:szCs w:val="24"/>
        </w:rPr>
        <w:t>Advance Encryption Standard</w:t>
      </w:r>
    </w:p>
    <w:p w14:paraId="19CF199F" w14:textId="77777777" w:rsidR="00135BFE" w:rsidRPr="00DC06B3" w:rsidRDefault="00135BFE" w:rsidP="00135BFE">
      <w:pPr>
        <w:spacing w:after="0"/>
        <w:rPr>
          <w:rStyle w:val="fontstyle01"/>
          <w:rFonts w:ascii="Times New Roman" w:hAnsi="Times New Roman" w:cs="Times New Roman"/>
          <w:sz w:val="24"/>
          <w:szCs w:val="24"/>
        </w:rPr>
      </w:pPr>
      <w:proofErr w:type="spellStart"/>
      <w:r w:rsidRPr="00DC06B3">
        <w:rPr>
          <w:rStyle w:val="fontstyle01"/>
          <w:rFonts w:ascii="Times New Roman" w:hAnsi="Times New Roman" w:cs="Times New Roman"/>
          <w:sz w:val="24"/>
          <w:szCs w:val="24"/>
        </w:rPr>
        <w:t>Rijndael</w:t>
      </w:r>
      <w:proofErr w:type="spellEnd"/>
      <w:r w:rsidRPr="00DC06B3">
        <w:rPr>
          <w:rStyle w:val="fontstyle01"/>
          <w:rFonts w:ascii="Times New Roman" w:hAnsi="Times New Roman" w:cs="Times New Roman"/>
          <w:sz w:val="24"/>
          <w:szCs w:val="24"/>
        </w:rPr>
        <w:t xml:space="preserve"> was selected as the AES in Oct-2000 Designed by Vincent </w:t>
      </w:r>
      <w:proofErr w:type="spellStart"/>
      <w:r w:rsidRPr="00DC06B3">
        <w:rPr>
          <w:rStyle w:val="fontstyle01"/>
          <w:rFonts w:ascii="Times New Roman" w:hAnsi="Times New Roman" w:cs="Times New Roman"/>
          <w:sz w:val="24"/>
          <w:szCs w:val="24"/>
        </w:rPr>
        <w:t>Rijmen</w:t>
      </w:r>
      <w:proofErr w:type="spellEnd"/>
      <w:r w:rsidRPr="00DC06B3">
        <w:rPr>
          <w:rStyle w:val="fontstyle01"/>
          <w:rFonts w:ascii="Times New Roman" w:hAnsi="Times New Roman" w:cs="Times New Roman"/>
          <w:sz w:val="24"/>
          <w:szCs w:val="24"/>
        </w:rPr>
        <w:t xml:space="preserve"> and Joan </w:t>
      </w:r>
      <w:proofErr w:type="spellStart"/>
      <w:r w:rsidRPr="00DC06B3">
        <w:rPr>
          <w:rStyle w:val="fontstyle01"/>
          <w:rFonts w:ascii="Times New Roman" w:hAnsi="Times New Roman" w:cs="Times New Roman"/>
          <w:sz w:val="24"/>
          <w:szCs w:val="24"/>
        </w:rPr>
        <w:t>Daemen</w:t>
      </w:r>
      <w:proofErr w:type="spellEnd"/>
      <w:r w:rsidRPr="00DC06B3">
        <w:rPr>
          <w:rStyle w:val="fontstyle01"/>
          <w:rFonts w:ascii="Times New Roman" w:hAnsi="Times New Roman" w:cs="Times New Roman"/>
          <w:sz w:val="24"/>
          <w:szCs w:val="24"/>
        </w:rPr>
        <w:t xml:space="preserve"> in</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Belgium. AES is a symmetric block cipher that can Block size128bit, Cipher keys 128,192and 256</w:t>
      </w:r>
      <w:r w:rsidRPr="00DC06B3">
        <w:rPr>
          <w:rFonts w:ascii="Times New Roman" w:hAnsi="Times New Roman" w:cs="Times New Roman"/>
          <w:color w:val="000000"/>
          <w:sz w:val="24"/>
          <w:szCs w:val="24"/>
        </w:rPr>
        <w:t xml:space="preserve"> </w:t>
      </w:r>
      <w:r w:rsidRPr="00DC06B3">
        <w:rPr>
          <w:rStyle w:val="fontstyle01"/>
          <w:rFonts w:ascii="Times New Roman" w:hAnsi="Times New Roman" w:cs="Times New Roman"/>
          <w:sz w:val="24"/>
          <w:szCs w:val="24"/>
        </w:rPr>
        <w:t>bits. Basically, encryption algorithms are divided into three major categories – transposition</w:t>
      </w:r>
      <w:proofErr w:type="gramStart"/>
      <w:r w:rsidRPr="00DC06B3">
        <w:rPr>
          <w:rStyle w:val="fontstyle01"/>
          <w:rFonts w:ascii="Times New Roman" w:hAnsi="Times New Roman" w:cs="Times New Roman"/>
          <w:sz w:val="24"/>
          <w:szCs w:val="24"/>
        </w:rPr>
        <w:t>,</w:t>
      </w:r>
      <w:proofErr w:type="gramEnd"/>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substitution, and transpositi</w:t>
      </w:r>
      <w:r w:rsidR="009306D8" w:rsidRPr="00DC06B3">
        <w:rPr>
          <w:rStyle w:val="fontstyle01"/>
          <w:rFonts w:ascii="Times New Roman" w:hAnsi="Times New Roman" w:cs="Times New Roman"/>
          <w:sz w:val="24"/>
          <w:szCs w:val="24"/>
        </w:rPr>
        <w:t>on – substitution technique. This</w:t>
      </w:r>
      <w:r w:rsidRPr="00DC06B3">
        <w:rPr>
          <w:rStyle w:val="fontstyle01"/>
          <w:rFonts w:ascii="Times New Roman" w:hAnsi="Times New Roman" w:cs="Times New Roman"/>
          <w:sz w:val="24"/>
          <w:szCs w:val="24"/>
        </w:rPr>
        <w:t xml:space="preserve"> algorithm uses a round function that</w:t>
      </w:r>
      <w:r w:rsidRPr="00DC06B3">
        <w:rPr>
          <w:rFonts w:ascii="Times New Roman" w:hAnsi="Times New Roman" w:cs="Times New Roman"/>
          <w:color w:val="000000"/>
          <w:sz w:val="24"/>
          <w:szCs w:val="24"/>
        </w:rPr>
        <w:br/>
      </w:r>
      <w:r w:rsidRPr="00DC06B3">
        <w:rPr>
          <w:rStyle w:val="fontstyle01"/>
          <w:rFonts w:ascii="Times New Roman" w:hAnsi="Times New Roman" w:cs="Times New Roman"/>
          <w:sz w:val="24"/>
          <w:szCs w:val="24"/>
        </w:rPr>
        <w:t xml:space="preserve">is compared of four different byte-oriented transformations such as Sub byte, Shift row, Mix column, Add round key. </w:t>
      </w:r>
      <w:r w:rsidR="009306D8" w:rsidRPr="00DC06B3">
        <w:rPr>
          <w:rStyle w:val="fontstyle01"/>
          <w:rFonts w:ascii="Times New Roman" w:hAnsi="Times New Roman" w:cs="Times New Roman"/>
          <w:sz w:val="24"/>
          <w:szCs w:val="24"/>
        </w:rPr>
        <w:t xml:space="preserve">Number of rounds to be used depends on the length of key </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3</w:t>
      </w:r>
      <w:r w:rsidRPr="00DC06B3">
        <w:rPr>
          <w:rStyle w:val="fontstyle01"/>
          <w:rFonts w:ascii="Times New Roman" w:hAnsi="Times New Roman" w:cs="Times New Roman"/>
          <w:sz w:val="24"/>
          <w:szCs w:val="24"/>
        </w:rPr>
        <w:t>]</w:t>
      </w:r>
      <w:r w:rsidR="00AA69FA" w:rsidRPr="00DC06B3">
        <w:rPr>
          <w:rStyle w:val="fontstyle01"/>
          <w:rFonts w:ascii="Times New Roman" w:hAnsi="Times New Roman" w:cs="Times New Roman"/>
          <w:sz w:val="24"/>
          <w:szCs w:val="24"/>
        </w:rPr>
        <w:t>.</w:t>
      </w:r>
    </w:p>
    <w:p w14:paraId="39169A71" w14:textId="77777777" w:rsidR="00135BFE" w:rsidRPr="00DC06B3" w:rsidRDefault="00135BFE" w:rsidP="00135BFE">
      <w:pPr>
        <w:spacing w:after="0"/>
        <w:rPr>
          <w:rStyle w:val="fontstyle01"/>
          <w:rFonts w:ascii="Times New Roman" w:hAnsi="Times New Roman" w:cs="Times New Roman"/>
          <w:sz w:val="24"/>
          <w:szCs w:val="24"/>
        </w:rPr>
      </w:pPr>
    </w:p>
    <w:p w14:paraId="332FA4F0" w14:textId="77777777" w:rsidR="00135BFE" w:rsidRPr="00DC06B3" w:rsidRDefault="009306D8" w:rsidP="00135BFE">
      <w:pPr>
        <w:rPr>
          <w:rFonts w:ascii="Times New Roman" w:hAnsi="Times New Roman" w:cs="Times New Roman"/>
          <w:sz w:val="24"/>
          <w:szCs w:val="24"/>
        </w:rPr>
      </w:pPr>
      <w:r w:rsidRPr="00DC06B3">
        <w:rPr>
          <w:rFonts w:ascii="Times New Roman" w:hAnsi="Times New Roman" w:cs="Times New Roman"/>
          <w:sz w:val="24"/>
          <w:szCs w:val="24"/>
        </w:rPr>
        <w:t xml:space="preserve">These numbers of rounds, </w:t>
      </w:r>
      <w:r w:rsidR="00135BFE" w:rsidRPr="00DC06B3">
        <w:rPr>
          <w:rFonts w:ascii="Times New Roman" w:hAnsi="Times New Roman" w:cs="Times New Roman"/>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w:t>
      </w:r>
      <w:proofErr w:type="gramStart"/>
      <w:r w:rsidR="00135BFE" w:rsidRPr="00DC06B3">
        <w:rPr>
          <w:rFonts w:ascii="Times New Roman" w:hAnsi="Times New Roman" w:cs="Times New Roman"/>
          <w:sz w:val="24"/>
          <w:szCs w:val="24"/>
        </w:rPr>
        <w:t>for</w:t>
      </w:r>
      <w:proofErr w:type="gramEnd"/>
      <w:r w:rsidR="00135BFE" w:rsidRPr="00DC06B3">
        <w:rPr>
          <w:rFonts w:ascii="Times New Roman" w:hAnsi="Times New Roman" w:cs="Times New Roman"/>
          <w:sz w:val="24"/>
          <w:szCs w:val="24"/>
        </w:rPr>
        <w:t xml:space="preserve">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14:paraId="45D75464" w14:textId="77777777" w:rsidR="00BB3B95" w:rsidRP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 xml:space="preserve">As </w:t>
      </w:r>
      <w:r w:rsidR="00135BFE" w:rsidRPr="00DC06B3">
        <w:rPr>
          <w:rFonts w:ascii="Times New Roman" w:hAnsi="Times New Roman" w:cs="Times New Roman"/>
          <w:sz w:val="24"/>
          <w:szCs w:val="24"/>
        </w:rPr>
        <w:t>AES implemented in sys</w:t>
      </w:r>
      <w:r w:rsidRPr="00DC06B3">
        <w:rPr>
          <w:rFonts w:ascii="Times New Roman" w:hAnsi="Times New Roman" w:cs="Times New Roman"/>
          <w:sz w:val="24"/>
          <w:szCs w:val="24"/>
        </w:rPr>
        <w:t>tem as robust security protocol,</w:t>
      </w:r>
      <w:r w:rsidR="00135BFE" w:rsidRPr="00DC06B3">
        <w:rPr>
          <w:rFonts w:ascii="Times New Roman" w:hAnsi="Times New Roman" w:cs="Times New Roman"/>
          <w:sz w:val="24"/>
          <w:szCs w:val="24"/>
        </w:rPr>
        <w:t xml:space="preserve"> </w:t>
      </w:r>
      <w:r w:rsidRPr="00DC06B3">
        <w:rPr>
          <w:rFonts w:ascii="Times New Roman" w:hAnsi="Times New Roman" w:cs="Times New Roman"/>
          <w:sz w:val="24"/>
          <w:szCs w:val="24"/>
        </w:rPr>
        <w:t>the</w:t>
      </w:r>
      <w:r w:rsidR="00135BFE" w:rsidRPr="00DC06B3">
        <w:rPr>
          <w:rFonts w:ascii="Times New Roman" w:hAnsi="Times New Roman" w:cs="Times New Roman"/>
          <w:sz w:val="24"/>
          <w:szCs w:val="24"/>
        </w:rPr>
        <w:t xml:space="preserve"> higher length of keys such as 128, 192 and 256 bits are encrypted in this method easily. The main </w:t>
      </w:r>
      <w:r w:rsidRPr="00DC06B3">
        <w:rPr>
          <w:rFonts w:ascii="Times New Roman" w:hAnsi="Times New Roman" w:cs="Times New Roman"/>
          <w:sz w:val="24"/>
          <w:szCs w:val="24"/>
        </w:rPr>
        <w:t>uses of AES come</w:t>
      </w:r>
      <w:r w:rsidR="00135BFE" w:rsidRPr="00DC06B3">
        <w:rPr>
          <w:rFonts w:ascii="Times New Roman" w:hAnsi="Times New Roman" w:cs="Times New Roman"/>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DC06B3">
        <w:rPr>
          <w:rFonts w:ascii="Times New Roman" w:hAnsi="Times New Roman" w:cs="Times New Roman"/>
          <w:sz w:val="24"/>
          <w:szCs w:val="24"/>
        </w:rPr>
        <w:t xml:space="preserve"> </w:t>
      </w:r>
    </w:p>
    <w:p w14:paraId="70CD6BEC" w14:textId="77777777" w:rsidR="00DC06B3" w:rsidRPr="00DC06B3" w:rsidRDefault="00DC06B3" w:rsidP="00DC06B3">
      <w:pPr>
        <w:rPr>
          <w:rFonts w:ascii="Times New Roman" w:hAnsi="Times New Roman" w:cs="Times New Roman"/>
          <w:sz w:val="24"/>
          <w:szCs w:val="24"/>
        </w:rPr>
      </w:pPr>
    </w:p>
    <w:p w14:paraId="13B236A5" w14:textId="77777777" w:rsidR="00A224DC" w:rsidRDefault="00A224DC" w:rsidP="00A224DC">
      <w:pPr>
        <w:pStyle w:val="ListParagraph"/>
        <w:rPr>
          <w:rFonts w:ascii="Times New Roman" w:hAnsi="Times New Roman" w:cs="Times New Roman"/>
          <w:sz w:val="24"/>
          <w:szCs w:val="24"/>
        </w:rPr>
      </w:pPr>
    </w:p>
    <w:p w14:paraId="36E71FCC" w14:textId="77777777" w:rsidR="00A224DC" w:rsidRPr="00A224DC" w:rsidRDefault="00A224DC" w:rsidP="00A224DC">
      <w:pPr>
        <w:pStyle w:val="ListParagraph"/>
        <w:rPr>
          <w:rFonts w:ascii="Times New Roman" w:hAnsi="Times New Roman" w:cs="Times New Roman"/>
          <w:sz w:val="24"/>
          <w:szCs w:val="24"/>
        </w:rPr>
      </w:pPr>
    </w:p>
    <w:p w14:paraId="5BBBB65D" w14:textId="77777777" w:rsidR="002D508E" w:rsidRPr="00A224DC" w:rsidRDefault="00BB3B95" w:rsidP="00A224DC">
      <w:pPr>
        <w:pStyle w:val="ListParagraph"/>
        <w:numPr>
          <w:ilvl w:val="0"/>
          <w:numId w:val="11"/>
        </w:numPr>
        <w:rPr>
          <w:rFonts w:ascii="Times New Roman" w:hAnsi="Times New Roman" w:cs="Times New Roman"/>
          <w:sz w:val="24"/>
          <w:szCs w:val="24"/>
        </w:rPr>
      </w:pPr>
      <w:r w:rsidRPr="00A224DC">
        <w:rPr>
          <w:rFonts w:ascii="Times New Roman" w:hAnsi="Times New Roman" w:cs="Times New Roman"/>
          <w:b/>
          <w:sz w:val="24"/>
          <w:szCs w:val="24"/>
        </w:rPr>
        <w:t>DES</w:t>
      </w:r>
      <w:r w:rsidRPr="00A224DC">
        <w:rPr>
          <w:rFonts w:ascii="Times New Roman" w:hAnsi="Times New Roman" w:cs="Times New Roman"/>
          <w:sz w:val="24"/>
          <w:szCs w:val="24"/>
        </w:rPr>
        <w:t xml:space="preserve">: </w:t>
      </w:r>
      <w:r w:rsidR="002D508E" w:rsidRPr="00A224DC">
        <w:rPr>
          <w:rFonts w:ascii="Times New Roman" w:hAnsi="Times New Roman" w:cs="Times New Roman"/>
          <w:sz w:val="24"/>
          <w:szCs w:val="24"/>
        </w:rPr>
        <w:t xml:space="preserve">Data Encryption Standard </w:t>
      </w:r>
    </w:p>
    <w:p w14:paraId="4B500525" w14:textId="77777777"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lastRenderedPageBreak/>
        <w:t xml:space="preserve">Des (Data Encryption Standard), was developed in 1970 at IBM by Horst </w:t>
      </w:r>
      <w:proofErr w:type="spellStart"/>
      <w:r w:rsidRPr="00DC06B3">
        <w:rPr>
          <w:rFonts w:ascii="Times New Roman" w:hAnsi="Times New Roman" w:cs="Times New Roman"/>
          <w:sz w:val="24"/>
          <w:szCs w:val="24"/>
        </w:rPr>
        <w:t>Feistel</w:t>
      </w:r>
      <w:proofErr w:type="spellEnd"/>
      <w:r w:rsidRPr="00DC06B3">
        <w:rPr>
          <w:rFonts w:ascii="Times New Roman" w:hAnsi="Times New Roman" w:cs="Times New Roman"/>
          <w:sz w:val="24"/>
          <w:szCs w:val="24"/>
        </w:rPr>
        <w:t>.  This encryption standard was recommended by NIST (National Institute of Standards Technology)</w:t>
      </w:r>
      <w:r w:rsidR="00010E10" w:rsidRPr="00DC06B3">
        <w:rPr>
          <w:rFonts w:ascii="Times New Roman" w:hAnsi="Times New Roman" w:cs="Times New Roman"/>
          <w:sz w:val="24"/>
          <w:szCs w:val="24"/>
        </w:rPr>
        <w:t xml:space="preserve"> [5</w:t>
      </w:r>
      <w:r w:rsidRPr="00DC06B3">
        <w:rPr>
          <w:rFonts w:ascii="Times New Roman" w:hAnsi="Times New Roman" w:cs="Times New Roman"/>
          <w:sz w:val="24"/>
          <w:szCs w:val="24"/>
        </w:rPr>
        <w:t>].</w:t>
      </w:r>
    </w:p>
    <w:p w14:paraId="57E243D7" w14:textId="77777777" w:rsidR="009306D8" w:rsidRPr="00DC06B3" w:rsidRDefault="009306D8" w:rsidP="009306D8">
      <w:pPr>
        <w:rPr>
          <w:rFonts w:ascii="Times New Roman" w:hAnsi="Times New Roman" w:cs="Times New Roman"/>
          <w:sz w:val="24"/>
          <w:szCs w:val="24"/>
        </w:rPr>
      </w:pPr>
      <w:r w:rsidRPr="00DC06B3">
        <w:rPr>
          <w:rFonts w:ascii="Times New Roman" w:hAnsi="Times New Roman" w:cs="Times New Roman"/>
          <w:sz w:val="24"/>
          <w:szCs w:val="24"/>
        </w:rPr>
        <w:t xml:space="preserve">DES is a block cipher.in DES 64 bits of plain text goes as </w:t>
      </w:r>
      <w:proofErr w:type="gramStart"/>
      <w:r w:rsidRPr="00DC06B3">
        <w:rPr>
          <w:rFonts w:ascii="Times New Roman" w:hAnsi="Times New Roman" w:cs="Times New Roman"/>
          <w:sz w:val="24"/>
          <w:szCs w:val="24"/>
        </w:rPr>
        <w:t>input ,</w:t>
      </w:r>
      <w:proofErr w:type="gramEnd"/>
      <w:r w:rsidRPr="00DC06B3">
        <w:rPr>
          <w:rFonts w:ascii="Times New Roman" w:hAnsi="Times New Roman" w:cs="Times New Roman"/>
          <w:sz w:val="24"/>
          <w:szCs w:val="24"/>
        </w:rPr>
        <w:t xml:space="preserve"> which produces 64 bits of cipher text. Even if 64 bit key is actual input, the key length is 56 for this algorithm. DES consists of a16-round series of substitution and permutation. Thus, data and key bits are shifted, permutated, </w:t>
      </w:r>
      <w:proofErr w:type="spellStart"/>
      <w:r w:rsidRPr="00DC06B3">
        <w:rPr>
          <w:rFonts w:ascii="Times New Roman" w:hAnsi="Times New Roman" w:cs="Times New Roman"/>
          <w:sz w:val="24"/>
          <w:szCs w:val="24"/>
        </w:rPr>
        <w:t>XORed</w:t>
      </w:r>
      <w:proofErr w:type="spellEnd"/>
      <w:r w:rsidRPr="00DC06B3">
        <w:rPr>
          <w:rFonts w:ascii="Times New Roman" w:hAnsi="Times New Roman" w:cs="Times New Roman"/>
          <w:sz w:val="24"/>
          <w:szCs w:val="24"/>
        </w:rPr>
        <w:t xml:space="preserve">, and sent through, 8 </w:t>
      </w:r>
      <w:proofErr w:type="spellStart"/>
      <w:r w:rsidRPr="00DC06B3">
        <w:rPr>
          <w:rFonts w:ascii="Times New Roman" w:hAnsi="Times New Roman" w:cs="Times New Roman"/>
          <w:sz w:val="24"/>
          <w:szCs w:val="24"/>
        </w:rPr>
        <w:t>sboxes</w:t>
      </w:r>
      <w:proofErr w:type="spellEnd"/>
      <w:r w:rsidRPr="00DC06B3">
        <w:rPr>
          <w:rFonts w:ascii="Times New Roman" w:hAnsi="Times New Roman" w:cs="Times New Roman"/>
          <w:sz w:val="24"/>
          <w:szCs w:val="24"/>
        </w:rPr>
        <w:t xml:space="preserve">, a set of lookup tables that are essential to the DES algorithm. The Decryption process is performed in reverse. </w:t>
      </w:r>
      <w:r w:rsidR="00010E10" w:rsidRPr="00DC06B3">
        <w:rPr>
          <w:rFonts w:ascii="Times New Roman" w:hAnsi="Times New Roman" w:cs="Times New Roman"/>
          <w:sz w:val="24"/>
          <w:szCs w:val="24"/>
        </w:rPr>
        <w:t>This makes it a symmetric key algorithm [4</w:t>
      </w:r>
      <w:r w:rsidRPr="00DC06B3">
        <w:rPr>
          <w:rFonts w:ascii="Times New Roman" w:hAnsi="Times New Roman" w:cs="Times New Roman"/>
          <w:sz w:val="24"/>
          <w:szCs w:val="24"/>
        </w:rPr>
        <w:t>]</w:t>
      </w:r>
    </w:p>
    <w:p w14:paraId="1E51826C" w14:textId="77777777" w:rsidR="00DC06B3" w:rsidRDefault="009306D8" w:rsidP="00DC06B3">
      <w:pPr>
        <w:rPr>
          <w:rFonts w:ascii="Times New Roman" w:hAnsi="Times New Roman" w:cs="Times New Roman"/>
          <w:sz w:val="24"/>
          <w:szCs w:val="24"/>
        </w:rPr>
      </w:pPr>
      <w:r w:rsidRPr="00DC06B3">
        <w:rPr>
          <w:rFonts w:ascii="Times New Roman" w:hAnsi="Times New Roman" w:cs="Times New Roman"/>
          <w:sz w:val="24"/>
          <w:szCs w:val="24"/>
        </w:rPr>
        <w:t>The DES algorithm’s encryption and decryption Speed is fast .One of the important advantage is with having used DES, much faster public-key systems can be made. DES uses the lea</w:t>
      </w:r>
      <w:r w:rsidR="00010E10" w:rsidRPr="00DC06B3">
        <w:rPr>
          <w:rFonts w:ascii="Times New Roman" w:hAnsi="Times New Roman" w:cs="Times New Roman"/>
          <w:sz w:val="24"/>
          <w:szCs w:val="24"/>
        </w:rPr>
        <w:t>st memory while encryption time [6</w:t>
      </w:r>
      <w:r w:rsidRPr="00DC06B3">
        <w:rPr>
          <w:rFonts w:ascii="Times New Roman" w:hAnsi="Times New Roman" w:cs="Times New Roman"/>
          <w:sz w:val="24"/>
          <w:szCs w:val="24"/>
        </w:rPr>
        <w:t>]</w:t>
      </w:r>
      <w:r w:rsidR="00010E10" w:rsidRPr="00DC06B3">
        <w:rPr>
          <w:rFonts w:ascii="Times New Roman" w:hAnsi="Times New Roman" w:cs="Times New Roman"/>
          <w:sz w:val="24"/>
          <w:szCs w:val="24"/>
        </w:rPr>
        <w:t>.</w:t>
      </w:r>
      <w:r w:rsidRPr="00DC06B3">
        <w:rPr>
          <w:rFonts w:ascii="Times New Roman" w:hAnsi="Times New Roman" w:cs="Times New Roman"/>
          <w:sz w:val="24"/>
          <w:szCs w:val="24"/>
        </w:rPr>
        <w:t xml:space="preserve"> </w:t>
      </w:r>
      <w:proofErr w:type="gramStart"/>
      <w:r w:rsidRPr="00DC06B3">
        <w:rPr>
          <w:rFonts w:ascii="Times New Roman" w:hAnsi="Times New Roman" w:cs="Times New Roman"/>
          <w:sz w:val="24"/>
          <w:szCs w:val="24"/>
        </w:rPr>
        <w:t>on</w:t>
      </w:r>
      <w:proofErr w:type="gramEnd"/>
      <w:r w:rsidRPr="00DC06B3">
        <w:rPr>
          <w:rFonts w:ascii="Times New Roman" w:hAnsi="Times New Roman" w:cs="Times New Roman"/>
          <w:sz w:val="24"/>
          <w:szCs w:val="24"/>
        </w:rPr>
        <w:t xml:space="preserve"> the other hand, DES is considered weak and insecure because it was recorded with  many attacks as the key length is 56 which is too small</w:t>
      </w:r>
      <w:r w:rsidR="00010E10" w:rsidRPr="00DC06B3">
        <w:rPr>
          <w:rFonts w:ascii="Times New Roman" w:hAnsi="Times New Roman" w:cs="Times New Roman"/>
          <w:sz w:val="24"/>
          <w:szCs w:val="24"/>
        </w:rPr>
        <w:t xml:space="preserve"> [5</w:t>
      </w:r>
      <w:r w:rsidR="00DC06B3" w:rsidRPr="00DC06B3">
        <w:rPr>
          <w:rFonts w:ascii="Times New Roman" w:hAnsi="Times New Roman" w:cs="Times New Roman"/>
          <w:sz w:val="24"/>
          <w:szCs w:val="24"/>
        </w:rPr>
        <w:t>].</w:t>
      </w:r>
    </w:p>
    <w:p w14:paraId="3805319E" w14:textId="77777777" w:rsidR="00A224DC" w:rsidRPr="00DC06B3" w:rsidRDefault="00A224DC" w:rsidP="00DC06B3">
      <w:pPr>
        <w:rPr>
          <w:rFonts w:ascii="Times New Roman" w:hAnsi="Times New Roman" w:cs="Times New Roman"/>
          <w:sz w:val="24"/>
          <w:szCs w:val="24"/>
        </w:rPr>
      </w:pPr>
    </w:p>
    <w:p w14:paraId="3A4D3FB5" w14:textId="77777777" w:rsidR="00B07672" w:rsidRPr="00DC06B3" w:rsidRDefault="00BB3B95" w:rsidP="001E4B91">
      <w:pPr>
        <w:pStyle w:val="Default"/>
        <w:numPr>
          <w:ilvl w:val="0"/>
          <w:numId w:val="11"/>
        </w:numPr>
        <w:spacing w:line="360" w:lineRule="auto"/>
        <w:rPr>
          <w:rFonts w:ascii="Times New Roman" w:hAnsi="Times New Roman" w:cs="Times New Roman"/>
        </w:rPr>
      </w:pPr>
      <w:r w:rsidRPr="00DC06B3">
        <w:rPr>
          <w:rFonts w:ascii="Times New Roman" w:hAnsi="Times New Roman" w:cs="Times New Roman"/>
          <w:b/>
        </w:rPr>
        <w:t>3DES</w:t>
      </w:r>
      <w:r w:rsidR="00B07672" w:rsidRPr="00DC06B3">
        <w:rPr>
          <w:rFonts w:ascii="Times New Roman" w:hAnsi="Times New Roman" w:cs="Times New Roman"/>
        </w:rPr>
        <w:t>: Triple Data Encryption Standard</w:t>
      </w:r>
    </w:p>
    <w:p w14:paraId="4091DD44"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or the Triple Data Encryption Algorithm was developed to address the obvious flaws in DES without de-signing a whole new cryptosystem [</w:t>
      </w:r>
      <w:r w:rsidR="00010E10" w:rsidRPr="00366E14">
        <w:rPr>
          <w:rStyle w:val="fontstyle01"/>
          <w:rFonts w:ascii="Times New Roman" w:hAnsi="Times New Roman"/>
          <w:sz w:val="24"/>
          <w:szCs w:val="24"/>
        </w:rPr>
        <w:t>7</w:t>
      </w:r>
      <w:r w:rsidRPr="00366E14">
        <w:rPr>
          <w:rStyle w:val="fontstyle01"/>
          <w:rFonts w:ascii="Times New Roman" w:hAnsi="Times New Roman"/>
          <w:sz w:val="24"/>
          <w:szCs w:val="24"/>
        </w:rPr>
        <w:t>]. With the idea that Double DES may not be strong enough to prevent a meet-in-the-middle attack has led to the development of 3DES, which was developed in 1999 by IBM by</w:t>
      </w:r>
      <w:r w:rsidR="00010E10" w:rsidRPr="00366E14">
        <w:rPr>
          <w:rStyle w:val="fontstyle01"/>
          <w:rFonts w:ascii="Times New Roman" w:hAnsi="Times New Roman"/>
          <w:sz w:val="24"/>
          <w:szCs w:val="24"/>
        </w:rPr>
        <w:t xml:space="preserve"> a team led by Walter Tuchman [8</w:t>
      </w:r>
      <w:r w:rsidRPr="00366E14">
        <w:rPr>
          <w:rStyle w:val="fontstyle01"/>
          <w:rFonts w:ascii="Times New Roman" w:hAnsi="Times New Roman"/>
          <w:sz w:val="24"/>
          <w:szCs w:val="24"/>
        </w:rPr>
        <w:t>]. This type of attack is one of the main reasons why 2DES was replaced by 3DES. It is essential to avoid having the same key for the encryption steps since the output will only be a slower version of DES. 3DES has two forms, one requiring three completely different keys and the other only two completely different keys. Researchers used 56-bit key in data Encryption Standard (DES) and this was not sufficient to encrypt sensitive data. 3-DES was invented to simply extend the key size of DES by applying the algorithm three times in succession with three different keys and the combined key size is 168 bits (3 times 56).3DES involves using three 64-bit DEA keys (K1, K2, K3). In Encrypt-Decrypt- Encrypt (EDE) mode, that is, the plain text is encrypted with K1, then decrypted with K2, an</w:t>
      </w:r>
      <w:r w:rsidR="00010E10" w:rsidRPr="00366E14">
        <w:rPr>
          <w:rStyle w:val="fontstyle01"/>
          <w:rFonts w:ascii="Times New Roman" w:hAnsi="Times New Roman"/>
          <w:sz w:val="24"/>
          <w:szCs w:val="24"/>
        </w:rPr>
        <w:t>d then encrypted again with K3[7</w:t>
      </w:r>
      <w:r w:rsidRPr="00366E14">
        <w:rPr>
          <w:rStyle w:val="fontstyle01"/>
          <w:rFonts w:ascii="Times New Roman" w:hAnsi="Times New Roman"/>
          <w:sz w:val="24"/>
          <w:szCs w:val="24"/>
        </w:rPr>
        <w:t xml:space="preserve">]. </w:t>
      </w:r>
    </w:p>
    <w:p w14:paraId="36E263BA" w14:textId="77777777" w:rsidR="000366FF" w:rsidRPr="00366E14" w:rsidRDefault="000366FF" w:rsidP="00366E14">
      <w:pPr>
        <w:spacing w:after="0"/>
        <w:rPr>
          <w:rStyle w:val="fontstyle01"/>
          <w:rFonts w:ascii="Times New Roman" w:hAnsi="Times New Roman"/>
          <w:sz w:val="24"/>
          <w:szCs w:val="24"/>
        </w:rPr>
      </w:pPr>
    </w:p>
    <w:p w14:paraId="2618B13C"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works in much the same way as DES, except that goes through three cycles during the encryption process, using three keys: encryption, decryption, and another encryption. It has a key length of 192 bits (64 bits x 3 keys), but its actual strength is 168 bits (56 bits x 3 keys). This method is three times as strong as DES, yet it also means that it is three times slower because of the triple processing [</w:t>
      </w:r>
      <w:r w:rsidR="00010E10" w:rsidRPr="00366E14">
        <w:rPr>
          <w:rStyle w:val="fontstyle01"/>
          <w:rFonts w:ascii="Times New Roman" w:hAnsi="Times New Roman"/>
          <w:sz w:val="24"/>
          <w:szCs w:val="24"/>
        </w:rPr>
        <w:t>9</w:t>
      </w:r>
      <w:r w:rsidRPr="00366E14">
        <w:rPr>
          <w:rStyle w:val="fontstyle01"/>
          <w:rFonts w:ascii="Times New Roman" w:hAnsi="Times New Roman"/>
          <w:sz w:val="24"/>
          <w:szCs w:val="24"/>
        </w:rPr>
        <w:t>].</w:t>
      </w:r>
    </w:p>
    <w:p w14:paraId="1C541C65"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They include the Electronic Codebook mode (ECB), Cipher Block Chaining mode (CBC), Cipher Feedback </w:t>
      </w:r>
      <w:r w:rsidRPr="00366E14">
        <w:rPr>
          <w:rStyle w:val="fontstyle01"/>
          <w:rFonts w:ascii="Times New Roman" w:hAnsi="Times New Roman"/>
          <w:sz w:val="24"/>
          <w:szCs w:val="24"/>
        </w:rPr>
        <w:lastRenderedPageBreak/>
        <w:t xml:space="preserve">mode (CFB), and Counter mode (CTR). While explaining these in detail are out of the scope for this discussion, ECB is a good example of why the same key should not be used. ECB uses the same key for each block of plaintext, and is considered unsecure for long messages. If any two blocks are the same, the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would be identical. A hacker can decipher the message by using the method of deduction.</w:t>
      </w:r>
    </w:p>
    <w:p w14:paraId="61D2211C"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Encryption using 3DES can be represented as A = B (C3, </w:t>
      </w:r>
      <w:proofErr w:type="gramStart"/>
      <w:r w:rsidRPr="00366E14">
        <w:rPr>
          <w:rStyle w:val="fontstyle01"/>
          <w:rFonts w:ascii="Times New Roman" w:hAnsi="Times New Roman"/>
          <w:sz w:val="24"/>
          <w:szCs w:val="24"/>
        </w:rPr>
        <w:t>D(</w:t>
      </w:r>
      <w:proofErr w:type="gramEnd"/>
      <w:r w:rsidRPr="00366E14">
        <w:rPr>
          <w:rStyle w:val="fontstyle01"/>
          <w:rFonts w:ascii="Times New Roman" w:hAnsi="Times New Roman"/>
          <w:sz w:val="24"/>
          <w:szCs w:val="24"/>
        </w:rPr>
        <w:t>C2,E(C1,K))). Similarly, decryption is the same process backwards: X= K (C1</w:t>
      </w:r>
      <w:proofErr w:type="gramStart"/>
      <w:r w:rsidRPr="00366E14">
        <w:rPr>
          <w:rStyle w:val="fontstyle01"/>
          <w:rFonts w:ascii="Times New Roman" w:hAnsi="Times New Roman"/>
          <w:sz w:val="24"/>
          <w:szCs w:val="24"/>
        </w:rPr>
        <w:t>,E</w:t>
      </w:r>
      <w:proofErr w:type="gramEnd"/>
      <w:r w:rsidRPr="00366E14">
        <w:rPr>
          <w:rStyle w:val="fontstyle01"/>
          <w:rFonts w:ascii="Times New Roman" w:hAnsi="Times New Roman"/>
          <w:sz w:val="24"/>
          <w:szCs w:val="24"/>
        </w:rPr>
        <w:t xml:space="preserve">(C2,D(C3,B))).  </w:t>
      </w:r>
    </w:p>
    <w:p w14:paraId="554D27E1"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3DES is easy to implement and accelerate in both software and hardware. This is ubiquitous: most systems, libraries, and protocols include support for it [</w:t>
      </w:r>
      <w:r w:rsidR="00010E10" w:rsidRPr="00366E14">
        <w:rPr>
          <w:rStyle w:val="fontstyle01"/>
          <w:rFonts w:ascii="Times New Roman" w:hAnsi="Times New Roman"/>
          <w:sz w:val="24"/>
          <w:szCs w:val="24"/>
        </w:rPr>
        <w:t>10</w:t>
      </w:r>
      <w:r w:rsidRPr="00366E14">
        <w:rPr>
          <w:rStyle w:val="fontstyle01"/>
          <w:rFonts w:ascii="Times New Roman" w:hAnsi="Times New Roman"/>
          <w:sz w:val="24"/>
          <w:szCs w:val="24"/>
        </w:rPr>
        <w:t>]. Researchers believe that3DES is still be secure because it requires 2^112 operations which is not achievable with foreseeable technology.</w:t>
      </w:r>
    </w:p>
    <w:p w14:paraId="0BFFD47C" w14:textId="77777777" w:rsidR="000366FF" w:rsidRPr="00366E14" w:rsidRDefault="000366FF" w:rsidP="00366E14">
      <w:pPr>
        <w:spacing w:after="0"/>
        <w:rPr>
          <w:rStyle w:val="fontstyle01"/>
          <w:rFonts w:ascii="Times New Roman" w:hAnsi="Times New Roman"/>
          <w:sz w:val="24"/>
          <w:szCs w:val="24"/>
        </w:rPr>
      </w:pPr>
      <w:r w:rsidRPr="00366E14">
        <w:rPr>
          <w:rStyle w:val="fontstyle01"/>
          <w:rFonts w:ascii="Times New Roman" w:hAnsi="Times New Roman"/>
          <w:sz w:val="24"/>
          <w:szCs w:val="24"/>
        </w:rPr>
        <w:t xml:space="preserve">Researchers found that 3DES cipher suffers from a fundamental weakness linked to its small (64-bit) </w:t>
      </w:r>
      <w:proofErr w:type="spellStart"/>
      <w:r w:rsidRPr="00366E14">
        <w:rPr>
          <w:rStyle w:val="fontstyle01"/>
          <w:rFonts w:ascii="Times New Roman" w:hAnsi="Times New Roman"/>
          <w:sz w:val="24"/>
          <w:szCs w:val="24"/>
        </w:rPr>
        <w:t>blocksize</w:t>
      </w:r>
      <w:proofErr w:type="spellEnd"/>
      <w:r w:rsidRPr="00366E14">
        <w:rPr>
          <w:rStyle w:val="fontstyle01"/>
          <w:rFonts w:ascii="Times New Roman" w:hAnsi="Times New Roman"/>
          <w:sz w:val="24"/>
          <w:szCs w:val="24"/>
        </w:rPr>
        <w:t xml:space="preserve">, i.e. the size of plaintext that it can encrypt. In the common mode of operation (CBC), each plaintext block is </w:t>
      </w:r>
      <w:proofErr w:type="spellStart"/>
      <w:r w:rsidRPr="00366E14">
        <w:rPr>
          <w:rStyle w:val="fontstyle01"/>
          <w:rFonts w:ascii="Times New Roman" w:hAnsi="Times New Roman"/>
          <w:sz w:val="24"/>
          <w:szCs w:val="24"/>
        </w:rPr>
        <w:t>XORed</w:t>
      </w:r>
      <w:proofErr w:type="spellEnd"/>
      <w:r w:rsidRPr="00366E14">
        <w:rPr>
          <w:rStyle w:val="fontstyle01"/>
          <w:rFonts w:ascii="Times New Roman" w:hAnsi="Times New Roman"/>
          <w:sz w:val="24"/>
          <w:szCs w:val="24"/>
        </w:rPr>
        <w:t xml:space="preserve"> with the previous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before encryption. That means if we encrypt a lot of data and by chance get the same </w:t>
      </w:r>
      <w:proofErr w:type="spellStart"/>
      <w:r w:rsidRPr="00366E14">
        <w:rPr>
          <w:rStyle w:val="fontstyle01"/>
          <w:rFonts w:ascii="Times New Roman" w:hAnsi="Times New Roman"/>
          <w:sz w:val="24"/>
          <w:szCs w:val="24"/>
        </w:rPr>
        <w:t>ciphertext</w:t>
      </w:r>
      <w:proofErr w:type="spellEnd"/>
      <w:r w:rsidRPr="00366E14">
        <w:rPr>
          <w:rStyle w:val="fontstyle01"/>
          <w:rFonts w:ascii="Times New Roman" w:hAnsi="Times New Roman"/>
          <w:sz w:val="24"/>
          <w:szCs w:val="24"/>
        </w:rPr>
        <w:t xml:space="preserve"> block twice, an attacker can learn the XOR of the two corresponding blocks of plaintext.</w:t>
      </w:r>
    </w:p>
    <w:p w14:paraId="7087422E" w14:textId="77777777" w:rsidR="00DC06B3" w:rsidRPr="00366E14" w:rsidRDefault="000366FF" w:rsidP="00366E14">
      <w:pPr>
        <w:spacing w:after="0"/>
        <w:rPr>
          <w:rStyle w:val="fontstyle01"/>
          <w:rFonts w:ascii="Times New Roman" w:hAnsi="Times New Roman" w:cs="Times New Roman"/>
          <w:sz w:val="24"/>
          <w:szCs w:val="24"/>
        </w:rPr>
      </w:pPr>
      <w:r w:rsidRPr="00366E14">
        <w:rPr>
          <w:rStyle w:val="fontstyle01"/>
          <w:rFonts w:ascii="Times New Roman" w:hAnsi="Times New Roman" w:cs="Times New Roman"/>
          <w:sz w:val="24"/>
          <w:szCs w:val="24"/>
        </w:rPr>
        <w:t>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w:t>
      </w:r>
      <w:r w:rsidR="00010E10" w:rsidRPr="00366E14">
        <w:rPr>
          <w:rStyle w:val="fontstyle01"/>
          <w:rFonts w:ascii="Times New Roman" w:hAnsi="Times New Roman" w:cs="Times New Roman"/>
          <w:sz w:val="24"/>
          <w:szCs w:val="24"/>
        </w:rPr>
        <w:t>11</w:t>
      </w:r>
      <w:r w:rsidRPr="00366E14">
        <w:rPr>
          <w:rStyle w:val="fontstyle01"/>
          <w:rFonts w:ascii="Times New Roman" w:hAnsi="Times New Roman" w:cs="Times New Roman"/>
          <w:sz w:val="24"/>
          <w:szCs w:val="24"/>
        </w:rPr>
        <w:t>]</w:t>
      </w:r>
    </w:p>
    <w:p w14:paraId="1002D434" w14:textId="77777777" w:rsidR="00DC06B3" w:rsidRPr="00DC06B3" w:rsidRDefault="00DC06B3" w:rsidP="00C35B70">
      <w:pPr>
        <w:jc w:val="both"/>
        <w:rPr>
          <w:rFonts w:ascii="Times New Roman" w:hAnsi="Times New Roman" w:cs="Times New Roman"/>
          <w:sz w:val="24"/>
          <w:szCs w:val="24"/>
        </w:rPr>
      </w:pPr>
    </w:p>
    <w:p w14:paraId="57937B2C" w14:textId="3C1EE5D6" w:rsidR="00802D60" w:rsidRPr="00366E14" w:rsidDel="00FF3B56" w:rsidRDefault="00F07147">
      <w:pPr>
        <w:pStyle w:val="ListParagraph"/>
        <w:jc w:val="both"/>
        <w:rPr>
          <w:del w:id="154" w:author="Siam" w:date="2018-05-27T00:23:00Z"/>
          <w:rFonts w:ascii="Times New Roman" w:hAnsi="Times New Roman" w:cs="Times New Roman"/>
          <w:sz w:val="24"/>
          <w:szCs w:val="24"/>
        </w:rPr>
        <w:pPrChange w:id="155" w:author="navid" w:date="2018-05-26T10:52:00Z">
          <w:pPr>
            <w:pStyle w:val="ListParagraph"/>
            <w:numPr>
              <w:ilvl w:val="1"/>
              <w:numId w:val="9"/>
            </w:numPr>
            <w:ind w:hanging="360"/>
            <w:jc w:val="both"/>
          </w:pPr>
        </w:pPrChange>
      </w:pPr>
      <w:ins w:id="156" w:author="navid" w:date="2018-05-26T10:52:00Z">
        <w:del w:id="157" w:author="Siam" w:date="2018-05-27T00:23:00Z">
          <w:r w:rsidDel="00FF3B56">
            <w:rPr>
              <w:rFonts w:ascii="Times New Roman" w:hAnsi="Times New Roman" w:cs="Times New Roman"/>
              <w:b/>
              <w:sz w:val="24"/>
              <w:szCs w:val="24"/>
            </w:rPr>
            <w:delText>3.</w:delText>
          </w:r>
        </w:del>
      </w:ins>
      <w:del w:id="158" w:author="Siam" w:date="2018-05-27T00:23:00Z">
        <w:r w:rsidR="00366E14" w:rsidDel="00FF3B56">
          <w:rPr>
            <w:rFonts w:ascii="Times New Roman" w:hAnsi="Times New Roman" w:cs="Times New Roman"/>
            <w:b/>
            <w:sz w:val="24"/>
            <w:szCs w:val="24"/>
          </w:rPr>
          <w:delText xml:space="preserve">  </w:delText>
        </w:r>
        <w:r w:rsidR="00802D60" w:rsidRPr="00366E14" w:rsidDel="00FF3B56">
          <w:rPr>
            <w:rFonts w:ascii="Times New Roman" w:hAnsi="Times New Roman" w:cs="Times New Roman"/>
            <w:b/>
            <w:sz w:val="24"/>
            <w:szCs w:val="24"/>
          </w:rPr>
          <w:delText>Asymmetric</w:delText>
        </w:r>
        <w:r w:rsidR="00152A9A" w:rsidRPr="00366E14" w:rsidDel="00FF3B56">
          <w:rPr>
            <w:rFonts w:ascii="Times New Roman" w:hAnsi="Times New Roman" w:cs="Times New Roman"/>
            <w:sz w:val="24"/>
            <w:szCs w:val="24"/>
          </w:rPr>
          <w:delText xml:space="preserve"> </w:delText>
        </w:r>
        <w:r w:rsidR="00152A9A" w:rsidRPr="00366E14" w:rsidDel="00FF3B56">
          <w:rPr>
            <w:rFonts w:ascii="Times New Roman" w:hAnsi="Times New Roman" w:cs="Times New Roman"/>
            <w:b/>
            <w:sz w:val="24"/>
            <w:szCs w:val="24"/>
          </w:rPr>
          <w:delText>Cryptography</w:delText>
        </w:r>
        <w:r w:rsidR="00152A9A" w:rsidRPr="00366E14" w:rsidDel="00FF3B56">
          <w:rPr>
            <w:rFonts w:ascii="Times New Roman" w:hAnsi="Times New Roman" w:cs="Times New Roman"/>
            <w:sz w:val="24"/>
            <w:szCs w:val="24"/>
          </w:rPr>
          <w:delText xml:space="preserve"> </w:delText>
        </w:r>
        <w:r w:rsidR="00152A9A" w:rsidRPr="00366E14" w:rsidDel="00FF3B56">
          <w:rPr>
            <w:rFonts w:ascii="Times New Roman" w:hAnsi="Times New Roman" w:cs="Times New Roman"/>
            <w:b/>
            <w:sz w:val="24"/>
            <w:szCs w:val="24"/>
          </w:rPr>
          <w:delText>Algorithms</w:delText>
        </w:r>
        <w:r w:rsidR="00152A9A" w:rsidRPr="00366E14" w:rsidDel="00FF3B56">
          <w:rPr>
            <w:rFonts w:ascii="Times New Roman" w:hAnsi="Times New Roman" w:cs="Times New Roman"/>
            <w:sz w:val="24"/>
            <w:szCs w:val="24"/>
          </w:rPr>
          <w:delText>:</w:delText>
        </w:r>
      </w:del>
    </w:p>
    <w:p w14:paraId="4FE92E3C" w14:textId="0EF6C3F2" w:rsidR="00152A9A" w:rsidRPr="00DC06B3" w:rsidDel="00FF3B56" w:rsidRDefault="00152A9A" w:rsidP="008F104D">
      <w:pPr>
        <w:rPr>
          <w:del w:id="159" w:author="Siam" w:date="2018-05-27T00:23:00Z"/>
          <w:rFonts w:ascii="Times New Roman" w:hAnsi="Times New Roman" w:cs="Times New Roman"/>
          <w:color w:val="000000"/>
          <w:sz w:val="24"/>
          <w:szCs w:val="24"/>
        </w:rPr>
      </w:pPr>
      <w:commentRangeStart w:id="160"/>
      <w:del w:id="161" w:author="Siam" w:date="2018-05-27T00:23:00Z">
        <w:r w:rsidRPr="00DC06B3" w:rsidDel="00FF3B56">
          <w:rPr>
            <w:rFonts w:ascii="Times New Roman" w:hAnsi="Times New Roman" w:cs="Times New Roman"/>
            <w:color w:val="000000"/>
            <w:sz w:val="24"/>
            <w:szCs w:val="24"/>
          </w:rPr>
          <w:delText>This technique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w:delText>
        </w:r>
        <w:r w:rsidRPr="00DC06B3" w:rsidDel="00FF3B56">
          <w:rPr>
            <w:rFonts w:ascii="Times New Roman" w:hAnsi="Times New Roman" w:cs="Times New Roman"/>
            <w:color w:val="000000"/>
            <w:sz w:val="24"/>
            <w:szCs w:val="24"/>
          </w:rPr>
          <w:br/>
          <w:delText>known only by the owner. The most common public key algorithm is the RSA algorithm, used for key exchange, digital signatures, or encryption of small blocks of data. It</w:delText>
        </w:r>
        <w:r w:rsidRPr="00DC06B3" w:rsidDel="00FF3B56">
          <w:rPr>
            <w:rFonts w:ascii="Times New Roman" w:hAnsi="Times New Roman" w:cs="Times New Roman"/>
            <w:color w:val="000000"/>
            <w:sz w:val="24"/>
            <w:szCs w:val="24"/>
          </w:rPr>
          <w:br/>
          <w:delText>uses a variable size key and a variable size encryption block. The security of the RSA algorithm is based on the factorization of very large numbers. Two prime numbers are</w:delText>
        </w:r>
        <w:r w:rsidRPr="00DC06B3" w:rsidDel="00FF3B56">
          <w:rPr>
            <w:rFonts w:ascii="Times New Roman" w:hAnsi="Times New Roman" w:cs="Times New Roman"/>
            <w:color w:val="000000"/>
            <w:sz w:val="24"/>
            <w:szCs w:val="24"/>
          </w:rPr>
          <w:br/>
          <w:delText>generated by a special set of rules, and the product of these numbers is a very large number, from which it derives the</w:delText>
        </w:r>
        <w:r w:rsidR="008F104D" w:rsidRPr="00DC06B3" w:rsidDel="00FF3B56">
          <w:rPr>
            <w:rFonts w:ascii="Times New Roman" w:hAnsi="Times New Roman" w:cs="Times New Roman"/>
            <w:color w:val="000000"/>
            <w:sz w:val="24"/>
            <w:szCs w:val="24"/>
          </w:rPr>
          <w:delText xml:space="preserve"> </w:delText>
        </w:r>
        <w:r w:rsidR="001D7BBA" w:rsidRPr="00DC06B3" w:rsidDel="00FF3B56">
          <w:rPr>
            <w:rFonts w:ascii="Times New Roman" w:hAnsi="Times New Roman" w:cs="Times New Roman"/>
            <w:color w:val="000000"/>
            <w:sz w:val="24"/>
            <w:szCs w:val="24"/>
          </w:rPr>
          <w:delText>key-set [13</w:delText>
        </w:r>
        <w:r w:rsidRPr="00DC06B3" w:rsidDel="00FF3B56">
          <w:rPr>
            <w:rFonts w:ascii="Times New Roman" w:hAnsi="Times New Roman" w:cs="Times New Roman"/>
            <w:color w:val="000000"/>
            <w:sz w:val="24"/>
            <w:szCs w:val="24"/>
          </w:rPr>
          <w:delText>]</w:delText>
        </w:r>
        <w:commentRangeEnd w:id="160"/>
        <w:r w:rsidR="00242F3B" w:rsidDel="00FF3B56">
          <w:rPr>
            <w:rStyle w:val="CommentReference"/>
          </w:rPr>
          <w:commentReference w:id="160"/>
        </w:r>
      </w:del>
    </w:p>
    <w:p w14:paraId="3F9F992D" w14:textId="77777777" w:rsidR="005876C4" w:rsidRPr="00DC06B3" w:rsidRDefault="005876C4" w:rsidP="008F104D">
      <w:pPr>
        <w:rPr>
          <w:rFonts w:ascii="Times New Roman" w:hAnsi="Times New Roman" w:cs="Times New Roman"/>
          <w:color w:val="000000"/>
          <w:sz w:val="24"/>
          <w:szCs w:val="24"/>
        </w:rPr>
      </w:pPr>
      <w:r w:rsidRPr="00DC06B3">
        <w:rPr>
          <w:rFonts w:ascii="Times New Roman" w:hAnsi="Times New Roman" w:cs="Times New Roman"/>
          <w:noProof/>
          <w:color w:val="000000"/>
          <w:sz w:val="24"/>
          <w:szCs w:val="24"/>
        </w:rPr>
        <w:drawing>
          <wp:inline distT="0" distB="0" distL="0" distR="0" wp14:anchorId="15AE510B" wp14:editId="5B67BD7B">
            <wp:extent cx="56959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metric-encryption-primitive.jpg"/>
                    <pic:cNvPicPr/>
                  </pic:nvPicPr>
                  <pic:blipFill>
                    <a:blip r:embed="rId10">
                      <a:extLst>
                        <a:ext uri="{28A0092B-C50C-407E-A947-70E740481C1C}">
                          <a14:useLocalDpi xmlns:a14="http://schemas.microsoft.com/office/drawing/2010/main" val="0"/>
                        </a:ext>
                      </a:extLst>
                    </a:blip>
                    <a:stretch>
                      <a:fillRect/>
                    </a:stretch>
                  </pic:blipFill>
                  <pic:spPr>
                    <a:xfrm>
                      <a:off x="0" y="0"/>
                      <a:ext cx="5706459" cy="2299760"/>
                    </a:xfrm>
                    <a:prstGeom prst="rect">
                      <a:avLst/>
                    </a:prstGeom>
                  </pic:spPr>
                </pic:pic>
              </a:graphicData>
            </a:graphic>
          </wp:inline>
        </w:drawing>
      </w:r>
    </w:p>
    <w:p w14:paraId="68C423F8" w14:textId="77777777" w:rsidR="00CA7BDC" w:rsidRDefault="001E4B91" w:rsidP="00CA7BDC">
      <w:pPr>
        <w:jc w:val="both"/>
        <w:rPr>
          <w:rFonts w:ascii="Times New Roman" w:hAnsi="Times New Roman" w:cs="Times New Roman"/>
          <w:sz w:val="24"/>
          <w:szCs w:val="24"/>
        </w:rPr>
      </w:pPr>
      <w:r>
        <w:rPr>
          <w:rFonts w:ascii="Times New Roman" w:hAnsi="Times New Roman" w:cs="Times New Roman"/>
          <w:sz w:val="24"/>
          <w:szCs w:val="24"/>
        </w:rPr>
        <w:t xml:space="preserve">                                          Figure 2: Symmetric Encryption Technique</w:t>
      </w:r>
    </w:p>
    <w:p w14:paraId="47A4CC04" w14:textId="77777777" w:rsidR="001E4B91" w:rsidRDefault="00242F3B">
      <w:pPr>
        <w:pStyle w:val="ListParagraph"/>
        <w:numPr>
          <w:ilvl w:val="0"/>
          <w:numId w:val="1"/>
        </w:numPr>
        <w:jc w:val="both"/>
        <w:rPr>
          <w:ins w:id="162" w:author="navid" w:date="2018-05-26T10:53:00Z"/>
          <w:rFonts w:ascii="Times New Roman" w:hAnsi="Times New Roman" w:cs="Times New Roman"/>
          <w:sz w:val="24"/>
          <w:szCs w:val="24"/>
        </w:rPr>
        <w:pPrChange w:id="163" w:author="navid" w:date="2018-05-26T10:53:00Z">
          <w:pPr>
            <w:jc w:val="both"/>
          </w:pPr>
        </w:pPrChange>
      </w:pPr>
      <w:ins w:id="164" w:author="navid" w:date="2018-05-26T10:53:00Z">
        <w:r w:rsidRPr="00366E14">
          <w:rPr>
            <w:rFonts w:ascii="Times New Roman" w:hAnsi="Times New Roman" w:cs="Times New Roman"/>
            <w:b/>
            <w:sz w:val="24"/>
            <w:szCs w:val="24"/>
          </w:rPr>
          <w:t>Asymmetric</w:t>
        </w:r>
        <w:r w:rsidRPr="00366E14">
          <w:rPr>
            <w:rFonts w:ascii="Times New Roman" w:hAnsi="Times New Roman" w:cs="Times New Roman"/>
            <w:sz w:val="24"/>
            <w:szCs w:val="24"/>
          </w:rPr>
          <w:t xml:space="preserve"> </w:t>
        </w:r>
        <w:r w:rsidRPr="00366E14">
          <w:rPr>
            <w:rFonts w:ascii="Times New Roman" w:hAnsi="Times New Roman" w:cs="Times New Roman"/>
            <w:b/>
            <w:sz w:val="24"/>
            <w:szCs w:val="24"/>
          </w:rPr>
          <w:t>Cryptography</w:t>
        </w:r>
        <w:r w:rsidRPr="00366E14">
          <w:rPr>
            <w:rFonts w:ascii="Times New Roman" w:hAnsi="Times New Roman" w:cs="Times New Roman"/>
            <w:sz w:val="24"/>
            <w:szCs w:val="24"/>
          </w:rPr>
          <w:t xml:space="preserve"> </w:t>
        </w:r>
        <w:r w:rsidRPr="00366E14">
          <w:rPr>
            <w:rFonts w:ascii="Times New Roman" w:hAnsi="Times New Roman" w:cs="Times New Roman"/>
            <w:b/>
            <w:sz w:val="24"/>
            <w:szCs w:val="24"/>
          </w:rPr>
          <w:t>Algorithms</w:t>
        </w:r>
        <w:r w:rsidRPr="00366E14">
          <w:rPr>
            <w:rFonts w:ascii="Times New Roman" w:hAnsi="Times New Roman" w:cs="Times New Roman"/>
            <w:sz w:val="24"/>
            <w:szCs w:val="24"/>
          </w:rPr>
          <w:t>:</w:t>
        </w:r>
      </w:ins>
    </w:p>
    <w:p w14:paraId="18339703" w14:textId="77777777" w:rsidR="00242F3B" w:rsidRDefault="00242F3B">
      <w:pPr>
        <w:pStyle w:val="ListParagraph"/>
        <w:jc w:val="both"/>
        <w:rPr>
          <w:ins w:id="165" w:author="navid" w:date="2018-05-26T10:53:00Z"/>
          <w:rFonts w:ascii="Times New Roman" w:hAnsi="Times New Roman" w:cs="Times New Roman"/>
          <w:sz w:val="24"/>
          <w:szCs w:val="24"/>
        </w:rPr>
        <w:pPrChange w:id="166" w:author="navid" w:date="2018-05-26T10:53:00Z">
          <w:pPr>
            <w:jc w:val="both"/>
          </w:pPr>
        </w:pPrChange>
      </w:pPr>
    </w:p>
    <w:p w14:paraId="0E35149A" w14:textId="54B69EFA" w:rsidR="00242F3B" w:rsidDel="00FF3B56" w:rsidRDefault="00FF3B56" w:rsidP="00242F3B">
      <w:pPr>
        <w:pStyle w:val="ListParagraph"/>
        <w:rPr>
          <w:del w:id="167" w:author="Siam" w:date="2018-05-27T00:23:00Z"/>
        </w:rPr>
      </w:pPr>
      <w:ins w:id="168" w:author="Siam" w:date="2018-05-27T00:23:00Z">
        <w:r w:rsidRPr="00FF3B56">
          <w:rPr>
            <w:highlight w:val="yellow"/>
            <w:rPrChange w:id="169" w:author="Siam" w:date="2018-05-27T00:24:00Z">
              <w:rPr/>
            </w:rPrChange>
          </w:rPr>
          <w:t>In Symmetric we explain about the RSA</w:t>
        </w:r>
        <w:proofErr w:type="gramStart"/>
        <w:r w:rsidRPr="00FF3B56">
          <w:rPr>
            <w:highlight w:val="yellow"/>
            <w:rPrChange w:id="170" w:author="Siam" w:date="2018-05-27T00:24:00Z">
              <w:rPr/>
            </w:rPrChange>
          </w:rPr>
          <w:t>,DSA</w:t>
        </w:r>
        <w:proofErr w:type="gramEnd"/>
        <w:r w:rsidRPr="00FF3B56">
          <w:rPr>
            <w:highlight w:val="yellow"/>
            <w:rPrChange w:id="171" w:author="Siam" w:date="2018-05-27T00:24:00Z">
              <w:rPr/>
            </w:rPrChange>
          </w:rPr>
          <w:t xml:space="preserve"> and ECC </w:t>
        </w:r>
        <w:proofErr w:type="spellStart"/>
        <w:r w:rsidRPr="00FF3B56">
          <w:rPr>
            <w:highlight w:val="yellow"/>
            <w:rPrChange w:id="172" w:author="Siam" w:date="2018-05-27T00:24:00Z">
              <w:rPr/>
            </w:rPrChange>
          </w:rPr>
          <w:t>algorithm.In</w:t>
        </w:r>
        <w:proofErr w:type="spellEnd"/>
        <w:r w:rsidRPr="00FF3B56">
          <w:rPr>
            <w:highlight w:val="yellow"/>
            <w:rPrChange w:id="173" w:author="Siam" w:date="2018-05-27T00:24:00Z">
              <w:rPr/>
            </w:rPrChange>
          </w:rPr>
          <w:t xml:space="preserve"> description we use the work of some papers and also mention our own explanation about the process of algorithms by using the </w:t>
        </w:r>
        <w:proofErr w:type="spellStart"/>
        <w:r w:rsidRPr="00FF3B56">
          <w:rPr>
            <w:highlight w:val="yellow"/>
            <w:rPrChange w:id="174" w:author="Siam" w:date="2018-05-27T00:24:00Z">
              <w:rPr/>
            </w:rPrChange>
          </w:rPr>
          <w:t>figure.By</w:t>
        </w:r>
        <w:proofErr w:type="spellEnd"/>
        <w:r w:rsidRPr="00FF3B56">
          <w:rPr>
            <w:highlight w:val="yellow"/>
            <w:rPrChange w:id="175" w:author="Siam" w:date="2018-05-27T00:24:00Z">
              <w:rPr/>
            </w:rPrChange>
          </w:rPr>
          <w:t xml:space="preserve"> describing all, we able to reach a solution that what is better to </w:t>
        </w:r>
        <w:bookmarkStart w:id="176" w:name="_GoBack"/>
        <w:bookmarkEnd w:id="176"/>
        <w:r w:rsidRPr="00FF3B56">
          <w:rPr>
            <w:highlight w:val="yellow"/>
            <w:rPrChange w:id="177" w:author="Siam" w:date="2018-05-27T00:24:00Z">
              <w:rPr/>
            </w:rPrChange>
          </w:rPr>
          <w:t>all of them.</w:t>
        </w:r>
      </w:ins>
      <w:ins w:id="178" w:author="navid" w:date="2018-05-26T10:53:00Z">
        <w:del w:id="179" w:author="Siam" w:date="2018-05-27T00:23:00Z">
          <w:r w:rsidR="00242F3B" w:rsidRPr="00FF3B56" w:rsidDel="00FF3B56">
            <w:rPr>
              <w:highlight w:val="yellow"/>
              <w:rPrChange w:id="180" w:author="Siam" w:date="2018-05-27T00:24:00Z">
                <w:rPr/>
              </w:rPrChange>
            </w:rPr>
            <w:delText>Write some supportive lines that you are going to mention below…</w:delText>
          </w:r>
        </w:del>
      </w:ins>
    </w:p>
    <w:p w14:paraId="25640880" w14:textId="77777777" w:rsidR="00242F3B" w:rsidRDefault="00242F3B" w:rsidP="00242F3B">
      <w:pPr>
        <w:pStyle w:val="ListParagraph"/>
        <w:rPr>
          <w:ins w:id="181" w:author="navid" w:date="2018-05-26T10:53:00Z"/>
        </w:rPr>
      </w:pPr>
    </w:p>
    <w:p w14:paraId="09A6E4F4" w14:textId="77777777" w:rsidR="008D5567" w:rsidRPr="001E4B91" w:rsidRDefault="00B07672" w:rsidP="001E4B91">
      <w:pPr>
        <w:pStyle w:val="ListParagraph"/>
        <w:numPr>
          <w:ilvl w:val="0"/>
          <w:numId w:val="12"/>
        </w:numPr>
        <w:rPr>
          <w:rFonts w:ascii="Times New Roman" w:hAnsi="Times New Roman" w:cs="Times New Roman"/>
          <w:sz w:val="24"/>
          <w:szCs w:val="24"/>
        </w:rPr>
      </w:pPr>
      <w:r w:rsidRPr="001E4B91">
        <w:rPr>
          <w:rFonts w:ascii="Times New Roman" w:hAnsi="Times New Roman" w:cs="Times New Roman"/>
          <w:b/>
          <w:sz w:val="24"/>
          <w:szCs w:val="24"/>
        </w:rPr>
        <w:lastRenderedPageBreak/>
        <w:t>RSA</w:t>
      </w:r>
      <w:r w:rsidR="003D1FBB">
        <w:rPr>
          <w:rFonts w:ascii="Times New Roman" w:hAnsi="Times New Roman" w:cs="Times New Roman"/>
          <w:b/>
          <w:sz w:val="24"/>
          <w:szCs w:val="24"/>
        </w:rPr>
        <w:t xml:space="preserve"> </w:t>
      </w:r>
      <w:ins w:id="182" w:author="navid" w:date="2018-05-26T10:54:00Z">
        <w:r w:rsidR="003D1FBB">
          <w:rPr>
            <w:rFonts w:ascii="Times New Roman" w:hAnsi="Times New Roman" w:cs="Times New Roman"/>
            <w:b/>
            <w:sz w:val="24"/>
            <w:szCs w:val="24"/>
          </w:rPr>
          <w:t>Algorithm</w:t>
        </w:r>
      </w:ins>
      <w:r w:rsidRPr="001E4B91">
        <w:rPr>
          <w:rFonts w:ascii="Times New Roman" w:hAnsi="Times New Roman" w:cs="Times New Roman"/>
          <w:sz w:val="24"/>
          <w:szCs w:val="24"/>
        </w:rPr>
        <w:t xml:space="preserve">: </w:t>
      </w:r>
      <w:del w:id="183" w:author="navid" w:date="2018-05-26T10:54:00Z">
        <w:r w:rsidRPr="001E4B91" w:rsidDel="003D1FBB">
          <w:rPr>
            <w:rFonts w:ascii="Times New Roman" w:hAnsi="Times New Roman" w:cs="Times New Roman"/>
            <w:sz w:val="24"/>
            <w:szCs w:val="24"/>
          </w:rPr>
          <w:delText>Rivest Shamir Adleman</w:delText>
        </w:r>
      </w:del>
    </w:p>
    <w:p w14:paraId="62AA1EEF"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In 1978 RSA was designed </w:t>
      </w:r>
      <w:r w:rsidR="00F61A42" w:rsidRPr="00366E14">
        <w:rPr>
          <w:rFonts w:ascii="Times New Roman" w:hAnsi="Times New Roman" w:cs="Times New Roman"/>
          <w:color w:val="000000"/>
          <w:sz w:val="24"/>
          <w:szCs w:val="24"/>
        </w:rPr>
        <w:t xml:space="preserve">by </w:t>
      </w:r>
      <w:proofErr w:type="gramStart"/>
      <w:r w:rsidR="00F61A42" w:rsidRPr="00366E14">
        <w:rPr>
          <w:rFonts w:ascii="Times New Roman" w:hAnsi="Times New Roman" w:cs="Times New Roman"/>
          <w:color w:val="000000"/>
          <w:sz w:val="24"/>
          <w:szCs w:val="24"/>
        </w:rPr>
        <w:t>Ron</w:t>
      </w:r>
      <w:r w:rsidRPr="00366E14">
        <w:rPr>
          <w:rFonts w:ascii="Times New Roman" w:hAnsi="Times New Roman" w:cs="Times New Roman"/>
          <w:color w:val="000000"/>
          <w:sz w:val="24"/>
          <w:szCs w:val="24"/>
        </w:rPr>
        <w:t xml:space="preserve">  </w:t>
      </w:r>
      <w:proofErr w:type="spellStart"/>
      <w:r w:rsidRPr="00366E14">
        <w:rPr>
          <w:rFonts w:ascii="Times New Roman" w:hAnsi="Times New Roman" w:cs="Times New Roman"/>
          <w:color w:val="000000"/>
          <w:sz w:val="24"/>
          <w:szCs w:val="24"/>
        </w:rPr>
        <w:t>Rivest</w:t>
      </w:r>
      <w:proofErr w:type="spellEnd"/>
      <w:proofErr w:type="gramEnd"/>
      <w:r w:rsidRPr="00366E14">
        <w:rPr>
          <w:rFonts w:ascii="Times New Roman" w:hAnsi="Times New Roman" w:cs="Times New Roman"/>
          <w:color w:val="000000"/>
          <w:sz w:val="24"/>
          <w:szCs w:val="24"/>
        </w:rPr>
        <w:t xml:space="preserve">,  </w:t>
      </w:r>
      <w:proofErr w:type="spellStart"/>
      <w:r w:rsidRPr="00366E14">
        <w:rPr>
          <w:rFonts w:ascii="Times New Roman" w:hAnsi="Times New Roman" w:cs="Times New Roman"/>
          <w:color w:val="000000"/>
          <w:sz w:val="24"/>
          <w:szCs w:val="24"/>
        </w:rPr>
        <w:t>Adi</w:t>
      </w:r>
      <w:proofErr w:type="spellEnd"/>
      <w:r w:rsidRPr="00366E14">
        <w:rPr>
          <w:rFonts w:ascii="Times New Roman" w:hAnsi="Times New Roman" w:cs="Times New Roman"/>
          <w:color w:val="000000"/>
          <w:sz w:val="24"/>
          <w:szCs w:val="24"/>
        </w:rPr>
        <w:t xml:space="preserve">  Shamir,  and  Leonard </w:t>
      </w:r>
      <w:proofErr w:type="spellStart"/>
      <w:r w:rsidRPr="00366E14">
        <w:rPr>
          <w:rFonts w:ascii="Times New Roman" w:hAnsi="Times New Roman" w:cs="Times New Roman"/>
          <w:color w:val="000000"/>
          <w:sz w:val="24"/>
          <w:szCs w:val="24"/>
        </w:rPr>
        <w:t>Adleman</w:t>
      </w:r>
      <w:proofErr w:type="spellEnd"/>
      <w:r w:rsidRPr="00366E14">
        <w:rPr>
          <w:rFonts w:ascii="Times New Roman" w:hAnsi="Times New Roman" w:cs="Times New Roman"/>
          <w:color w:val="000000"/>
          <w:sz w:val="24"/>
          <w:szCs w:val="24"/>
        </w:rPr>
        <w:t xml:space="preserve"> .It is the most common public key algorithm. It’s  one  of  the  best  known  public  key cryptosystems .[1</w:t>
      </w:r>
      <w:r w:rsidR="001D7BBA" w:rsidRPr="00366E14">
        <w:rPr>
          <w:rFonts w:ascii="Times New Roman" w:hAnsi="Times New Roman" w:cs="Times New Roman"/>
          <w:color w:val="000000"/>
          <w:sz w:val="24"/>
          <w:szCs w:val="24"/>
        </w:rPr>
        <w:t>4</w:t>
      </w:r>
      <w:r w:rsidRPr="00366E14">
        <w:rPr>
          <w:rFonts w:ascii="Times New Roman" w:hAnsi="Times New Roman" w:cs="Times New Roman"/>
          <w:color w:val="000000"/>
          <w:sz w:val="24"/>
          <w:szCs w:val="24"/>
        </w:rPr>
        <w:t>]</w:t>
      </w:r>
    </w:p>
    <w:p w14:paraId="33719CCD"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 1</w:t>
      </w:r>
      <w:r w:rsidR="00010E10" w:rsidRPr="00366E14">
        <w:rPr>
          <w:rFonts w:ascii="Times New Roman" w:hAnsi="Times New Roman" w:cs="Times New Roman"/>
          <w:color w:val="000000"/>
          <w:sz w:val="24"/>
          <w:szCs w:val="24"/>
        </w:rPr>
        <w:t>) Key</w:t>
      </w:r>
      <w:r w:rsidRPr="00366E14">
        <w:rPr>
          <w:rFonts w:ascii="Times New Roman" w:hAnsi="Times New Roman" w:cs="Times New Roman"/>
          <w:color w:val="000000"/>
          <w:sz w:val="24"/>
          <w:szCs w:val="24"/>
        </w:rPr>
        <w:t xml:space="preserve"> Generation</w:t>
      </w:r>
      <w:proofErr w:type="gramStart"/>
      <w:r w:rsidRPr="00366E14">
        <w:rPr>
          <w:rFonts w:ascii="Times New Roman" w:hAnsi="Times New Roman" w:cs="Times New Roman"/>
          <w:color w:val="000000"/>
          <w:sz w:val="24"/>
          <w:szCs w:val="24"/>
        </w:rPr>
        <w:t>,2</w:t>
      </w:r>
      <w:proofErr w:type="gramEnd"/>
      <w:r w:rsidRPr="00366E14">
        <w:rPr>
          <w:rFonts w:ascii="Times New Roman" w:hAnsi="Times New Roman" w:cs="Times New Roman"/>
          <w:color w:val="000000"/>
          <w:sz w:val="24"/>
          <w:szCs w:val="24"/>
        </w:rPr>
        <w:t>)Encryption,3) Decryption. These 3 steps are evaluated below:</w:t>
      </w:r>
    </w:p>
    <w:p w14:paraId="2899467B"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1) Key Generation:</w:t>
      </w:r>
    </w:p>
    <w:p w14:paraId="1B31A6A4"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Data is encrypted after Key generation is done. </w:t>
      </w:r>
    </w:p>
    <w:p w14:paraId="5AD29FC4"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14:paraId="5D481943"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1. Choose two distinct large random prime numbers c &amp; d such that c ≠d</w:t>
      </w:r>
    </w:p>
    <w:p w14:paraId="31FE113B"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2. Compute z= c × d.           </w:t>
      </w:r>
    </w:p>
    <w:p w14:paraId="7AE7E1DE"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3. Calculate: </w:t>
      </w:r>
      <m:oMath>
        <m:r>
          <m:rPr>
            <m:sty m:val="p"/>
          </m:rPr>
          <w:rPr>
            <w:rFonts w:ascii="Cambria Math" w:hAnsi="Cambria Math" w:cs="Times New Roman"/>
            <w:color w:val="000000"/>
            <w:sz w:val="24"/>
            <w:szCs w:val="24"/>
          </w:rPr>
          <m:t>∅</m:t>
        </m:r>
      </m:oMath>
      <w:r w:rsidRPr="00366E14">
        <w:rPr>
          <w:rFonts w:ascii="Times New Roman" w:hAnsi="Times New Roman" w:cs="Times New Roman"/>
          <w:color w:val="000000"/>
          <w:sz w:val="24"/>
          <w:szCs w:val="24"/>
        </w:rPr>
        <w:t xml:space="preserve"> (z) = (c-1) (d-1). </w:t>
      </w:r>
    </w:p>
    <w:p w14:paraId="2CD0EEE5"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4. Choose an integer e such that 1&lt;e&lt;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r w:rsidRPr="00366E14">
        <w:rPr>
          <w:rFonts w:ascii="Times New Roman" w:hAnsi="Times New Roman" w:cs="Times New Roman"/>
          <w:color w:val="000000"/>
          <w:sz w:val="24"/>
          <w:szCs w:val="24"/>
        </w:rPr>
        <w:t xml:space="preserve">(z) </w:t>
      </w:r>
    </w:p>
    <w:p w14:paraId="66699ABC"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5. Compute g to satisfy the congruence relation g × e = 1 mod phi (z); g is kept as private key exponent.</w:t>
      </w:r>
    </w:p>
    <w:p w14:paraId="7C620C70"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6. The public key is (z, e) and the private key is (z, g). Keeping all the values g, c, d and </w:t>
      </w:r>
      <m:oMath>
        <m:r>
          <m:rPr>
            <m:sty m:val="p"/>
          </m:rPr>
          <w:rPr>
            <w:rFonts w:ascii="Cambria Math" w:hAnsi="Cambria Math" w:cs="Times New Roman"/>
            <w:color w:val="000000"/>
            <w:sz w:val="24"/>
            <w:szCs w:val="24"/>
          </w:rPr>
          <m:t>∅</m:t>
        </m:r>
      </m:oMath>
      <w:r w:rsidR="00F61A42" w:rsidRPr="00366E14">
        <w:rPr>
          <w:rFonts w:ascii="Times New Roman" w:hAnsi="Times New Roman" w:cs="Times New Roman"/>
          <w:color w:val="000000"/>
          <w:sz w:val="24"/>
          <w:szCs w:val="24"/>
        </w:rPr>
        <w:t xml:space="preserve"> </w:t>
      </w:r>
    </w:p>
    <w:p w14:paraId="58842557"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 2) Encryption</w:t>
      </w:r>
    </w:p>
    <w:p w14:paraId="60994FCC"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Encryption is the process of converting original plain text into cipher text.</w:t>
      </w:r>
    </w:p>
    <w:p w14:paraId="7497331A"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Steps</w:t>
      </w:r>
    </w:p>
    <w:p w14:paraId="67905F29"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A&lt; n </w:t>
      </w:r>
    </w:p>
    <w:p w14:paraId="289F8555"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Cipher text: B= </w:t>
      </w:r>
      <w:proofErr w:type="spellStart"/>
      <w:r w:rsidRPr="00366E14">
        <w:rPr>
          <w:rFonts w:ascii="Times New Roman" w:hAnsi="Times New Roman" w:cs="Times New Roman"/>
          <w:color w:val="000000"/>
          <w:sz w:val="24"/>
          <w:szCs w:val="24"/>
        </w:rPr>
        <w:t>Ae</w:t>
      </w:r>
      <w:proofErr w:type="spellEnd"/>
      <w:r w:rsidRPr="00366E14">
        <w:rPr>
          <w:rFonts w:ascii="Times New Roman" w:hAnsi="Times New Roman" w:cs="Times New Roman"/>
          <w:color w:val="000000"/>
          <w:sz w:val="24"/>
          <w:szCs w:val="24"/>
        </w:rPr>
        <w:t xml:space="preserve"> mod n.</w:t>
      </w:r>
    </w:p>
    <w:p w14:paraId="0ACAD4C4"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3) Decryption</w:t>
      </w:r>
    </w:p>
    <w:p w14:paraId="2251103D"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Decryption is the process of converting the cipher text to the original plain text.</w:t>
      </w:r>
    </w:p>
    <w:p w14:paraId="1AE8AE02"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Cipher text:  A</w:t>
      </w:r>
    </w:p>
    <w:p w14:paraId="6B683EE4" w14:textId="77777777" w:rsidR="008D5567" w:rsidRPr="00366E14" w:rsidRDefault="00F61A42"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t xml:space="preserve">Plaintext: B=Ad mod n </w:t>
      </w:r>
      <w:r w:rsidR="001D7BBA" w:rsidRPr="00366E14">
        <w:rPr>
          <w:rFonts w:ascii="Times New Roman" w:hAnsi="Times New Roman" w:cs="Times New Roman"/>
          <w:color w:val="000000"/>
          <w:sz w:val="24"/>
          <w:szCs w:val="24"/>
        </w:rPr>
        <w:t>[14</w:t>
      </w:r>
      <w:r w:rsidR="00010E10"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 xml:space="preserve"> [</w:t>
      </w:r>
      <w:r w:rsidR="001D7BBA" w:rsidRPr="00366E14">
        <w:rPr>
          <w:rFonts w:ascii="Times New Roman" w:hAnsi="Times New Roman" w:cs="Times New Roman"/>
          <w:color w:val="000000"/>
          <w:sz w:val="24"/>
          <w:szCs w:val="24"/>
        </w:rPr>
        <w:t>15</w:t>
      </w:r>
      <w:r w:rsidR="008D5567" w:rsidRPr="00366E14">
        <w:rPr>
          <w:rFonts w:ascii="Times New Roman" w:hAnsi="Times New Roman" w:cs="Times New Roman"/>
          <w:color w:val="000000"/>
          <w:sz w:val="24"/>
          <w:szCs w:val="24"/>
        </w:rPr>
        <w:t>]</w:t>
      </w:r>
      <w:r w:rsidRPr="00366E14">
        <w:rPr>
          <w:rFonts w:ascii="Times New Roman" w:hAnsi="Times New Roman" w:cs="Times New Roman"/>
          <w:color w:val="000000"/>
          <w:sz w:val="24"/>
          <w:szCs w:val="24"/>
        </w:rPr>
        <w:t>.</w:t>
      </w:r>
    </w:p>
    <w:p w14:paraId="1941AB90" w14:textId="77777777" w:rsidR="008D5567" w:rsidRPr="00366E14" w:rsidRDefault="008D5567" w:rsidP="008D5567">
      <w:pPr>
        <w:rPr>
          <w:rFonts w:ascii="Times New Roman" w:hAnsi="Times New Roman" w:cs="Times New Roman"/>
          <w:color w:val="000000"/>
          <w:sz w:val="24"/>
          <w:szCs w:val="24"/>
        </w:rPr>
      </w:pPr>
      <w:r w:rsidRPr="00366E14">
        <w:rPr>
          <w:rFonts w:ascii="Times New Roman" w:hAnsi="Times New Roman" w:cs="Times New Roman"/>
          <w:color w:val="000000"/>
          <w:sz w:val="24"/>
          <w:szCs w:val="24"/>
        </w:rPr>
        <w:lastRenderedPageBreak/>
        <w:t xml:space="preserve">The RSA is </w:t>
      </w:r>
      <w:r w:rsidR="00F61A42" w:rsidRPr="00366E14">
        <w:rPr>
          <w:rFonts w:ascii="Times New Roman" w:hAnsi="Times New Roman" w:cs="Times New Roman"/>
          <w:color w:val="000000"/>
          <w:sz w:val="24"/>
          <w:szCs w:val="24"/>
        </w:rPr>
        <w:t>considered reliable</w:t>
      </w:r>
      <w:r w:rsidRPr="00366E14">
        <w:rPr>
          <w:rFonts w:ascii="Times New Roman" w:hAnsi="Times New Roman" w:cs="Times New Roman"/>
          <w:color w:val="000000"/>
          <w:sz w:val="24"/>
          <w:szCs w:val="24"/>
        </w:rPr>
        <w:t xml:space="preserve"> and safe for its secrecy and privacy features. RSA also offers integrity where the content </w:t>
      </w:r>
      <w:r w:rsidR="00F61A42" w:rsidRPr="00366E14">
        <w:rPr>
          <w:rFonts w:ascii="Times New Roman" w:hAnsi="Times New Roman" w:cs="Times New Roman"/>
          <w:color w:val="000000"/>
          <w:sz w:val="24"/>
          <w:szCs w:val="24"/>
        </w:rPr>
        <w:t>stays</w:t>
      </w:r>
      <w:r w:rsidRPr="00366E14">
        <w:rPr>
          <w:rFonts w:ascii="Times New Roman" w:hAnsi="Times New Roman" w:cs="Times New Roman"/>
          <w:color w:val="000000"/>
          <w:sz w:val="24"/>
          <w:szCs w:val="24"/>
        </w:rPr>
        <w:t xml:space="preserve"> in its original form in exchange phase.</w:t>
      </w:r>
      <w:r w:rsidR="00F61A42" w:rsidRPr="00366E14">
        <w:rPr>
          <w:rFonts w:ascii="Times New Roman" w:hAnsi="Times New Roman" w:cs="Times New Roman"/>
          <w:color w:val="000000"/>
          <w:sz w:val="24"/>
          <w:szCs w:val="24"/>
        </w:rPr>
        <w:t xml:space="preserve"> Disadvantages</w:t>
      </w:r>
      <w:r w:rsidRPr="00366E14">
        <w:rPr>
          <w:rFonts w:ascii="Times New Roman" w:hAnsi="Times New Roman" w:cs="Times New Roman"/>
          <w:color w:val="000000"/>
          <w:sz w:val="24"/>
          <w:szCs w:val="24"/>
        </w:rPr>
        <w:t xml:space="preserve"> of RSA is that it takes longest encryption time.it requires  of  similar  lengths  for  c and </w:t>
      </w:r>
      <w:r w:rsidR="00F61A42" w:rsidRPr="00366E14">
        <w:rPr>
          <w:rFonts w:ascii="Times New Roman" w:hAnsi="Times New Roman" w:cs="Times New Roman"/>
          <w:color w:val="000000"/>
          <w:sz w:val="24"/>
          <w:szCs w:val="24"/>
        </w:rPr>
        <w:t>which</w:t>
      </w:r>
      <w:r w:rsidRPr="00366E14">
        <w:rPr>
          <w:rFonts w:ascii="Times New Roman" w:hAnsi="Times New Roman" w:cs="Times New Roman"/>
          <w:color w:val="000000"/>
          <w:sz w:val="24"/>
          <w:szCs w:val="24"/>
        </w:rPr>
        <w:t xml:space="preserve"> is not easy to meet the requirement .Padding techniques are required in this case which leads to more processing time.[</w:t>
      </w:r>
      <w:r w:rsidR="001D7BBA" w:rsidRPr="00366E14">
        <w:rPr>
          <w:rFonts w:ascii="Times New Roman" w:hAnsi="Times New Roman" w:cs="Times New Roman"/>
          <w:color w:val="000000"/>
          <w:sz w:val="24"/>
          <w:szCs w:val="24"/>
        </w:rPr>
        <w:t>1</w:t>
      </w:r>
      <w:r w:rsidRPr="00366E14">
        <w:rPr>
          <w:rFonts w:ascii="Times New Roman" w:hAnsi="Times New Roman" w:cs="Times New Roman"/>
          <w:color w:val="000000"/>
          <w:sz w:val="24"/>
          <w:szCs w:val="24"/>
        </w:rPr>
        <w:t>5]</w:t>
      </w:r>
    </w:p>
    <w:p w14:paraId="075F7B2C" w14:textId="77777777" w:rsidR="00802D60" w:rsidRPr="00DC06B3" w:rsidRDefault="00802D60" w:rsidP="00802D60">
      <w:pPr>
        <w:spacing w:after="0"/>
        <w:ind w:left="360"/>
        <w:jc w:val="both"/>
        <w:rPr>
          <w:rFonts w:ascii="Times New Roman" w:hAnsi="Times New Roman" w:cs="Times New Roman"/>
          <w:sz w:val="24"/>
          <w:szCs w:val="24"/>
        </w:rPr>
      </w:pPr>
    </w:p>
    <w:p w14:paraId="750501E0" w14:textId="77777777" w:rsidR="00FC4280" w:rsidRPr="001E4B91" w:rsidRDefault="00CA7BDC" w:rsidP="001E4B91">
      <w:pPr>
        <w:pStyle w:val="ListParagraph"/>
        <w:numPr>
          <w:ilvl w:val="0"/>
          <w:numId w:val="12"/>
        </w:numPr>
        <w:rPr>
          <w:rFonts w:ascii="Times New Roman" w:hAnsi="Times New Roman" w:cs="Times New Roman"/>
          <w:bCs/>
          <w:sz w:val="24"/>
          <w:szCs w:val="24"/>
        </w:rPr>
      </w:pPr>
      <w:r w:rsidRPr="001E4B91">
        <w:rPr>
          <w:rFonts w:ascii="Times New Roman" w:hAnsi="Times New Roman" w:cs="Times New Roman"/>
          <w:b/>
          <w:bCs/>
          <w:sz w:val="24"/>
          <w:szCs w:val="24"/>
        </w:rPr>
        <w:t>DSA</w:t>
      </w:r>
      <w:ins w:id="184" w:author="navid" w:date="2018-05-26T10:54:00Z">
        <w:r w:rsidR="003D1FBB">
          <w:rPr>
            <w:rFonts w:ascii="Times New Roman" w:hAnsi="Times New Roman" w:cs="Times New Roman"/>
            <w:b/>
            <w:bCs/>
            <w:sz w:val="24"/>
            <w:szCs w:val="24"/>
          </w:rPr>
          <w:t xml:space="preserve"> Algorithm</w:t>
        </w:r>
      </w:ins>
      <w:r w:rsidRPr="001E4B91">
        <w:rPr>
          <w:rFonts w:ascii="Times New Roman" w:hAnsi="Times New Roman" w:cs="Times New Roman"/>
          <w:bCs/>
          <w:sz w:val="24"/>
          <w:szCs w:val="24"/>
        </w:rPr>
        <w:t>:</w:t>
      </w:r>
      <w:r w:rsidR="00B07672" w:rsidRPr="001E4B91">
        <w:rPr>
          <w:rFonts w:ascii="Times New Roman" w:hAnsi="Times New Roman" w:cs="Times New Roman"/>
          <w:color w:val="333333"/>
          <w:sz w:val="24"/>
          <w:szCs w:val="24"/>
          <w:shd w:val="clear" w:color="auto" w:fill="FFFFFF"/>
        </w:rPr>
        <w:t xml:space="preserve">  </w:t>
      </w:r>
      <w:del w:id="185" w:author="navid" w:date="2018-05-26T10:54:00Z">
        <w:r w:rsidR="00B07672" w:rsidRPr="001E4B91" w:rsidDel="003D1FBB">
          <w:rPr>
            <w:rFonts w:ascii="Times New Roman" w:hAnsi="Times New Roman" w:cs="Times New Roman"/>
            <w:color w:val="333333"/>
            <w:sz w:val="24"/>
            <w:szCs w:val="24"/>
            <w:shd w:val="clear" w:color="auto" w:fill="FFFFFF"/>
          </w:rPr>
          <w:delText>Digital Signature Algorithm</w:delText>
        </w:r>
      </w:del>
    </w:p>
    <w:p w14:paraId="5C25E5BC" w14:textId="77777777" w:rsidR="00FC4280" w:rsidRPr="00DC06B3" w:rsidRDefault="00FC4280" w:rsidP="00FC4280">
      <w:pPr>
        <w:rPr>
          <w:rFonts w:ascii="Times New Roman" w:hAnsi="Times New Roman" w:cs="Times New Roman"/>
          <w:bCs/>
          <w:sz w:val="24"/>
          <w:szCs w:val="24"/>
        </w:rPr>
      </w:pPr>
      <w:r w:rsidRPr="00DC06B3">
        <w:rPr>
          <w:rFonts w:ascii="Times New Roman" w:hAnsi="Times New Roman" w:cs="Times New Roman"/>
          <w:color w:val="333333"/>
          <w:sz w:val="24"/>
          <w:szCs w:val="24"/>
          <w:shd w:val="clear" w:color="auto" w:fill="FFFFFF"/>
        </w:rPr>
        <w:t>A digital signature algorithm (DSA) refers to a standard for digital signatures [</w:t>
      </w:r>
      <w:r w:rsidR="001D7BBA" w:rsidRPr="00DC06B3">
        <w:rPr>
          <w:rFonts w:ascii="Times New Roman" w:hAnsi="Times New Roman" w:cs="Times New Roman"/>
          <w:color w:val="333333"/>
          <w:sz w:val="24"/>
          <w:szCs w:val="24"/>
          <w:shd w:val="clear" w:color="auto" w:fill="FFFFFF"/>
        </w:rPr>
        <w:t>16</w:t>
      </w:r>
      <w:r w:rsidR="00010E10" w:rsidRPr="00DC06B3">
        <w:rPr>
          <w:rFonts w:ascii="Times New Roman" w:hAnsi="Times New Roman" w:cs="Times New Roman"/>
          <w:color w:val="333333"/>
          <w:sz w:val="24"/>
          <w:szCs w:val="24"/>
          <w:shd w:val="clear" w:color="auto" w:fill="FFFFFF"/>
        </w:rPr>
        <w:t xml:space="preserve">]. </w:t>
      </w:r>
      <w:r w:rsidRPr="00DC06B3">
        <w:rPr>
          <w:rFonts w:ascii="Times New Roman" w:hAnsi="Times New Roman" w:cs="Times New Roman"/>
          <w:color w:val="333333"/>
          <w:sz w:val="24"/>
          <w:szCs w:val="24"/>
          <w:shd w:val="clear" w:color="auto" w:fill="FFFFFF"/>
        </w:rPr>
        <w:t>It was introduced in 1991 by the National Institute of Standards and Technology (NIST) as a better method of creating digital signatures. Along with RSA, DSA is also considered one of the most preferred digital signature algorithms used today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 DSA does not encrypt message digests using private key or decrypt message digests using public key. Instead, it uses unique mathematical functions to create a digital signature consisting of two 160-bit numbers, which are originated from the message digests and the private key. DSA makes use of the public key for authenticating the signature, but the authentication process is more complicated when compared with RSA [</w:t>
      </w:r>
      <w:r w:rsidR="001D7BBA" w:rsidRPr="00DC06B3">
        <w:rPr>
          <w:rFonts w:ascii="Times New Roman" w:hAnsi="Times New Roman" w:cs="Times New Roman"/>
          <w:color w:val="333333"/>
          <w:sz w:val="24"/>
          <w:szCs w:val="24"/>
          <w:shd w:val="clear" w:color="auto" w:fill="FFFFFF"/>
        </w:rPr>
        <w:t>16</w:t>
      </w:r>
      <w:r w:rsidRPr="00DC06B3">
        <w:rPr>
          <w:rFonts w:ascii="Times New Roman" w:hAnsi="Times New Roman" w:cs="Times New Roman"/>
          <w:color w:val="333333"/>
          <w:sz w:val="24"/>
          <w:szCs w:val="24"/>
          <w:shd w:val="clear" w:color="auto" w:fill="FFFFFF"/>
        </w:rPr>
        <w:t>]. DSAs are exclusively used for digital signatures and make no provisions for encrypting data; it is typically not subject to import or export restrictions, which are often enforced on RSA [1</w:t>
      </w:r>
      <w:r w:rsidR="001D7BBA" w:rsidRPr="00DC06B3">
        <w:rPr>
          <w:rFonts w:ascii="Times New Roman" w:hAnsi="Times New Roman" w:cs="Times New Roman"/>
          <w:color w:val="333333"/>
          <w:sz w:val="24"/>
          <w:szCs w:val="24"/>
          <w:shd w:val="clear" w:color="auto" w:fill="FFFFFF"/>
        </w:rPr>
        <w:t>6</w:t>
      </w:r>
      <w:r w:rsidRPr="00DC06B3">
        <w:rPr>
          <w:rFonts w:ascii="Times New Roman" w:hAnsi="Times New Roman" w:cs="Times New Roman"/>
          <w:color w:val="333333"/>
          <w:sz w:val="24"/>
          <w:szCs w:val="24"/>
          <w:shd w:val="clear" w:color="auto" w:fill="FFFFFF"/>
        </w:rPr>
        <w:t>].</w:t>
      </w:r>
    </w:p>
    <w:p w14:paraId="34EB44C6" w14:textId="77777777" w:rsidR="00FC4280" w:rsidRPr="00DC06B3" w:rsidRDefault="00FC4280" w:rsidP="00FC4280">
      <w:pPr>
        <w:spacing w:after="0" w:line="240" w:lineRule="auto"/>
        <w:rPr>
          <w:rFonts w:ascii="Times New Roman" w:eastAsia="Times New Roman" w:hAnsi="Times New Roman" w:cs="Times New Roman"/>
          <w:bCs/>
          <w:sz w:val="24"/>
          <w:szCs w:val="24"/>
        </w:rPr>
      </w:pPr>
      <w:r w:rsidRPr="00DC06B3">
        <w:rPr>
          <w:rFonts w:ascii="Times New Roman" w:eastAsia="Times New Roman" w:hAnsi="Times New Roman" w:cs="Times New Roman"/>
          <w:bCs/>
          <w:smallCaps/>
          <w:color w:val="000000"/>
          <w:sz w:val="24"/>
          <w:szCs w:val="24"/>
        </w:rPr>
        <w:t>DSA Signature Generation:</w:t>
      </w:r>
    </w:p>
    <w:p w14:paraId="40BA33DA" w14:textId="77777777" w:rsidR="00FC4280" w:rsidRPr="00DC06B3" w:rsidRDefault="00FC4280" w:rsidP="00FC4280">
      <w:pPr>
        <w:spacing w:after="0" w:line="240" w:lineRule="auto"/>
        <w:rPr>
          <w:rFonts w:ascii="Times New Roman" w:eastAsia="Times New Roman" w:hAnsi="Times New Roman" w:cs="Times New Roman"/>
          <w:sz w:val="24"/>
          <w:szCs w:val="24"/>
        </w:rPr>
      </w:pPr>
    </w:p>
    <w:p w14:paraId="4263F675" w14:textId="77777777"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private key e; message-to-be-signed, S, with message digest d= Hash(S)</w:t>
      </w:r>
      <w:r w:rsidR="001D7BBA" w:rsidRPr="00DC06B3">
        <w:rPr>
          <w:rFonts w:ascii="Times New Roman" w:hAnsi="Times New Roman" w:cs="Times New Roman"/>
          <w:sz w:val="24"/>
          <w:szCs w:val="24"/>
        </w:rPr>
        <w:t xml:space="preserve"> </w:t>
      </w:r>
      <w:r w:rsidRPr="00DC06B3">
        <w:rPr>
          <w:rFonts w:ascii="Times New Roman" w:hAnsi="Times New Roman" w:cs="Times New Roman"/>
          <w:sz w:val="24"/>
          <w:szCs w:val="24"/>
        </w:rPr>
        <w:t>[</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Signature (x, y</w:t>
      </w:r>
      <w:r w:rsidR="00C35B70" w:rsidRPr="00DC06B3">
        <w:rPr>
          <w:rFonts w:ascii="Times New Roman" w:hAnsi="Times New Roman" w:cs="Times New Roman"/>
          <w:sz w:val="24"/>
          <w:szCs w:val="24"/>
        </w:rPr>
        <w:t>). </w:t>
      </w:r>
    </w:p>
    <w:p w14:paraId="0FF2AC31"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At first we’ll have to choose a random </w:t>
      </w:r>
      <w:proofErr w:type="spellStart"/>
      <w:r w:rsidRPr="00DC06B3">
        <w:rPr>
          <w:rFonts w:ascii="Times New Roman" w:eastAsia="Times New Roman" w:hAnsi="Times New Roman" w:cs="Times New Roman"/>
          <w:color w:val="000000"/>
          <w:sz w:val="24"/>
          <w:szCs w:val="24"/>
        </w:rPr>
        <w:t>i</w:t>
      </w:r>
      <w:proofErr w:type="spellEnd"/>
      <w:r w:rsidRPr="00DC06B3">
        <w:rPr>
          <w:rFonts w:ascii="Times New Roman" w:eastAsia="Times New Roman" w:hAnsi="Times New Roman" w:cs="Times New Roman"/>
          <w:color w:val="000000"/>
          <w:sz w:val="24"/>
          <w:szCs w:val="24"/>
        </w:rPr>
        <w:t> in the range [1, b − 1].</w:t>
      </w:r>
    </w:p>
    <w:p w14:paraId="6BC4846D"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K = c</w:t>
      </w:r>
      <w:r w:rsidRPr="00DC06B3">
        <w:rPr>
          <w:rFonts w:ascii="Times New Roman" w:eastAsia="Times New Roman" w:hAnsi="Times New Roman" w:cs="Times New Roman"/>
          <w:color w:val="000000"/>
          <w:sz w:val="24"/>
          <w:szCs w:val="24"/>
          <w:vertAlign w:val="superscript"/>
        </w:rPr>
        <w:t>i</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x= K mod b. If x = 0 (unlikely) then we’ll need to go step 1.</w:t>
      </w:r>
    </w:p>
    <w:p w14:paraId="6D194560"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w:t>
      </w:r>
      <w:proofErr w:type="spellStart"/>
      <w:r w:rsidRPr="00DC06B3">
        <w:rPr>
          <w:rFonts w:ascii="Times New Roman" w:eastAsia="Times New Roman" w:hAnsi="Times New Roman" w:cs="Times New Roman"/>
          <w:color w:val="000000"/>
          <w:sz w:val="24"/>
          <w:szCs w:val="24"/>
        </w:rPr>
        <w:t>i</w:t>
      </w:r>
      <w:proofErr w:type="spellEnd"/>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mod b.</w:t>
      </w:r>
    </w:p>
    <w:p w14:paraId="7D8776C5"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d= Hash(S).</w:t>
      </w:r>
    </w:p>
    <w:p w14:paraId="50E4705B"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 xml:space="preserve">Then we’ll have to compute y = </w:t>
      </w:r>
      <w:proofErr w:type="spellStart"/>
      <w:r w:rsidRPr="00DC06B3">
        <w:rPr>
          <w:rFonts w:ascii="Times New Roman" w:eastAsia="Times New Roman" w:hAnsi="Times New Roman" w:cs="Times New Roman"/>
          <w:color w:val="000000"/>
          <w:sz w:val="24"/>
          <w:szCs w:val="24"/>
        </w:rPr>
        <w:t>i</w:t>
      </w:r>
      <w:proofErr w:type="spellEnd"/>
      <w:r w:rsidRPr="00DC06B3">
        <w:rPr>
          <w:rFonts w:ascii="Times New Roman" w:eastAsia="Times New Roman" w:hAnsi="Times New Roman" w:cs="Times New Roman"/>
          <w:color w:val="000000"/>
          <w:sz w:val="24"/>
          <w:szCs w:val="24"/>
          <w:vertAlign w:val="superscript"/>
        </w:rPr>
        <w:t>− 1</w:t>
      </w:r>
      <w:r w:rsidRPr="00DC06B3">
        <w:rPr>
          <w:rFonts w:ascii="Times New Roman" w:eastAsia="Times New Roman" w:hAnsi="Times New Roman" w:cs="Times New Roman"/>
          <w:color w:val="000000"/>
          <w:sz w:val="24"/>
          <w:szCs w:val="24"/>
        </w:rPr>
        <w:t xml:space="preserve">(d + </w:t>
      </w:r>
      <w:proofErr w:type="spellStart"/>
      <w:r w:rsidRPr="00DC06B3">
        <w:rPr>
          <w:rFonts w:ascii="Times New Roman" w:eastAsia="Times New Roman" w:hAnsi="Times New Roman" w:cs="Times New Roman"/>
          <w:color w:val="000000"/>
          <w:sz w:val="24"/>
          <w:szCs w:val="24"/>
        </w:rPr>
        <w:t>sx</w:t>
      </w:r>
      <w:proofErr w:type="spellEnd"/>
      <w:r w:rsidRPr="00DC06B3">
        <w:rPr>
          <w:rFonts w:ascii="Times New Roman" w:eastAsia="Times New Roman" w:hAnsi="Times New Roman" w:cs="Times New Roman"/>
          <w:color w:val="000000"/>
          <w:sz w:val="24"/>
          <w:szCs w:val="24"/>
        </w:rPr>
        <w:t>) mod b. If y = 0 (unlikely) then we’ll have to go step 1.</w:t>
      </w:r>
    </w:p>
    <w:p w14:paraId="66B73896" w14:textId="77777777" w:rsidR="00FC4280" w:rsidRPr="00DC06B3"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Finally it’ll return (x, y)</w:t>
      </w:r>
      <w:r w:rsidR="001D7BBA" w:rsidRPr="00DC06B3">
        <w:rPr>
          <w:rFonts w:ascii="Times New Roman" w:eastAsia="Times New Roman" w:hAnsi="Times New Roman" w:cs="Times New Roman"/>
          <w:color w:val="000000"/>
          <w:sz w:val="24"/>
          <w:szCs w:val="24"/>
        </w:rPr>
        <w:t xml:space="preserve"> [17</w:t>
      </w:r>
      <w:r w:rsidRPr="00DC06B3">
        <w:rPr>
          <w:rFonts w:ascii="Times New Roman" w:eastAsia="Times New Roman" w:hAnsi="Times New Roman" w:cs="Times New Roman"/>
          <w:color w:val="000000"/>
          <w:sz w:val="24"/>
          <w:szCs w:val="24"/>
        </w:rPr>
        <w:t>].</w:t>
      </w:r>
    </w:p>
    <w:p w14:paraId="1E02B10E" w14:textId="77777777" w:rsidR="00FC4280" w:rsidRPr="00DC06B3" w:rsidRDefault="00FC4280" w:rsidP="00FC4280">
      <w:pPr>
        <w:spacing w:after="0" w:line="240" w:lineRule="auto"/>
        <w:rPr>
          <w:rFonts w:ascii="Times New Roman" w:eastAsia="Times New Roman" w:hAnsi="Times New Roman" w:cs="Times New Roman"/>
          <w:bCs/>
          <w:smallCaps/>
          <w:color w:val="000000"/>
          <w:sz w:val="24"/>
          <w:szCs w:val="24"/>
        </w:rPr>
      </w:pPr>
      <w:r w:rsidRPr="00DC06B3">
        <w:rPr>
          <w:rFonts w:ascii="Times New Roman" w:eastAsia="Times New Roman" w:hAnsi="Times New Roman" w:cs="Times New Roman"/>
          <w:bCs/>
          <w:smallCaps/>
          <w:color w:val="000000"/>
          <w:sz w:val="24"/>
          <w:szCs w:val="24"/>
        </w:rPr>
        <w:t>DSA Signature Verification:</w:t>
      </w:r>
    </w:p>
    <w:p w14:paraId="684F2267" w14:textId="77777777" w:rsidR="00FC4280" w:rsidRPr="00DC06B3" w:rsidRDefault="00FC4280" w:rsidP="00FC4280">
      <w:pPr>
        <w:spacing w:after="0" w:line="240" w:lineRule="auto"/>
        <w:rPr>
          <w:rFonts w:ascii="Times New Roman" w:eastAsia="Times New Roman" w:hAnsi="Times New Roman" w:cs="Times New Roman"/>
          <w:sz w:val="24"/>
          <w:szCs w:val="24"/>
        </w:rPr>
      </w:pPr>
    </w:p>
    <w:p w14:paraId="3EE7ABB9" w14:textId="77777777" w:rsidR="00FC4280" w:rsidRPr="00DC06B3" w:rsidRDefault="00FC4280" w:rsidP="00FC4280">
      <w:pPr>
        <w:rPr>
          <w:rFonts w:ascii="Times New Roman" w:hAnsi="Times New Roman" w:cs="Times New Roman"/>
          <w:sz w:val="24"/>
          <w:szCs w:val="24"/>
        </w:rPr>
      </w:pPr>
      <w:r w:rsidRPr="00DC06B3">
        <w:rPr>
          <w:rFonts w:ascii="Times New Roman" w:hAnsi="Times New Roman" w:cs="Times New Roman"/>
          <w:bCs/>
          <w:sz w:val="24"/>
          <w:szCs w:val="24"/>
        </w:rPr>
        <w:t>INPUT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Domain parameters (a, b, c); signer's public key E; signed-message, S, with message digest d= Hash(S); signature (x, y) [</w:t>
      </w:r>
      <w:r w:rsidR="001D7BBA" w:rsidRPr="00DC06B3">
        <w:rPr>
          <w:rFonts w:ascii="Times New Roman" w:hAnsi="Times New Roman" w:cs="Times New Roman"/>
          <w:sz w:val="24"/>
          <w:szCs w:val="24"/>
        </w:rPr>
        <w:t>17</w:t>
      </w:r>
      <w:r w:rsidRPr="00DC06B3">
        <w:rPr>
          <w:rFonts w:ascii="Times New Roman" w:hAnsi="Times New Roman" w:cs="Times New Roman"/>
          <w:sz w:val="24"/>
          <w:szCs w:val="24"/>
        </w:rPr>
        <w:t>]. </w:t>
      </w:r>
      <w:r w:rsidRPr="00DC06B3">
        <w:rPr>
          <w:rFonts w:ascii="Times New Roman" w:hAnsi="Times New Roman" w:cs="Times New Roman"/>
          <w:b/>
          <w:bCs/>
          <w:sz w:val="24"/>
          <w:szCs w:val="24"/>
        </w:rPr>
        <w:br/>
      </w:r>
      <w:r w:rsidRPr="00DC06B3">
        <w:rPr>
          <w:rFonts w:ascii="Times New Roman" w:hAnsi="Times New Roman" w:cs="Times New Roman"/>
          <w:bCs/>
          <w:sz w:val="24"/>
          <w:szCs w:val="24"/>
        </w:rPr>
        <w:t>OUTPUT</w:t>
      </w:r>
      <w:r w:rsidRPr="00DC06B3">
        <w:rPr>
          <w:rFonts w:ascii="Times New Roman" w:hAnsi="Times New Roman" w:cs="Times New Roman"/>
          <w:b/>
          <w:bCs/>
          <w:sz w:val="24"/>
          <w:szCs w:val="24"/>
        </w:rPr>
        <w:t>:</w:t>
      </w:r>
      <w:r w:rsidRPr="00DC06B3">
        <w:rPr>
          <w:rFonts w:ascii="Times New Roman" w:hAnsi="Times New Roman" w:cs="Times New Roman"/>
          <w:sz w:val="24"/>
          <w:szCs w:val="24"/>
        </w:rPr>
        <w:t xml:space="preserve"> Either "Accept" or "Reject". </w:t>
      </w:r>
    </w:p>
    <w:p w14:paraId="58B3BE09"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lastRenderedPageBreak/>
        <w:t>At first we’ll have to verify that x and y are in the range [1, b − 1]. If not then we’ll have to return "Reject" and stop.</w:t>
      </w:r>
    </w:p>
    <w:p w14:paraId="028E3358"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Then we’ll have to compute p= y</w:t>
      </w:r>
      <w:r w:rsidRPr="00DC06B3">
        <w:rPr>
          <w:rFonts w:ascii="Times New Roman" w:eastAsia="Times New Roman" w:hAnsi="Times New Roman" w:cs="Times New Roman"/>
          <w:color w:val="000000"/>
          <w:sz w:val="24"/>
          <w:szCs w:val="24"/>
          <w:vertAlign w:val="superscript"/>
        </w:rPr>
        <w:t> − 1</w:t>
      </w:r>
      <w:r w:rsidRPr="00DC06B3">
        <w:rPr>
          <w:rFonts w:ascii="Times New Roman" w:eastAsia="Times New Roman" w:hAnsi="Times New Roman" w:cs="Times New Roman"/>
          <w:color w:val="000000"/>
          <w:sz w:val="24"/>
          <w:szCs w:val="24"/>
        </w:rPr>
        <w:t> mod b.</w:t>
      </w:r>
    </w:p>
    <w:p w14:paraId="245462CE"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need to compute n= Hash(S).</w:t>
      </w:r>
    </w:p>
    <w:p w14:paraId="545F3647"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In step 4 we’ll have to compute 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 xml:space="preserve"> = </w:t>
      </w:r>
      <w:proofErr w:type="spellStart"/>
      <w:proofErr w:type="gramStart"/>
      <w:r w:rsidRPr="00DC06B3">
        <w:rPr>
          <w:rFonts w:ascii="Times New Roman" w:eastAsia="Times New Roman" w:hAnsi="Times New Roman" w:cs="Times New Roman"/>
          <w:color w:val="000000"/>
          <w:sz w:val="24"/>
          <w:szCs w:val="24"/>
        </w:rPr>
        <w:t>dp</w:t>
      </w:r>
      <w:proofErr w:type="spellEnd"/>
      <w:proofErr w:type="gramEnd"/>
      <w:r w:rsidRPr="00DC06B3">
        <w:rPr>
          <w:rFonts w:ascii="Times New Roman" w:eastAsia="Times New Roman" w:hAnsi="Times New Roman" w:cs="Times New Roman"/>
          <w:color w:val="000000"/>
          <w:sz w:val="24"/>
          <w:szCs w:val="24"/>
        </w:rPr>
        <w:t xml:space="preserve"> mod b and 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 </w:t>
      </w:r>
      <w:proofErr w:type="spellStart"/>
      <w:r w:rsidRPr="00DC06B3">
        <w:rPr>
          <w:rFonts w:ascii="Times New Roman" w:eastAsia="Times New Roman" w:hAnsi="Times New Roman" w:cs="Times New Roman"/>
          <w:color w:val="000000"/>
          <w:sz w:val="24"/>
          <w:szCs w:val="24"/>
        </w:rPr>
        <w:t>xn</w:t>
      </w:r>
      <w:proofErr w:type="spellEnd"/>
      <w:r w:rsidRPr="00DC06B3">
        <w:rPr>
          <w:rFonts w:ascii="Times New Roman" w:eastAsia="Times New Roman" w:hAnsi="Times New Roman" w:cs="Times New Roman"/>
          <w:color w:val="000000"/>
          <w:sz w:val="24"/>
          <w:szCs w:val="24"/>
        </w:rPr>
        <w:t xml:space="preserve"> mod b.</w:t>
      </w:r>
    </w:p>
    <w:p w14:paraId="63B23089"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Next step we’ll have to compute Y = c</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1</w:t>
      </w:r>
      <w:r w:rsidRPr="00DC06B3">
        <w:rPr>
          <w:rFonts w:ascii="Times New Roman" w:eastAsia="Times New Roman" w:hAnsi="Times New Roman" w:cs="Times New Roman"/>
          <w:color w:val="000000"/>
          <w:sz w:val="24"/>
          <w:szCs w:val="24"/>
        </w:rPr>
        <w:t>S</w:t>
      </w:r>
      <w:r w:rsidRPr="00DC06B3">
        <w:rPr>
          <w:rFonts w:ascii="Times New Roman" w:eastAsia="Times New Roman" w:hAnsi="Times New Roman" w:cs="Times New Roman"/>
          <w:color w:val="000000"/>
          <w:sz w:val="24"/>
          <w:szCs w:val="24"/>
          <w:vertAlign w:val="superscript"/>
        </w:rPr>
        <w:t>z</w:t>
      </w:r>
      <w:r w:rsidRPr="00DC06B3">
        <w:rPr>
          <w:rFonts w:ascii="Times New Roman" w:eastAsia="Times New Roman" w:hAnsi="Times New Roman" w:cs="Times New Roman"/>
          <w:color w:val="000000"/>
          <w:sz w:val="24"/>
          <w:szCs w:val="24"/>
          <w:vertAlign w:val="subscript"/>
        </w:rPr>
        <w:t>2</w:t>
      </w:r>
      <w:r w:rsidRPr="00DC06B3">
        <w:rPr>
          <w:rFonts w:ascii="Times New Roman" w:eastAsia="Times New Roman" w:hAnsi="Times New Roman" w:cs="Times New Roman"/>
          <w:color w:val="000000"/>
          <w:sz w:val="24"/>
          <w:szCs w:val="24"/>
        </w:rPr>
        <w:t xml:space="preserve"> mod </w:t>
      </w:r>
      <w:proofErr w:type="gramStart"/>
      <w:r w:rsidRPr="00DC06B3">
        <w:rPr>
          <w:rFonts w:ascii="Times New Roman" w:eastAsia="Times New Roman" w:hAnsi="Times New Roman" w:cs="Times New Roman"/>
          <w:color w:val="000000"/>
          <w:sz w:val="24"/>
          <w:szCs w:val="24"/>
        </w:rPr>
        <w:t>a and</w:t>
      </w:r>
      <w:proofErr w:type="gramEnd"/>
      <w:r w:rsidRPr="00DC06B3">
        <w:rPr>
          <w:rFonts w:ascii="Times New Roman" w:eastAsia="Times New Roman" w:hAnsi="Times New Roman" w:cs="Times New Roman"/>
          <w:color w:val="000000"/>
          <w:sz w:val="24"/>
          <w:szCs w:val="24"/>
        </w:rPr>
        <w:t> v = Y mod b.</w:t>
      </w:r>
    </w:p>
    <w:p w14:paraId="45FCE371" w14:textId="77777777" w:rsidR="00FC4280" w:rsidRPr="00DC06B3"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sz w:val="24"/>
          <w:szCs w:val="24"/>
        </w:rPr>
      </w:pPr>
      <w:r w:rsidRPr="00DC06B3">
        <w:rPr>
          <w:rFonts w:ascii="Times New Roman" w:eastAsia="Times New Roman" w:hAnsi="Times New Roman" w:cs="Times New Roman"/>
          <w:color w:val="000000"/>
          <w:sz w:val="24"/>
          <w:szCs w:val="24"/>
        </w:rPr>
        <w:t>If v = x then we’ll have to return "Accept" otherwise we’ll have to return "Reject"</w:t>
      </w:r>
      <w:r w:rsidR="001D7BBA" w:rsidRPr="00DC06B3">
        <w:rPr>
          <w:rFonts w:ascii="Times New Roman" w:eastAsia="Times New Roman" w:hAnsi="Times New Roman" w:cs="Times New Roman"/>
          <w:color w:val="000000"/>
          <w:sz w:val="24"/>
          <w:szCs w:val="24"/>
        </w:rPr>
        <w:t>[17</w:t>
      </w:r>
      <w:r w:rsidRPr="00DC06B3">
        <w:rPr>
          <w:rFonts w:ascii="Times New Roman" w:eastAsia="Times New Roman" w:hAnsi="Times New Roman" w:cs="Times New Roman"/>
          <w:color w:val="000000"/>
          <w:sz w:val="24"/>
          <w:szCs w:val="24"/>
        </w:rPr>
        <w:t>].</w:t>
      </w:r>
    </w:p>
    <w:p w14:paraId="11AE4091" w14:textId="77777777" w:rsidR="00FC4280" w:rsidRPr="00DC06B3" w:rsidRDefault="00FC4280" w:rsidP="001D7BBA">
      <w:pPr>
        <w:rPr>
          <w:rFonts w:ascii="Times New Roman" w:hAnsi="Times New Roman" w:cs="Times New Roman"/>
          <w:sz w:val="24"/>
          <w:szCs w:val="24"/>
        </w:rPr>
      </w:pPr>
      <w:r w:rsidRPr="00DC06B3">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  For using the digital signature the user will have to obtain both private and</w:t>
      </w:r>
      <w:r w:rsidRPr="00DC06B3">
        <w:rPr>
          <w:rFonts w:ascii="Times New Roman" w:hAnsi="Times New Roman" w:cs="Times New Roman"/>
          <w:sz w:val="24"/>
          <w:szCs w:val="24"/>
        </w:rPr>
        <w:br/>
        <w:t xml:space="preserve">public key, the receiver has to obtain the digital signature certificate also. </w:t>
      </w:r>
      <w:r w:rsidRPr="00DC06B3">
        <w:rPr>
          <w:rFonts w:ascii="Times New Roman" w:hAnsi="Times New Roman" w:cs="Times New Roman"/>
          <w:color w:val="252324"/>
          <w:sz w:val="24"/>
          <w:szCs w:val="24"/>
          <w:shd w:val="clear" w:color="auto" w:fill="FFFFFF"/>
        </w:rPr>
        <w:t xml:space="preserve">In order to effectively use digital signatures, both senders and recipients may have to buy digital certificates at a cost from trusted certification authorities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Also, </w:t>
      </w:r>
      <w:r w:rsidRPr="00DC06B3">
        <w:rPr>
          <w:rFonts w:ascii="Times New Roman" w:hAnsi="Times New Roman" w:cs="Times New Roman"/>
          <w:color w:val="252324"/>
          <w:sz w:val="24"/>
          <w:szCs w:val="24"/>
          <w:shd w:val="clear" w:color="auto" w:fill="FFFFFF"/>
        </w:rPr>
        <w:t>in some states and countries, laws regarding cyber and technology-based issues are weak or even non-existent. Trading in such jurisdictions becomes very risky for those who use digitally signed electronic documents [</w:t>
      </w:r>
      <w:r w:rsidR="001D7BBA" w:rsidRPr="00DC06B3">
        <w:rPr>
          <w:rFonts w:ascii="Times New Roman" w:hAnsi="Times New Roman" w:cs="Times New Roman"/>
          <w:color w:val="252324"/>
          <w:sz w:val="24"/>
          <w:szCs w:val="24"/>
          <w:shd w:val="clear" w:color="auto" w:fill="FFFFFF"/>
        </w:rPr>
        <w:t>18</w:t>
      </w:r>
      <w:r w:rsidRPr="00DC06B3">
        <w:rPr>
          <w:rFonts w:ascii="Times New Roman" w:hAnsi="Times New Roman" w:cs="Times New Roman"/>
          <w:color w:val="252324"/>
          <w:sz w:val="24"/>
          <w:szCs w:val="24"/>
          <w:shd w:val="clear" w:color="auto" w:fill="FFFFFF"/>
        </w:rPr>
        <w:t>].</w:t>
      </w:r>
      <w:r w:rsidRPr="00DC06B3">
        <w:rPr>
          <w:rFonts w:ascii="Times New Roman" w:hAnsi="Times New Roman" w:cs="Times New Roman"/>
          <w:sz w:val="24"/>
          <w:szCs w:val="24"/>
        </w:rPr>
        <w:t xml:space="preserve"> Though digital signature provides authenticity but it does not ensure secrecy of the data. In order to provide the </w:t>
      </w:r>
      <w:r w:rsidR="00C35B70" w:rsidRPr="00DC06B3">
        <w:rPr>
          <w:rFonts w:ascii="Times New Roman" w:hAnsi="Times New Roman" w:cs="Times New Roman"/>
          <w:sz w:val="24"/>
          <w:szCs w:val="24"/>
        </w:rPr>
        <w:t xml:space="preserve">secrecy, some other </w:t>
      </w:r>
      <w:r w:rsidRPr="00DC06B3">
        <w:rPr>
          <w:rFonts w:ascii="Times New Roman" w:hAnsi="Times New Roman" w:cs="Times New Roman"/>
          <w:sz w:val="24"/>
          <w:szCs w:val="24"/>
        </w:rPr>
        <w:t>technique such as encryption and decryption needs to be used.</w:t>
      </w:r>
    </w:p>
    <w:p w14:paraId="64EFBE56" w14:textId="77777777" w:rsidR="001E4B91" w:rsidRDefault="001E4B91" w:rsidP="001E4B91">
      <w:pPr>
        <w:jc w:val="both"/>
        <w:rPr>
          <w:rFonts w:ascii="Times New Roman" w:hAnsi="Times New Roman" w:cs="Times New Roman"/>
          <w:sz w:val="24"/>
          <w:szCs w:val="24"/>
        </w:rPr>
      </w:pPr>
    </w:p>
    <w:p w14:paraId="5C65C3E7" w14:textId="77777777" w:rsidR="00B07672" w:rsidRPr="001E4B91" w:rsidDel="003D1FBB" w:rsidRDefault="00516608" w:rsidP="003D1FBB">
      <w:pPr>
        <w:pStyle w:val="ListParagraph"/>
        <w:numPr>
          <w:ilvl w:val="0"/>
          <w:numId w:val="12"/>
        </w:numPr>
        <w:jc w:val="both"/>
        <w:rPr>
          <w:del w:id="186" w:author="navid" w:date="2018-05-26T10:55:00Z"/>
          <w:rFonts w:ascii="Times New Roman" w:hAnsi="Times New Roman" w:cs="Times New Roman"/>
          <w:b/>
          <w:sz w:val="24"/>
          <w:szCs w:val="24"/>
        </w:rPr>
      </w:pPr>
      <w:r w:rsidRPr="003D1FBB">
        <w:rPr>
          <w:rFonts w:ascii="Times New Roman" w:hAnsi="Times New Roman" w:cs="Times New Roman"/>
          <w:sz w:val="24"/>
          <w:szCs w:val="24"/>
        </w:rPr>
        <w:t xml:space="preserve"> </w:t>
      </w:r>
      <w:r w:rsidRPr="001E03AD">
        <w:rPr>
          <w:rFonts w:ascii="Times New Roman" w:hAnsi="Times New Roman" w:cs="Times New Roman"/>
          <w:b/>
          <w:sz w:val="24"/>
          <w:szCs w:val="24"/>
        </w:rPr>
        <w:t>ECC</w:t>
      </w:r>
      <w:ins w:id="187" w:author="navid" w:date="2018-05-26T10:55:00Z">
        <w:r w:rsidR="003D1FBB" w:rsidRPr="003D1FBB">
          <w:rPr>
            <w:rFonts w:ascii="Times New Roman" w:hAnsi="Times New Roman" w:cs="Times New Roman"/>
            <w:b/>
            <w:sz w:val="24"/>
            <w:szCs w:val="24"/>
          </w:rPr>
          <w:t xml:space="preserve"> Algorithm</w:t>
        </w:r>
      </w:ins>
      <w:r w:rsidRPr="003D1FBB">
        <w:rPr>
          <w:rFonts w:ascii="Times New Roman" w:hAnsi="Times New Roman" w:cs="Times New Roman"/>
          <w:sz w:val="24"/>
          <w:szCs w:val="24"/>
        </w:rPr>
        <w:t xml:space="preserve">: </w:t>
      </w:r>
      <w:del w:id="188" w:author="navid" w:date="2018-05-26T10:55:00Z">
        <w:r w:rsidR="00B07672" w:rsidRPr="001E4B91" w:rsidDel="003D1FBB">
          <w:rPr>
            <w:rFonts w:ascii="Times New Roman" w:hAnsi="Times New Roman" w:cs="Times New Roman"/>
            <w:sz w:val="24"/>
            <w:szCs w:val="24"/>
          </w:rPr>
          <w:delText>Elliptic Curve Cryptography</w:delText>
        </w:r>
      </w:del>
    </w:p>
    <w:p w14:paraId="47196CE1" w14:textId="77777777" w:rsidR="005857DC" w:rsidRPr="003D1FBB" w:rsidRDefault="005857DC">
      <w:pPr>
        <w:pStyle w:val="ListParagraph"/>
        <w:numPr>
          <w:ilvl w:val="0"/>
          <w:numId w:val="12"/>
        </w:numPr>
        <w:jc w:val="both"/>
        <w:rPr>
          <w:rFonts w:ascii="Times New Roman" w:hAnsi="Times New Roman" w:cs="Times New Roman"/>
          <w:sz w:val="24"/>
          <w:szCs w:val="24"/>
        </w:rPr>
        <w:pPrChange w:id="189" w:author="navid" w:date="2018-05-26T10:55:00Z">
          <w:pPr>
            <w:jc w:val="both"/>
          </w:pPr>
        </w:pPrChange>
      </w:pPr>
      <w:r w:rsidRPr="003D1FBB">
        <w:rPr>
          <w:rFonts w:ascii="Times New Roman" w:hAnsi="Times New Roman" w:cs="Times New Roman"/>
          <w:sz w:val="24"/>
          <w:szCs w:val="24"/>
        </w:rPr>
        <w:t xml:space="preserve">Elliptic curve cryptography was introduced in the mid-1980s independently by </w:t>
      </w:r>
      <w:proofErr w:type="spellStart"/>
      <w:r w:rsidRPr="003D1FBB">
        <w:rPr>
          <w:rFonts w:ascii="Times New Roman" w:hAnsi="Times New Roman" w:cs="Times New Roman"/>
          <w:sz w:val="24"/>
          <w:szCs w:val="24"/>
        </w:rPr>
        <w:t>Koblitz</w:t>
      </w:r>
      <w:proofErr w:type="spellEnd"/>
      <w:r w:rsidRPr="000C18CB">
        <w:rPr>
          <w:rFonts w:ascii="Times New Roman" w:hAnsi="Times New Roman" w:cs="Times New Roman"/>
          <w:sz w:val="24"/>
          <w:szCs w:val="24"/>
        </w:rPr>
        <w:t xml:space="preserve"> and Miller as a promising alternative for cryptographic protocols based on the discrete logarithm problem in the multiplicative group of a finite field [1</w:t>
      </w:r>
      <w:r w:rsidR="001D7BBA" w:rsidRPr="003D1FBB">
        <w:rPr>
          <w:rFonts w:ascii="Times New Roman" w:hAnsi="Times New Roman" w:cs="Times New Roman"/>
          <w:sz w:val="24"/>
          <w:szCs w:val="24"/>
        </w:rPr>
        <w:t>9</w:t>
      </w:r>
      <w:r w:rsidRPr="003D1FBB">
        <w:rPr>
          <w:rFonts w:ascii="Times New Roman" w:hAnsi="Times New Roman" w:cs="Times New Roman"/>
          <w:sz w:val="24"/>
          <w:szCs w:val="24"/>
        </w:rPr>
        <w:t>].</w:t>
      </w:r>
    </w:p>
    <w:p w14:paraId="3572C629" w14:textId="77777777" w:rsidR="005857DC" w:rsidRPr="00DC06B3" w:rsidRDefault="005857DC" w:rsidP="005857DC">
      <w:pPr>
        <w:jc w:val="both"/>
        <w:rPr>
          <w:rFonts w:ascii="Times New Roman" w:hAnsi="Times New Roman" w:cs="Times New Roman"/>
          <w:sz w:val="24"/>
          <w:szCs w:val="24"/>
        </w:rPr>
      </w:pPr>
      <w:r w:rsidRPr="00DC06B3">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DC06B3">
        <w:rPr>
          <w:rFonts w:ascii="Times New Roman" w:hAnsi="Times New Roman" w:cs="Times New Roman"/>
          <w:sz w:val="24"/>
          <w:szCs w:val="24"/>
        </w:rPr>
        <w:t>nd product point</w:t>
      </w:r>
      <w:r w:rsidRPr="00DC06B3">
        <w:rPr>
          <w:rFonts w:ascii="Times New Roman" w:hAnsi="Times New Roman" w:cs="Times New Roman"/>
          <w:sz w:val="24"/>
          <w:szCs w:val="24"/>
        </w:rPr>
        <w:t>[1</w:t>
      </w:r>
      <w:r w:rsidR="001D7BBA" w:rsidRPr="00DC06B3">
        <w:rPr>
          <w:rFonts w:ascii="Times New Roman" w:hAnsi="Times New Roman" w:cs="Times New Roman"/>
          <w:sz w:val="24"/>
          <w:szCs w:val="24"/>
        </w:rPr>
        <w:t>9</w:t>
      </w:r>
      <w:r w:rsidRPr="00DC06B3">
        <w:rPr>
          <w:rFonts w:ascii="Times New Roman" w:hAnsi="Times New Roman" w:cs="Times New Roman"/>
          <w:sz w:val="24"/>
          <w:szCs w:val="24"/>
        </w:rPr>
        <w:t>].The ECC provides decent authentication in RFID system. For small key size it can use in wireless sensor networks like tablet, mobile phones.</w:t>
      </w:r>
    </w:p>
    <w:p w14:paraId="0F28E53E" w14:textId="77777777" w:rsidR="00041DD1" w:rsidRPr="00DC06B3" w:rsidRDefault="005857DC" w:rsidP="00041DD1">
      <w:pPr>
        <w:jc w:val="both"/>
        <w:rPr>
          <w:rFonts w:ascii="Times New Roman" w:hAnsi="Times New Roman" w:cs="Times New Roman"/>
          <w:sz w:val="24"/>
          <w:szCs w:val="24"/>
        </w:rPr>
      </w:pPr>
      <w:r w:rsidRPr="00DC06B3">
        <w:rPr>
          <w:rFonts w:ascii="Times New Roman" w:hAnsi="Times New Roman" w:cs="Times New Roman"/>
          <w:sz w:val="24"/>
          <w:szCs w:val="24"/>
        </w:rPr>
        <w:t xml:space="preserve">Most significant privilege is that ECC provides good security in small key sizes which done the process within short time. On the other hand, it increases the size of the encrypted message significantly more than RSA encryption. This algorithm is more complicated and difficult to </w:t>
      </w:r>
      <w:r w:rsidRPr="00DC06B3">
        <w:rPr>
          <w:rFonts w:ascii="Times New Roman" w:hAnsi="Times New Roman" w:cs="Times New Roman"/>
          <w:sz w:val="24"/>
          <w:szCs w:val="24"/>
        </w:rPr>
        <w:lastRenderedPageBreak/>
        <w:t xml:space="preserve">implement than RSA, which increases the likelihood of implementation errors, thereby reducing the security of the algorithm.                                                   </w:t>
      </w:r>
    </w:p>
    <w:p w14:paraId="2EEF46E7" w14:textId="77777777" w:rsidR="00C35B70" w:rsidRPr="00A224DC" w:rsidRDefault="00C35B70" w:rsidP="00A224DC">
      <w:pPr>
        <w:pStyle w:val="ListParagraph"/>
        <w:numPr>
          <w:ilvl w:val="0"/>
          <w:numId w:val="9"/>
        </w:numPr>
        <w:spacing w:after="0"/>
        <w:jc w:val="both"/>
        <w:rPr>
          <w:rFonts w:ascii="Times New Roman" w:hAnsi="Times New Roman" w:cs="Times New Roman"/>
          <w:b/>
          <w:sz w:val="24"/>
          <w:szCs w:val="24"/>
        </w:rPr>
      </w:pPr>
      <w:proofErr w:type="spellStart"/>
      <w:r w:rsidRPr="00A224DC">
        <w:rPr>
          <w:rFonts w:ascii="Times New Roman" w:hAnsi="Times New Roman" w:cs="Times New Roman"/>
          <w:b/>
          <w:sz w:val="24"/>
          <w:szCs w:val="24"/>
        </w:rPr>
        <w:t>Results</w:t>
      </w:r>
      <w:del w:id="190" w:author="navid" w:date="2018-05-26T10:56:00Z">
        <w:r w:rsidR="00CB6E01" w:rsidRPr="00A224DC" w:rsidDel="000C18CB">
          <w:rPr>
            <w:rFonts w:ascii="Times New Roman" w:hAnsi="Times New Roman" w:cs="Times New Roman"/>
            <w:b/>
            <w:sz w:val="24"/>
            <w:szCs w:val="24"/>
          </w:rPr>
          <w:delText xml:space="preserve"> </w:delText>
        </w:r>
      </w:del>
      <w:ins w:id="191" w:author="navid" w:date="2018-05-26T10:56:00Z">
        <w:r w:rsidR="000C18CB">
          <w:rPr>
            <w:rFonts w:ascii="Times New Roman" w:hAnsi="Times New Roman" w:cs="Times New Roman"/>
            <w:b/>
            <w:sz w:val="24"/>
            <w:szCs w:val="24"/>
          </w:rPr>
          <w:t>Analysis</w:t>
        </w:r>
        <w:proofErr w:type="spellEnd"/>
        <w:r w:rsidR="000C18CB">
          <w:rPr>
            <w:rFonts w:ascii="Times New Roman" w:hAnsi="Times New Roman" w:cs="Times New Roman"/>
            <w:b/>
            <w:sz w:val="24"/>
            <w:szCs w:val="24"/>
          </w:rPr>
          <w:t xml:space="preserve"> </w:t>
        </w:r>
      </w:ins>
      <w:del w:id="192" w:author="navid" w:date="2018-05-26T10:56:00Z">
        <w:r w:rsidR="00CB6E01" w:rsidRPr="00A224DC" w:rsidDel="000C18CB">
          <w:rPr>
            <w:rFonts w:ascii="Times New Roman" w:hAnsi="Times New Roman" w:cs="Times New Roman"/>
            <w:b/>
            <w:sz w:val="24"/>
            <w:szCs w:val="24"/>
          </w:rPr>
          <w:delText xml:space="preserve">and Comparison </w:delText>
        </w:r>
      </w:del>
      <w:r w:rsidRPr="00A224DC">
        <w:rPr>
          <w:rFonts w:ascii="Times New Roman" w:hAnsi="Times New Roman" w:cs="Times New Roman"/>
          <w:b/>
          <w:sz w:val="24"/>
          <w:szCs w:val="24"/>
        </w:rPr>
        <w:t>:</w:t>
      </w:r>
    </w:p>
    <w:p w14:paraId="2C7FDB6B" w14:textId="77777777" w:rsidR="003C03D5" w:rsidRPr="00DC06B3" w:rsidRDefault="003C03D5" w:rsidP="00C35B70">
      <w:pPr>
        <w:spacing w:after="0"/>
        <w:ind w:left="360"/>
        <w:jc w:val="both"/>
        <w:rPr>
          <w:rFonts w:ascii="Times New Roman" w:hAnsi="Times New Roman" w:cs="Times New Roman"/>
          <w:b/>
          <w:sz w:val="24"/>
          <w:szCs w:val="24"/>
        </w:rPr>
      </w:pPr>
    </w:p>
    <w:p w14:paraId="401166FF" w14:textId="77777777" w:rsidR="00C35B70" w:rsidRPr="00DC06B3" w:rsidRDefault="00367700" w:rsidP="001D68F6">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ins w:id="193" w:author="navid" w:date="2018-05-26T11:02:00Z">
        <w:r w:rsidR="000C18CB">
          <w:rPr>
            <w:rFonts w:ascii="Times New Roman" w:hAnsi="Times New Roman" w:cs="Times New Roman"/>
            <w:sz w:val="24"/>
            <w:szCs w:val="24"/>
          </w:rPr>
          <w:t xml:space="preserve">performance analysis of different </w:t>
        </w:r>
      </w:ins>
      <w:del w:id="194" w:author="navid" w:date="2018-05-26T11:02:00Z">
        <w:r w:rsidDel="000C18CB">
          <w:rPr>
            <w:rFonts w:ascii="Times New Roman" w:hAnsi="Times New Roman" w:cs="Times New Roman"/>
            <w:sz w:val="24"/>
            <w:szCs w:val="24"/>
          </w:rPr>
          <w:delText>following tables</w:delText>
        </w:r>
        <w:r w:rsidR="00C35B70" w:rsidRPr="00DC06B3" w:rsidDel="000C18CB">
          <w:rPr>
            <w:rFonts w:ascii="Times New Roman" w:hAnsi="Times New Roman" w:cs="Times New Roman"/>
            <w:sz w:val="24"/>
            <w:szCs w:val="24"/>
          </w:rPr>
          <w:delText xml:space="preserve"> represent </w:delText>
        </w:r>
      </w:del>
      <w:r w:rsidR="00C35B70" w:rsidRPr="00DC06B3">
        <w:rPr>
          <w:rFonts w:ascii="Times New Roman" w:hAnsi="Times New Roman" w:cs="Times New Roman"/>
          <w:sz w:val="24"/>
          <w:szCs w:val="24"/>
        </w:rPr>
        <w:t xml:space="preserve">symmetric and asymmetric </w:t>
      </w:r>
      <w:ins w:id="195" w:author="navid" w:date="2018-05-26T11:02:00Z">
        <w:r w:rsidR="000C18CB">
          <w:rPr>
            <w:rFonts w:ascii="Times New Roman" w:hAnsi="Times New Roman" w:cs="Times New Roman"/>
            <w:sz w:val="24"/>
            <w:szCs w:val="24"/>
          </w:rPr>
          <w:t xml:space="preserve">algorithms is done based </w:t>
        </w:r>
      </w:ins>
      <w:del w:id="196" w:author="navid" w:date="2018-05-26T11:02:00Z">
        <w:r w:rsidR="00C35B70" w:rsidRPr="00DC06B3" w:rsidDel="000C18CB">
          <w:rPr>
            <w:rFonts w:ascii="Times New Roman" w:hAnsi="Times New Roman" w:cs="Times New Roman"/>
            <w:sz w:val="24"/>
            <w:szCs w:val="24"/>
          </w:rPr>
          <w:delText xml:space="preserve">nature based </w:delText>
        </w:r>
      </w:del>
      <w:r w:rsidR="00C35B70" w:rsidRPr="00DC06B3">
        <w:rPr>
          <w:rFonts w:ascii="Times New Roman" w:hAnsi="Times New Roman" w:cs="Times New Roman"/>
          <w:sz w:val="24"/>
          <w:szCs w:val="24"/>
        </w:rPr>
        <w:t xml:space="preserve">on </w:t>
      </w:r>
      <w:ins w:id="197" w:author="navid" w:date="2018-05-26T10:59:00Z">
        <w:r w:rsidR="000C18CB">
          <w:rPr>
            <w:rFonts w:ascii="Times New Roman" w:hAnsi="Times New Roman" w:cs="Times New Roman"/>
            <w:sz w:val="24"/>
            <w:szCs w:val="24"/>
          </w:rPr>
          <w:t>different</w:t>
        </w:r>
      </w:ins>
      <w:del w:id="198" w:author="navid" w:date="2018-05-26T10:59:00Z">
        <w:r w:rsidR="00C35B70" w:rsidRPr="00DC06B3" w:rsidDel="000C18CB">
          <w:rPr>
            <w:rFonts w:ascii="Times New Roman" w:hAnsi="Times New Roman" w:cs="Times New Roman"/>
            <w:sz w:val="24"/>
            <w:szCs w:val="24"/>
          </w:rPr>
          <w:delText>some</w:delText>
        </w:r>
      </w:del>
      <w:del w:id="199" w:author="navid" w:date="2018-05-26T10:57:00Z">
        <w:r w:rsidR="00C35B70" w:rsidRPr="00DC06B3" w:rsidDel="000C18CB">
          <w:rPr>
            <w:rFonts w:ascii="Times New Roman" w:hAnsi="Times New Roman" w:cs="Times New Roman"/>
            <w:sz w:val="24"/>
            <w:szCs w:val="24"/>
          </w:rPr>
          <w:delText xml:space="preserve"> factors</w:delText>
        </w:r>
      </w:del>
      <w:ins w:id="200" w:author="navid" w:date="2018-05-26T10:57:00Z">
        <w:r w:rsidR="000C18CB">
          <w:rPr>
            <w:rFonts w:ascii="Times New Roman" w:hAnsi="Times New Roman" w:cs="Times New Roman"/>
            <w:sz w:val="24"/>
            <w:szCs w:val="24"/>
          </w:rPr>
          <w:t xml:space="preserve"> performance metrics</w:t>
        </w:r>
      </w:ins>
      <w:r w:rsidR="00C35B70" w:rsidRPr="00DC06B3">
        <w:rPr>
          <w:rFonts w:ascii="Times New Roman" w:hAnsi="Times New Roman" w:cs="Times New Roman"/>
          <w:sz w:val="24"/>
          <w:szCs w:val="24"/>
        </w:rPr>
        <w:t>.</w:t>
      </w:r>
      <w:r w:rsidR="003C03D5" w:rsidRPr="00DC06B3">
        <w:rPr>
          <w:rFonts w:ascii="Times New Roman" w:hAnsi="Times New Roman" w:cs="Times New Roman"/>
          <w:sz w:val="24"/>
          <w:szCs w:val="24"/>
        </w:rPr>
        <w:t xml:space="preserve"> </w:t>
      </w:r>
      <w:r w:rsidR="00A224DC" w:rsidRPr="00DC06B3">
        <w:rPr>
          <w:rFonts w:ascii="Times New Roman" w:hAnsi="Times New Roman" w:cs="Times New Roman"/>
          <w:sz w:val="24"/>
          <w:szCs w:val="24"/>
        </w:rPr>
        <w:t xml:space="preserve">These </w:t>
      </w:r>
      <w:del w:id="201" w:author="navid" w:date="2018-05-26T10:57:00Z">
        <w:r w:rsidR="00A224DC" w:rsidRPr="00DC06B3" w:rsidDel="000C18CB">
          <w:rPr>
            <w:rFonts w:ascii="Times New Roman" w:hAnsi="Times New Roman" w:cs="Times New Roman"/>
            <w:sz w:val="24"/>
            <w:szCs w:val="24"/>
          </w:rPr>
          <w:delText>factors</w:delText>
        </w:r>
      </w:del>
      <w:ins w:id="202" w:author="navid" w:date="2018-05-26T10:57:00Z">
        <w:r w:rsidR="000C18CB">
          <w:rPr>
            <w:rFonts w:ascii="Times New Roman" w:hAnsi="Times New Roman" w:cs="Times New Roman"/>
            <w:sz w:val="24"/>
            <w:szCs w:val="24"/>
          </w:rPr>
          <w:t xml:space="preserve"> </w:t>
        </w:r>
      </w:ins>
      <w:del w:id="203" w:author="navid" w:date="2018-05-26T10:57:00Z">
        <w:r w:rsidR="003C03D5" w:rsidRPr="00DC06B3" w:rsidDel="000C18CB">
          <w:rPr>
            <w:rFonts w:ascii="Times New Roman" w:hAnsi="Times New Roman" w:cs="Times New Roman"/>
            <w:sz w:val="24"/>
            <w:szCs w:val="24"/>
          </w:rPr>
          <w:delText xml:space="preserve"> </w:delText>
        </w:r>
      </w:del>
      <w:del w:id="204" w:author="navid" w:date="2018-05-26T10:59:00Z">
        <w:r w:rsidR="003C03D5" w:rsidRPr="00DC06B3" w:rsidDel="000C18CB">
          <w:rPr>
            <w:rFonts w:ascii="Times New Roman" w:hAnsi="Times New Roman" w:cs="Times New Roman"/>
            <w:sz w:val="24"/>
            <w:szCs w:val="24"/>
          </w:rPr>
          <w:delText>decide</w:delText>
        </w:r>
      </w:del>
      <w:ins w:id="205" w:author="navid" w:date="2018-05-26T10:59:00Z">
        <w:r w:rsidR="000C18CB">
          <w:rPr>
            <w:rFonts w:ascii="Times New Roman" w:hAnsi="Times New Roman" w:cs="Times New Roman"/>
            <w:sz w:val="24"/>
            <w:szCs w:val="24"/>
          </w:rPr>
          <w:t>metrics</w:t>
        </w:r>
        <w:r w:rsidR="000C18CB" w:rsidRPr="00DC06B3">
          <w:rPr>
            <w:rFonts w:ascii="Times New Roman" w:hAnsi="Times New Roman" w:cs="Times New Roman"/>
            <w:sz w:val="24"/>
            <w:szCs w:val="24"/>
          </w:rPr>
          <w:t xml:space="preserve"> decide</w:t>
        </w:r>
      </w:ins>
      <w:r w:rsidR="003C03D5" w:rsidRPr="00DC06B3">
        <w:rPr>
          <w:rFonts w:ascii="Times New Roman" w:hAnsi="Times New Roman" w:cs="Times New Roman"/>
          <w:sz w:val="24"/>
          <w:szCs w:val="24"/>
        </w:rPr>
        <w:t xml:space="preserve"> </w:t>
      </w:r>
      <w:del w:id="206" w:author="navid" w:date="2018-05-26T10:58:00Z">
        <w:r w:rsidR="003C03D5" w:rsidRPr="00DC06B3" w:rsidDel="000C18CB">
          <w:rPr>
            <w:rFonts w:ascii="Times New Roman" w:hAnsi="Times New Roman" w:cs="Times New Roman"/>
            <w:sz w:val="24"/>
            <w:szCs w:val="24"/>
          </w:rPr>
          <w:delText>whether</w:delText>
        </w:r>
      </w:del>
      <w:ins w:id="207" w:author="navid" w:date="2018-05-26T10:58:00Z">
        <w:r w:rsidR="000C18CB">
          <w:rPr>
            <w:rFonts w:ascii="Times New Roman" w:hAnsi="Times New Roman" w:cs="Times New Roman"/>
            <w:sz w:val="24"/>
            <w:szCs w:val="24"/>
          </w:rPr>
          <w:t>which</w:t>
        </w:r>
      </w:ins>
      <w:del w:id="208" w:author="navid" w:date="2018-05-26T10:58:00Z">
        <w:r w:rsidR="003C03D5" w:rsidRPr="00DC06B3" w:rsidDel="000C18CB">
          <w:rPr>
            <w:rFonts w:ascii="Times New Roman" w:hAnsi="Times New Roman" w:cs="Times New Roman"/>
            <w:sz w:val="24"/>
            <w:szCs w:val="24"/>
          </w:rPr>
          <w:delText xml:space="preserve"> the</w:delText>
        </w:r>
      </w:del>
      <w:r w:rsidR="003C03D5" w:rsidRPr="00DC06B3">
        <w:rPr>
          <w:rFonts w:ascii="Times New Roman" w:hAnsi="Times New Roman" w:cs="Times New Roman"/>
          <w:sz w:val="24"/>
          <w:szCs w:val="24"/>
        </w:rPr>
        <w:t xml:space="preserve"> algorithm perform </w:t>
      </w:r>
      <w:ins w:id="209" w:author="navid" w:date="2018-05-26T10:58:00Z">
        <w:r w:rsidR="000C18CB">
          <w:rPr>
            <w:rFonts w:ascii="Times New Roman" w:hAnsi="Times New Roman" w:cs="Times New Roman"/>
            <w:sz w:val="24"/>
            <w:szCs w:val="24"/>
          </w:rPr>
          <w:t>better than others</w:t>
        </w:r>
      </w:ins>
      <w:ins w:id="210" w:author="navid" w:date="2018-05-26T11:00:00Z">
        <w:r w:rsidR="000C18CB">
          <w:rPr>
            <w:rFonts w:ascii="Times New Roman" w:hAnsi="Times New Roman" w:cs="Times New Roman"/>
            <w:sz w:val="24"/>
            <w:szCs w:val="24"/>
          </w:rPr>
          <w:t>.</w:t>
        </w:r>
      </w:ins>
      <w:ins w:id="211" w:author="navid" w:date="2018-05-26T10:58:00Z">
        <w:r w:rsidR="000C18CB">
          <w:rPr>
            <w:rFonts w:ascii="Times New Roman" w:hAnsi="Times New Roman" w:cs="Times New Roman"/>
            <w:sz w:val="24"/>
            <w:szCs w:val="24"/>
          </w:rPr>
          <w:t xml:space="preserve"> </w:t>
        </w:r>
      </w:ins>
      <w:del w:id="212" w:author="navid" w:date="2018-05-26T11:00:00Z">
        <w:r w:rsidR="003C03D5" w:rsidRPr="00DC06B3" w:rsidDel="000C18CB">
          <w:rPr>
            <w:rFonts w:ascii="Times New Roman" w:hAnsi="Times New Roman" w:cs="Times New Roman"/>
            <w:sz w:val="24"/>
            <w:szCs w:val="24"/>
          </w:rPr>
          <w:delText>faster or securely among others in certain ty</w:delText>
        </w:r>
        <w:r w:rsidR="00A224DC" w:rsidDel="000C18CB">
          <w:rPr>
            <w:rFonts w:ascii="Times New Roman" w:hAnsi="Times New Roman" w:cs="Times New Roman"/>
            <w:sz w:val="24"/>
            <w:szCs w:val="24"/>
          </w:rPr>
          <w:delText>pe of data transferring process</w:delText>
        </w:r>
        <w:r w:rsidR="00C35B70" w:rsidRPr="00DC06B3" w:rsidDel="000C18CB">
          <w:rPr>
            <w:rFonts w:ascii="Times New Roman" w:hAnsi="Times New Roman" w:cs="Times New Roman"/>
            <w:sz w:val="24"/>
            <w:szCs w:val="24"/>
          </w:rPr>
          <w:delText xml:space="preserve"> </w:delText>
        </w:r>
        <w:r w:rsidR="00A224DC" w:rsidDel="000C18CB">
          <w:rPr>
            <w:rFonts w:ascii="Times New Roman" w:hAnsi="Times New Roman" w:cs="Times New Roman"/>
            <w:sz w:val="24"/>
            <w:szCs w:val="24"/>
          </w:rPr>
          <w:delText xml:space="preserve">such as: </w:delText>
        </w:r>
      </w:del>
      <w:ins w:id="213" w:author="navid" w:date="2018-05-26T11:04:00Z">
        <w:r w:rsidR="001E03AD">
          <w:rPr>
            <w:rFonts w:ascii="Times New Roman" w:hAnsi="Times New Roman" w:cs="Times New Roman"/>
            <w:sz w:val="24"/>
            <w:szCs w:val="24"/>
          </w:rPr>
          <w:t xml:space="preserve">The performance metrics are as follows- </w:t>
        </w:r>
      </w:ins>
    </w:p>
    <w:p w14:paraId="76A91748" w14:textId="77777777" w:rsidR="00C35B70" w:rsidRPr="00DC06B3" w:rsidRDefault="00C35B70" w:rsidP="00C35B70">
      <w:pPr>
        <w:spacing w:after="0"/>
        <w:ind w:left="360"/>
        <w:jc w:val="both"/>
        <w:rPr>
          <w:rFonts w:ascii="Times New Roman" w:hAnsi="Times New Roman" w:cs="Times New Roman"/>
          <w:b/>
          <w:sz w:val="24"/>
          <w:szCs w:val="24"/>
        </w:rPr>
      </w:pPr>
    </w:p>
    <w:p w14:paraId="4FEF0C68" w14:textId="77777777"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sz w:val="24"/>
          <w:szCs w:val="24"/>
        </w:rPr>
        <w:t>Key</w:t>
      </w:r>
      <w:r w:rsidRPr="00DC06B3">
        <w:rPr>
          <w:rFonts w:ascii="Times New Roman" w:hAnsi="Times New Roman" w:cs="Times New Roman"/>
          <w:sz w:val="24"/>
          <w:szCs w:val="24"/>
        </w:rPr>
        <w:t xml:space="preserve"> </w:t>
      </w:r>
      <w:r w:rsidRPr="00801DA7">
        <w:rPr>
          <w:rFonts w:ascii="Times New Roman" w:hAnsi="Times New Roman" w:cs="Times New Roman"/>
          <w:b/>
          <w:sz w:val="24"/>
          <w:szCs w:val="24"/>
        </w:rPr>
        <w:t>length:</w:t>
      </w:r>
      <w:r w:rsidRPr="00DC06B3">
        <w:rPr>
          <w:rFonts w:ascii="Times New Roman" w:hAnsi="Times New Roman" w:cs="Times New Roman"/>
          <w:sz w:val="24"/>
          <w:szCs w:val="24"/>
        </w:rPr>
        <w:t xml:space="preserve">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is the number of bits in a </w:t>
      </w:r>
      <w:r w:rsidRPr="00DC06B3">
        <w:rPr>
          <w:rFonts w:ascii="Times New Roman" w:hAnsi="Times New Roman" w:cs="Times New Roman"/>
          <w:bCs/>
          <w:color w:val="222222"/>
          <w:sz w:val="24"/>
          <w:szCs w:val="24"/>
          <w:shd w:val="clear" w:color="auto" w:fill="FFFFFF"/>
        </w:rPr>
        <w:t>key</w:t>
      </w:r>
      <w:r w:rsidRPr="00DC06B3">
        <w:rPr>
          <w:rFonts w:ascii="Times New Roman" w:hAnsi="Times New Roman" w:cs="Times New Roman"/>
          <w:color w:val="222222"/>
          <w:sz w:val="24"/>
          <w:szCs w:val="24"/>
          <w:shd w:val="clear" w:color="auto" w:fill="FFFFFF"/>
        </w:rPr>
        <w:t> us</w:t>
      </w:r>
      <w:r w:rsidR="00DC06B3" w:rsidRPr="00DC06B3">
        <w:rPr>
          <w:rFonts w:ascii="Times New Roman" w:hAnsi="Times New Roman" w:cs="Times New Roman"/>
          <w:color w:val="222222"/>
          <w:sz w:val="24"/>
          <w:szCs w:val="24"/>
          <w:shd w:val="clear" w:color="auto" w:fill="FFFFFF"/>
        </w:rPr>
        <w:t>ed by a cryptographic algorithm.</w:t>
      </w:r>
    </w:p>
    <w:p w14:paraId="20BBD750" w14:textId="77777777" w:rsidR="003C03D5" w:rsidRPr="00DC06B3" w:rsidRDefault="003C03D5" w:rsidP="003C03D5">
      <w:pPr>
        <w:spacing w:after="0"/>
        <w:jc w:val="both"/>
        <w:rPr>
          <w:rFonts w:ascii="Times New Roman" w:hAnsi="Times New Roman" w:cs="Times New Roman"/>
          <w:color w:val="222222"/>
          <w:sz w:val="24"/>
          <w:szCs w:val="24"/>
          <w:shd w:val="clear" w:color="auto" w:fill="FFFFFF"/>
        </w:rPr>
      </w:pPr>
    </w:p>
    <w:p w14:paraId="613FD042" w14:textId="77777777" w:rsidR="003C03D5" w:rsidRPr="00DC06B3" w:rsidRDefault="003C03D5" w:rsidP="003C03D5">
      <w:pPr>
        <w:spacing w:after="0"/>
        <w:jc w:val="both"/>
        <w:rPr>
          <w:rFonts w:ascii="Times New Roman" w:hAnsi="Times New Roman" w:cs="Times New Roman"/>
          <w:color w:val="222222"/>
          <w:sz w:val="24"/>
          <w:szCs w:val="24"/>
          <w:shd w:val="clear" w:color="auto" w:fill="FFFFFF"/>
        </w:rPr>
      </w:pPr>
      <w:r w:rsidRPr="00801DA7">
        <w:rPr>
          <w:rFonts w:ascii="Times New Roman" w:hAnsi="Times New Roman" w:cs="Times New Roman"/>
          <w:b/>
          <w:color w:val="222222"/>
          <w:sz w:val="24"/>
          <w:szCs w:val="24"/>
          <w:shd w:val="clear" w:color="auto" w:fill="FFFFFF"/>
        </w:rPr>
        <w:t>Block Size:</w:t>
      </w:r>
      <w:r w:rsidRPr="00DC06B3">
        <w:rPr>
          <w:rFonts w:ascii="Times New Roman" w:hAnsi="Times New Roman" w:cs="Times New Roman"/>
          <w:color w:val="222222"/>
          <w:sz w:val="24"/>
          <w:szCs w:val="24"/>
          <w:shd w:val="clear" w:color="auto" w:fill="FFFFFF"/>
        </w:rPr>
        <w:t xml:space="preserve">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color w:val="222222"/>
          <w:sz w:val="24"/>
          <w:szCs w:val="24"/>
          <w:shd w:val="clear" w:color="auto" w:fill="FFFFFF"/>
        </w:rPr>
        <w:t xml:space="preserve"> is a sequence of bytes or bits, usually containing some whole number of records, having a maximum </w:t>
      </w:r>
      <w:r w:rsidRPr="00DC06B3">
        <w:rPr>
          <w:rFonts w:ascii="Times New Roman" w:hAnsi="Times New Roman" w:cs="Times New Roman"/>
          <w:bCs/>
          <w:color w:val="222222"/>
          <w:sz w:val="24"/>
          <w:szCs w:val="24"/>
          <w:shd w:val="clear" w:color="auto" w:fill="FFFFFF"/>
        </w:rPr>
        <w:t>length</w:t>
      </w:r>
      <w:r w:rsidRPr="00DC06B3">
        <w:rPr>
          <w:rFonts w:ascii="Times New Roman" w:hAnsi="Times New Roman" w:cs="Times New Roman"/>
          <w:color w:val="222222"/>
          <w:sz w:val="24"/>
          <w:szCs w:val="24"/>
          <w:shd w:val="clear" w:color="auto" w:fill="FFFFFF"/>
        </w:rPr>
        <w:t>, a </w:t>
      </w:r>
      <w:r w:rsidRPr="00DC06B3">
        <w:rPr>
          <w:rFonts w:ascii="Times New Roman" w:hAnsi="Times New Roman" w:cs="Times New Roman"/>
          <w:bCs/>
          <w:color w:val="222222"/>
          <w:sz w:val="24"/>
          <w:szCs w:val="24"/>
          <w:shd w:val="clear" w:color="auto" w:fill="FFFFFF"/>
        </w:rPr>
        <w:t>block</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size</w:t>
      </w:r>
      <w:r w:rsidRPr="00DC06B3">
        <w:rPr>
          <w:rFonts w:ascii="Times New Roman" w:hAnsi="Times New Roman" w:cs="Times New Roman"/>
          <w:color w:val="222222"/>
          <w:sz w:val="24"/>
          <w:szCs w:val="24"/>
          <w:shd w:val="clear" w:color="auto" w:fill="FFFFFF"/>
        </w:rPr>
        <w:t>. Data thus structured are said to be blocked.</w:t>
      </w:r>
    </w:p>
    <w:p w14:paraId="682556A8" w14:textId="77777777" w:rsidR="003C03D5" w:rsidRPr="00DC06B3" w:rsidRDefault="003C03D5" w:rsidP="003C03D5">
      <w:pPr>
        <w:spacing w:after="0"/>
        <w:jc w:val="both"/>
        <w:rPr>
          <w:rFonts w:ascii="Times New Roman" w:hAnsi="Times New Roman" w:cs="Times New Roman"/>
          <w:color w:val="222222"/>
          <w:sz w:val="24"/>
          <w:szCs w:val="24"/>
          <w:shd w:val="clear" w:color="auto" w:fill="FFFFFF"/>
        </w:rPr>
      </w:pPr>
    </w:p>
    <w:p w14:paraId="7B7A4D55" w14:textId="77777777" w:rsidR="003C03D5" w:rsidRDefault="003C03D5" w:rsidP="003C03D5">
      <w:pPr>
        <w:spacing w:after="0"/>
        <w:jc w:val="both"/>
        <w:rPr>
          <w:rFonts w:ascii="Times New Roman" w:hAnsi="Times New Roman" w:cs="Times New Roman"/>
          <w:bCs/>
          <w:color w:val="222222"/>
          <w:sz w:val="24"/>
          <w:szCs w:val="24"/>
          <w:shd w:val="clear" w:color="auto" w:fill="FFFFFF"/>
        </w:rPr>
      </w:pPr>
      <w:r w:rsidRPr="00801DA7">
        <w:rPr>
          <w:rFonts w:ascii="Times New Roman" w:hAnsi="Times New Roman" w:cs="Times New Roman"/>
          <w:b/>
          <w:color w:val="222222"/>
          <w:sz w:val="24"/>
          <w:szCs w:val="24"/>
          <w:shd w:val="clear" w:color="auto" w:fill="FFFFFF"/>
        </w:rPr>
        <w:t>Round:</w:t>
      </w:r>
      <w:r w:rsidRPr="00DC06B3">
        <w:rPr>
          <w:rFonts w:ascii="Times New Roman" w:hAnsi="Times New Roman" w:cs="Times New Roman"/>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Round</w:t>
      </w:r>
      <w:r w:rsidRPr="00DC06B3">
        <w:rPr>
          <w:rFonts w:ascii="Times New Roman" w:hAnsi="Times New Roman" w:cs="Times New Roman"/>
          <w:b/>
          <w:bCs/>
          <w:color w:val="222222"/>
          <w:sz w:val="24"/>
          <w:szCs w:val="24"/>
          <w:shd w:val="clear" w:color="auto" w:fill="FFFFFF"/>
        </w:rPr>
        <w:t xml:space="preserve"> </w:t>
      </w:r>
      <w:r w:rsidRPr="00DC06B3">
        <w:rPr>
          <w:rFonts w:ascii="Times New Roman" w:hAnsi="Times New Roman" w:cs="Times New Roman"/>
          <w:bCs/>
          <w:color w:val="222222"/>
          <w:sz w:val="24"/>
          <w:szCs w:val="24"/>
          <w:shd w:val="clear" w:color="auto" w:fill="FFFFFF"/>
        </w:rPr>
        <w:t>is</w:t>
      </w:r>
      <w:r w:rsidR="00DC06B3" w:rsidRPr="00DC06B3">
        <w:rPr>
          <w:rFonts w:ascii="Times New Roman" w:hAnsi="Times New Roman" w:cs="Times New Roman"/>
          <w:bCs/>
          <w:color w:val="222222"/>
          <w:sz w:val="24"/>
          <w:szCs w:val="24"/>
          <w:shd w:val="clear" w:color="auto" w:fill="FFFFFF"/>
        </w:rPr>
        <w:t xml:space="preserve"> a</w:t>
      </w:r>
      <w:r w:rsidR="00DC06B3" w:rsidRPr="00DC06B3">
        <w:rPr>
          <w:rFonts w:ascii="Times New Roman" w:hAnsi="Times New Roman" w:cs="Times New Roman"/>
          <w:b/>
          <w:bCs/>
          <w:color w:val="222222"/>
          <w:sz w:val="24"/>
          <w:szCs w:val="24"/>
          <w:shd w:val="clear" w:color="auto" w:fill="FFFFFF"/>
        </w:rPr>
        <w:t xml:space="preserve"> </w:t>
      </w:r>
      <w:r w:rsidR="00DC06B3" w:rsidRPr="00DC06B3">
        <w:rPr>
          <w:rFonts w:ascii="Times New Roman" w:hAnsi="Times New Roman" w:cs="Times New Roman"/>
          <w:bCs/>
          <w:color w:val="222222"/>
          <w:sz w:val="24"/>
          <w:szCs w:val="24"/>
          <w:shd w:val="clear" w:color="auto" w:fill="FFFFFF"/>
        </w:rPr>
        <w:t>function, which measures how much time the operation needs to perform for retrieve data.</w:t>
      </w:r>
    </w:p>
    <w:p w14:paraId="1DF5C212" w14:textId="77777777" w:rsidR="00F50728" w:rsidRDefault="00F50728" w:rsidP="003C03D5">
      <w:pPr>
        <w:spacing w:after="0"/>
        <w:jc w:val="both"/>
        <w:rPr>
          <w:rFonts w:ascii="Times New Roman" w:hAnsi="Times New Roman" w:cs="Times New Roman"/>
          <w:bCs/>
          <w:color w:val="222222"/>
          <w:sz w:val="24"/>
          <w:szCs w:val="24"/>
          <w:shd w:val="clear" w:color="auto" w:fill="FFFFFF"/>
        </w:rPr>
      </w:pPr>
    </w:p>
    <w:p w14:paraId="782300AE" w14:textId="77777777" w:rsidR="00F50728"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Vulnerabilities:</w:t>
      </w:r>
      <w:r>
        <w:rPr>
          <w:rFonts w:ascii="Times New Roman" w:hAnsi="Times New Roman" w:cs="Times New Roman"/>
          <w:sz w:val="24"/>
          <w:szCs w:val="24"/>
        </w:rPr>
        <w:t xml:space="preserve"> Weakness points of a system which can be exploited by attacker.</w:t>
      </w:r>
    </w:p>
    <w:p w14:paraId="71DE12BC" w14:textId="77777777" w:rsidR="00F50728" w:rsidRDefault="00F50728" w:rsidP="003C03D5">
      <w:pPr>
        <w:spacing w:after="0"/>
        <w:jc w:val="both"/>
        <w:rPr>
          <w:rFonts w:ascii="Times New Roman" w:hAnsi="Times New Roman" w:cs="Times New Roman"/>
          <w:sz w:val="24"/>
          <w:szCs w:val="24"/>
        </w:rPr>
      </w:pPr>
    </w:p>
    <w:p w14:paraId="6F81BC7E" w14:textId="77777777" w:rsidR="00F50728" w:rsidRPr="00DC06B3" w:rsidRDefault="00F50728" w:rsidP="003C03D5">
      <w:pPr>
        <w:spacing w:after="0"/>
        <w:jc w:val="both"/>
        <w:rPr>
          <w:rFonts w:ascii="Times New Roman" w:hAnsi="Times New Roman" w:cs="Times New Roman"/>
          <w:sz w:val="24"/>
          <w:szCs w:val="24"/>
        </w:rPr>
      </w:pPr>
      <w:r w:rsidRPr="00801DA7">
        <w:rPr>
          <w:rFonts w:ascii="Times New Roman" w:hAnsi="Times New Roman" w:cs="Times New Roman"/>
          <w:b/>
          <w:sz w:val="24"/>
          <w:szCs w:val="24"/>
        </w:rPr>
        <w:t>Efficiency:</w:t>
      </w:r>
      <w:r>
        <w:rPr>
          <w:rFonts w:ascii="Times New Roman" w:hAnsi="Times New Roman" w:cs="Times New Roman"/>
          <w:sz w:val="24"/>
          <w:szCs w:val="24"/>
        </w:rPr>
        <w:t xml:space="preserve"> How fast or slow when implemented through hardware and software.  </w:t>
      </w:r>
    </w:p>
    <w:p w14:paraId="5F2913E6" w14:textId="77777777" w:rsidR="003C03D5" w:rsidRDefault="003C03D5" w:rsidP="00C35B70">
      <w:pPr>
        <w:spacing w:after="0"/>
        <w:ind w:left="360"/>
        <w:jc w:val="both"/>
        <w:rPr>
          <w:rFonts w:ascii="Times New Roman" w:hAnsi="Times New Roman" w:cs="Times New Roman"/>
          <w:b/>
          <w:sz w:val="24"/>
          <w:szCs w:val="24"/>
        </w:rPr>
      </w:pPr>
    </w:p>
    <w:p w14:paraId="45ED4E93" w14:textId="77777777" w:rsidR="00801DA7" w:rsidRDefault="00801DA7" w:rsidP="00C35B70">
      <w:pPr>
        <w:spacing w:after="0"/>
        <w:ind w:left="360"/>
        <w:jc w:val="both"/>
        <w:rPr>
          <w:rFonts w:ascii="Times New Roman" w:hAnsi="Times New Roman" w:cs="Times New Roman"/>
          <w:b/>
          <w:sz w:val="24"/>
          <w:szCs w:val="24"/>
        </w:rPr>
      </w:pPr>
    </w:p>
    <w:p w14:paraId="3BEC2615" w14:textId="77777777" w:rsidR="00801DA7" w:rsidRDefault="00801DA7" w:rsidP="00C35B70">
      <w:pPr>
        <w:spacing w:after="0"/>
        <w:ind w:left="360"/>
        <w:jc w:val="both"/>
        <w:rPr>
          <w:rFonts w:ascii="Times New Roman" w:hAnsi="Times New Roman" w:cs="Times New Roman"/>
          <w:b/>
          <w:sz w:val="24"/>
          <w:szCs w:val="24"/>
        </w:rPr>
      </w:pPr>
    </w:p>
    <w:p w14:paraId="6D7DD4CF" w14:textId="77777777" w:rsidR="00801DA7" w:rsidRDefault="00801DA7" w:rsidP="00C35B70">
      <w:pPr>
        <w:spacing w:after="0"/>
        <w:ind w:left="360"/>
        <w:jc w:val="both"/>
        <w:rPr>
          <w:rFonts w:ascii="Times New Roman" w:hAnsi="Times New Roman" w:cs="Times New Roman"/>
          <w:b/>
          <w:sz w:val="24"/>
          <w:szCs w:val="24"/>
        </w:rPr>
      </w:pPr>
    </w:p>
    <w:p w14:paraId="0F59F998" w14:textId="77777777" w:rsidR="00801DA7" w:rsidRDefault="00801DA7" w:rsidP="00C35B70">
      <w:pPr>
        <w:spacing w:after="0"/>
        <w:ind w:left="360"/>
        <w:jc w:val="both"/>
        <w:rPr>
          <w:rFonts w:ascii="Times New Roman" w:hAnsi="Times New Roman" w:cs="Times New Roman"/>
          <w:b/>
          <w:sz w:val="24"/>
          <w:szCs w:val="24"/>
        </w:rPr>
      </w:pPr>
    </w:p>
    <w:p w14:paraId="09C90162" w14:textId="77777777" w:rsidR="00801DA7" w:rsidRDefault="00801DA7" w:rsidP="00C35B70">
      <w:pPr>
        <w:spacing w:after="0"/>
        <w:ind w:left="360"/>
        <w:jc w:val="both"/>
        <w:rPr>
          <w:rFonts w:ascii="Times New Roman" w:hAnsi="Times New Roman" w:cs="Times New Roman"/>
          <w:b/>
          <w:sz w:val="24"/>
          <w:szCs w:val="24"/>
        </w:rPr>
      </w:pPr>
    </w:p>
    <w:p w14:paraId="7F46B2D0" w14:textId="77777777" w:rsidR="00801DA7" w:rsidRDefault="00801DA7" w:rsidP="00C35B70">
      <w:pPr>
        <w:spacing w:after="0"/>
        <w:ind w:left="360"/>
        <w:jc w:val="both"/>
        <w:rPr>
          <w:rFonts w:ascii="Times New Roman" w:hAnsi="Times New Roman" w:cs="Times New Roman"/>
          <w:b/>
          <w:sz w:val="24"/>
          <w:szCs w:val="24"/>
        </w:rPr>
      </w:pPr>
    </w:p>
    <w:p w14:paraId="5646C7D4" w14:textId="77777777" w:rsidR="00801DA7" w:rsidRPr="00DC06B3" w:rsidRDefault="00801DA7" w:rsidP="00C35B70">
      <w:pPr>
        <w:spacing w:after="0"/>
        <w:ind w:left="360"/>
        <w:jc w:val="both"/>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680"/>
        <w:gridCol w:w="1834"/>
        <w:gridCol w:w="1994"/>
        <w:gridCol w:w="2070"/>
      </w:tblGrid>
      <w:tr w:rsidR="00856F4F" w:rsidRPr="00DC06B3" w14:paraId="3D78063B" w14:textId="77777777" w:rsidTr="00A224DC">
        <w:trPr>
          <w:trHeight w:val="346"/>
        </w:trPr>
        <w:tc>
          <w:tcPr>
            <w:tcW w:w="1680" w:type="dxa"/>
          </w:tcPr>
          <w:p w14:paraId="746CEA00" w14:textId="77777777" w:rsidR="00856F4F" w:rsidRPr="00DC06B3" w:rsidRDefault="001E03AD" w:rsidP="003C03D5">
            <w:pPr>
              <w:jc w:val="both"/>
              <w:rPr>
                <w:rFonts w:ascii="Times New Roman" w:hAnsi="Times New Roman" w:cs="Times New Roman"/>
                <w:sz w:val="24"/>
                <w:szCs w:val="24"/>
              </w:rPr>
            </w:pPr>
            <w:ins w:id="214" w:author="navid" w:date="2018-05-26T11:05:00Z">
              <w:r>
                <w:rPr>
                  <w:rFonts w:ascii="Times New Roman" w:hAnsi="Times New Roman" w:cs="Times New Roman"/>
                  <w:sz w:val="24"/>
                  <w:szCs w:val="24"/>
                </w:rPr>
                <w:t>Performance Metrics</w:t>
              </w:r>
            </w:ins>
            <w:del w:id="215" w:author="navid" w:date="2018-05-26T11:05:00Z">
              <w:r w:rsidR="00856F4F" w:rsidRPr="00DC06B3" w:rsidDel="001E03AD">
                <w:rPr>
                  <w:rFonts w:ascii="Times New Roman" w:hAnsi="Times New Roman" w:cs="Times New Roman"/>
                  <w:sz w:val="24"/>
                  <w:szCs w:val="24"/>
                </w:rPr>
                <w:delText>FACTORS</w:delText>
              </w:r>
            </w:del>
          </w:p>
        </w:tc>
        <w:tc>
          <w:tcPr>
            <w:tcW w:w="1834" w:type="dxa"/>
          </w:tcPr>
          <w:p w14:paraId="115A07FA"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AES</w:t>
            </w:r>
          </w:p>
        </w:tc>
        <w:tc>
          <w:tcPr>
            <w:tcW w:w="1994" w:type="dxa"/>
          </w:tcPr>
          <w:p w14:paraId="45F0AC9B"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DES</w:t>
            </w:r>
          </w:p>
        </w:tc>
        <w:tc>
          <w:tcPr>
            <w:tcW w:w="2070" w:type="dxa"/>
          </w:tcPr>
          <w:p w14:paraId="3D1A8549"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3DES</w:t>
            </w:r>
          </w:p>
        </w:tc>
      </w:tr>
      <w:tr w:rsidR="00856F4F" w:rsidRPr="00DC06B3" w14:paraId="2D873110" w14:textId="77777777" w:rsidTr="00A224DC">
        <w:trPr>
          <w:trHeight w:val="346"/>
        </w:trPr>
        <w:tc>
          <w:tcPr>
            <w:tcW w:w="1680" w:type="dxa"/>
          </w:tcPr>
          <w:p w14:paraId="4093CE90" w14:textId="77777777" w:rsidR="00856F4F"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834" w:type="dxa"/>
          </w:tcPr>
          <w:p w14:paraId="01684EF2"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128,192,256</w:t>
            </w:r>
          </w:p>
        </w:tc>
        <w:tc>
          <w:tcPr>
            <w:tcW w:w="1994" w:type="dxa"/>
          </w:tcPr>
          <w:p w14:paraId="19A94B38"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56</w:t>
            </w:r>
          </w:p>
        </w:tc>
        <w:tc>
          <w:tcPr>
            <w:tcW w:w="2070" w:type="dxa"/>
          </w:tcPr>
          <w:p w14:paraId="0EB76AC1"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112,168</w:t>
            </w:r>
          </w:p>
        </w:tc>
      </w:tr>
      <w:tr w:rsidR="00856F4F" w:rsidRPr="00DC06B3" w14:paraId="1B1CB51C" w14:textId="77777777" w:rsidTr="00A224DC">
        <w:trPr>
          <w:trHeight w:val="346"/>
        </w:trPr>
        <w:tc>
          <w:tcPr>
            <w:tcW w:w="1680" w:type="dxa"/>
          </w:tcPr>
          <w:p w14:paraId="367204D3"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834" w:type="dxa"/>
          </w:tcPr>
          <w:p w14:paraId="4F2FD1DB"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2000</w:t>
            </w:r>
          </w:p>
        </w:tc>
        <w:tc>
          <w:tcPr>
            <w:tcW w:w="1994" w:type="dxa"/>
          </w:tcPr>
          <w:p w14:paraId="78928D61"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1975</w:t>
            </w:r>
          </w:p>
        </w:tc>
        <w:tc>
          <w:tcPr>
            <w:tcW w:w="2070" w:type="dxa"/>
          </w:tcPr>
          <w:p w14:paraId="2946C5BD"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1978</w:t>
            </w:r>
          </w:p>
        </w:tc>
      </w:tr>
      <w:tr w:rsidR="00856F4F" w:rsidRPr="00DC06B3" w14:paraId="32641EFC" w14:textId="77777777" w:rsidTr="00A224DC">
        <w:trPr>
          <w:trHeight w:val="346"/>
        </w:trPr>
        <w:tc>
          <w:tcPr>
            <w:tcW w:w="1680" w:type="dxa"/>
          </w:tcPr>
          <w:p w14:paraId="375CB7A8"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834" w:type="dxa"/>
          </w:tcPr>
          <w:p w14:paraId="7AFE829E"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128</w:t>
            </w:r>
          </w:p>
        </w:tc>
        <w:tc>
          <w:tcPr>
            <w:tcW w:w="1994" w:type="dxa"/>
          </w:tcPr>
          <w:p w14:paraId="10E5D865"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c>
          <w:tcPr>
            <w:tcW w:w="2070" w:type="dxa"/>
          </w:tcPr>
          <w:p w14:paraId="5CAB4ADE"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64</w:t>
            </w:r>
          </w:p>
        </w:tc>
      </w:tr>
      <w:tr w:rsidR="00856F4F" w:rsidRPr="00DC06B3" w14:paraId="20D693CD" w14:textId="77777777" w:rsidTr="00A224DC">
        <w:trPr>
          <w:trHeight w:val="346"/>
        </w:trPr>
        <w:tc>
          <w:tcPr>
            <w:tcW w:w="1680" w:type="dxa"/>
          </w:tcPr>
          <w:p w14:paraId="46057872"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834" w:type="dxa"/>
          </w:tcPr>
          <w:p w14:paraId="5AEA9184"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1994" w:type="dxa"/>
          </w:tcPr>
          <w:p w14:paraId="73DD6891" w14:textId="77777777" w:rsidR="00856F4F" w:rsidRPr="00DC06B3" w:rsidRDefault="00581A72" w:rsidP="00581A72">
            <w:pPr>
              <w:jc w:val="both"/>
              <w:rPr>
                <w:rFonts w:ascii="Times New Roman" w:hAnsi="Times New Roman" w:cs="Times New Roman"/>
                <w:sz w:val="24"/>
                <w:szCs w:val="24"/>
              </w:rPr>
            </w:pPr>
            <w:r>
              <w:rPr>
                <w:rFonts w:ascii="Times New Roman" w:hAnsi="Times New Roman" w:cs="Times New Roman"/>
                <w:sz w:val="24"/>
                <w:szCs w:val="24"/>
              </w:rPr>
              <w:t xml:space="preserve">Not </w:t>
            </w:r>
            <w:r w:rsidRPr="00DC06B3">
              <w:rPr>
                <w:rFonts w:ascii="Times New Roman" w:hAnsi="Times New Roman" w:cs="Times New Roman"/>
                <w:sz w:val="24"/>
                <w:szCs w:val="24"/>
              </w:rPr>
              <w:t xml:space="preserve">Good </w:t>
            </w:r>
            <w:r w:rsidR="00856F4F" w:rsidRPr="00DC06B3">
              <w:rPr>
                <w:rFonts w:ascii="Times New Roman" w:hAnsi="Times New Roman" w:cs="Times New Roman"/>
                <w:sz w:val="24"/>
                <w:szCs w:val="24"/>
              </w:rPr>
              <w:t xml:space="preserve">Enough </w:t>
            </w:r>
          </w:p>
        </w:tc>
        <w:tc>
          <w:tcPr>
            <w:tcW w:w="2070" w:type="dxa"/>
          </w:tcPr>
          <w:p w14:paraId="100166EF"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r>
      <w:tr w:rsidR="00A224DC" w:rsidRPr="00DC06B3" w14:paraId="7CC52C6A" w14:textId="77777777" w:rsidTr="00A224DC">
        <w:trPr>
          <w:trHeight w:val="346"/>
        </w:trPr>
        <w:tc>
          <w:tcPr>
            <w:tcW w:w="1680" w:type="dxa"/>
          </w:tcPr>
          <w:p w14:paraId="62F0E30E"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Vulnerabilities </w:t>
            </w:r>
          </w:p>
        </w:tc>
        <w:tc>
          <w:tcPr>
            <w:tcW w:w="1834" w:type="dxa"/>
          </w:tcPr>
          <w:p w14:paraId="4E438A25"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Side channel attack</w:t>
            </w:r>
          </w:p>
        </w:tc>
        <w:tc>
          <w:tcPr>
            <w:tcW w:w="1994" w:type="dxa"/>
          </w:tcPr>
          <w:p w14:paraId="1017832A" w14:textId="77777777" w:rsidR="00A224DC" w:rsidRDefault="00A224DC" w:rsidP="00581A72">
            <w:pPr>
              <w:jc w:val="both"/>
              <w:rPr>
                <w:rFonts w:ascii="Times New Roman" w:hAnsi="Times New Roman" w:cs="Times New Roman"/>
                <w:sz w:val="24"/>
                <w:szCs w:val="24"/>
              </w:rPr>
            </w:pPr>
            <w:r>
              <w:rPr>
                <w:rFonts w:ascii="Times New Roman" w:hAnsi="Times New Roman" w:cs="Times New Roman"/>
                <w:sz w:val="24"/>
                <w:szCs w:val="24"/>
              </w:rPr>
              <w:t>Brute force attack, man in the middle attack</w:t>
            </w:r>
          </w:p>
        </w:tc>
        <w:tc>
          <w:tcPr>
            <w:tcW w:w="2070" w:type="dxa"/>
          </w:tcPr>
          <w:p w14:paraId="710F8DF0"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Some channel attacks</w:t>
            </w:r>
          </w:p>
        </w:tc>
      </w:tr>
      <w:tr w:rsidR="00856F4F" w:rsidRPr="00DC06B3" w14:paraId="0ACD567C" w14:textId="77777777" w:rsidTr="00A224DC">
        <w:trPr>
          <w:trHeight w:val="365"/>
        </w:trPr>
        <w:tc>
          <w:tcPr>
            <w:tcW w:w="1680" w:type="dxa"/>
          </w:tcPr>
          <w:p w14:paraId="3345E501"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834" w:type="dxa"/>
          </w:tcPr>
          <w:p w14:paraId="1B6F3301"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10,12,14</w:t>
            </w:r>
          </w:p>
        </w:tc>
        <w:tc>
          <w:tcPr>
            <w:tcW w:w="1994" w:type="dxa"/>
          </w:tcPr>
          <w:p w14:paraId="14046676"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14:paraId="07DB8015" w14:textId="77777777" w:rsidR="00856F4F" w:rsidRPr="00DC06B3" w:rsidRDefault="00856F4F" w:rsidP="003C03D5">
            <w:pPr>
              <w:jc w:val="both"/>
              <w:rPr>
                <w:rFonts w:ascii="Times New Roman" w:hAnsi="Times New Roman" w:cs="Times New Roman"/>
                <w:sz w:val="24"/>
                <w:szCs w:val="24"/>
              </w:rPr>
            </w:pPr>
            <w:r w:rsidRPr="00DC06B3">
              <w:rPr>
                <w:rFonts w:ascii="Times New Roman" w:hAnsi="Times New Roman" w:cs="Times New Roman"/>
                <w:sz w:val="24"/>
                <w:szCs w:val="24"/>
              </w:rPr>
              <w:t>48</w:t>
            </w:r>
          </w:p>
        </w:tc>
      </w:tr>
      <w:tr w:rsidR="00A224DC" w:rsidRPr="00DC06B3" w14:paraId="33B89993" w14:textId="77777777" w:rsidTr="00A224DC">
        <w:trPr>
          <w:trHeight w:val="365"/>
        </w:trPr>
        <w:tc>
          <w:tcPr>
            <w:tcW w:w="1680" w:type="dxa"/>
          </w:tcPr>
          <w:p w14:paraId="027B9703"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Efficiency </w:t>
            </w:r>
          </w:p>
        </w:tc>
        <w:tc>
          <w:tcPr>
            <w:tcW w:w="1834" w:type="dxa"/>
          </w:tcPr>
          <w:p w14:paraId="5A5CF7E6"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Both software and hardware</w:t>
            </w:r>
          </w:p>
        </w:tc>
        <w:tc>
          <w:tcPr>
            <w:tcW w:w="1994" w:type="dxa"/>
          </w:tcPr>
          <w:p w14:paraId="3B9F1A09"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Slow</w:t>
            </w:r>
          </w:p>
        </w:tc>
        <w:tc>
          <w:tcPr>
            <w:tcW w:w="2070" w:type="dxa"/>
          </w:tcPr>
          <w:p w14:paraId="61B68FD4"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 xml:space="preserve">Slow in software </w:t>
            </w:r>
          </w:p>
        </w:tc>
      </w:tr>
    </w:tbl>
    <w:p w14:paraId="4BE862E9" w14:textId="77777777" w:rsidR="00C35B70"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lastRenderedPageBreak/>
        <w:t xml:space="preserve"> TABLE</w:t>
      </w:r>
      <w:r w:rsidR="003C03D5" w:rsidRPr="00DC06B3">
        <w:rPr>
          <w:rFonts w:ascii="Times New Roman" w:hAnsi="Times New Roman" w:cs="Times New Roman"/>
          <w:sz w:val="24"/>
          <w:szCs w:val="24"/>
        </w:rPr>
        <w:t xml:space="preserve"> 01</w:t>
      </w:r>
      <w:r w:rsidRPr="00DC06B3">
        <w:rPr>
          <w:rFonts w:ascii="Times New Roman" w:hAnsi="Times New Roman" w:cs="Times New Roman"/>
          <w:sz w:val="24"/>
          <w:szCs w:val="24"/>
        </w:rPr>
        <w:t>: Compare between Symmetric Cryptography Algorithms</w:t>
      </w:r>
    </w:p>
    <w:p w14:paraId="2D275B90" w14:textId="77777777" w:rsidR="00581A72" w:rsidRPr="00DC06B3" w:rsidRDefault="00581A72" w:rsidP="003C03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3"/>
        <w:gridCol w:w="1713"/>
        <w:gridCol w:w="2082"/>
        <w:gridCol w:w="2070"/>
      </w:tblGrid>
      <w:tr w:rsidR="00C35B70" w:rsidRPr="00DC06B3" w14:paraId="40E82C52" w14:textId="77777777" w:rsidTr="00A224DC">
        <w:trPr>
          <w:trHeight w:val="341"/>
        </w:trPr>
        <w:tc>
          <w:tcPr>
            <w:tcW w:w="1713" w:type="dxa"/>
          </w:tcPr>
          <w:p w14:paraId="59F071C3" w14:textId="77777777" w:rsidR="00C35B70" w:rsidRPr="00DC06B3" w:rsidRDefault="00C35B70" w:rsidP="003C03D5">
            <w:pPr>
              <w:jc w:val="both"/>
              <w:rPr>
                <w:rFonts w:ascii="Times New Roman" w:hAnsi="Times New Roman" w:cs="Times New Roman"/>
                <w:sz w:val="24"/>
                <w:szCs w:val="24"/>
              </w:rPr>
            </w:pPr>
            <w:del w:id="216" w:author="navid" w:date="2018-05-26T11:05:00Z">
              <w:r w:rsidRPr="00DC06B3" w:rsidDel="001E03AD">
                <w:rPr>
                  <w:rFonts w:ascii="Times New Roman" w:hAnsi="Times New Roman" w:cs="Times New Roman"/>
                  <w:sz w:val="24"/>
                  <w:szCs w:val="24"/>
                </w:rPr>
                <w:delText>FACTORS</w:delText>
              </w:r>
            </w:del>
            <w:ins w:id="217" w:author="navid" w:date="2018-05-26T11:05:00Z">
              <w:r w:rsidR="001E03AD">
                <w:rPr>
                  <w:rFonts w:ascii="Times New Roman" w:hAnsi="Times New Roman" w:cs="Times New Roman"/>
                  <w:sz w:val="24"/>
                  <w:szCs w:val="24"/>
                </w:rPr>
                <w:t>Performance Metrics</w:t>
              </w:r>
            </w:ins>
          </w:p>
        </w:tc>
        <w:tc>
          <w:tcPr>
            <w:tcW w:w="1713" w:type="dxa"/>
          </w:tcPr>
          <w:p w14:paraId="7849267F"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RSA</w:t>
            </w:r>
          </w:p>
        </w:tc>
        <w:tc>
          <w:tcPr>
            <w:tcW w:w="2082" w:type="dxa"/>
          </w:tcPr>
          <w:p w14:paraId="2956BC1E"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DSA</w:t>
            </w:r>
          </w:p>
        </w:tc>
        <w:tc>
          <w:tcPr>
            <w:tcW w:w="2070" w:type="dxa"/>
          </w:tcPr>
          <w:p w14:paraId="7F7B869D"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ECC</w:t>
            </w:r>
          </w:p>
        </w:tc>
      </w:tr>
      <w:tr w:rsidR="00C35B70" w:rsidRPr="00DC06B3" w14:paraId="005AF09D" w14:textId="77777777" w:rsidTr="00A224DC">
        <w:trPr>
          <w:trHeight w:val="341"/>
        </w:trPr>
        <w:tc>
          <w:tcPr>
            <w:tcW w:w="1713" w:type="dxa"/>
          </w:tcPr>
          <w:p w14:paraId="25F92639" w14:textId="77777777" w:rsidR="00C35B70" w:rsidRPr="00DC06B3" w:rsidRDefault="00856F4F" w:rsidP="003C03D5">
            <w:pPr>
              <w:jc w:val="both"/>
              <w:rPr>
                <w:rFonts w:ascii="Times New Roman" w:hAnsi="Times New Roman" w:cs="Times New Roman"/>
                <w:sz w:val="24"/>
                <w:szCs w:val="24"/>
              </w:rPr>
            </w:pPr>
            <w:r>
              <w:rPr>
                <w:rFonts w:ascii="Times New Roman" w:hAnsi="Times New Roman" w:cs="Times New Roman"/>
                <w:sz w:val="24"/>
                <w:szCs w:val="24"/>
              </w:rPr>
              <w:t>Key-</w:t>
            </w:r>
            <w:r w:rsidR="00C35B70" w:rsidRPr="00DC06B3">
              <w:rPr>
                <w:rFonts w:ascii="Times New Roman" w:hAnsi="Times New Roman" w:cs="Times New Roman"/>
                <w:sz w:val="24"/>
                <w:szCs w:val="24"/>
              </w:rPr>
              <w:t>Length</w:t>
            </w:r>
            <w:r>
              <w:rPr>
                <w:rFonts w:ascii="Times New Roman" w:hAnsi="Times New Roman" w:cs="Times New Roman"/>
                <w:sz w:val="24"/>
                <w:szCs w:val="24"/>
              </w:rPr>
              <w:t xml:space="preserve"> (bits)</w:t>
            </w:r>
          </w:p>
        </w:tc>
        <w:tc>
          <w:tcPr>
            <w:tcW w:w="1713" w:type="dxa"/>
          </w:tcPr>
          <w:p w14:paraId="623C29C7"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1024-2048</w:t>
            </w:r>
          </w:p>
        </w:tc>
        <w:tc>
          <w:tcPr>
            <w:tcW w:w="2082" w:type="dxa"/>
          </w:tcPr>
          <w:p w14:paraId="391BA5AA"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2048-3072</w:t>
            </w:r>
          </w:p>
        </w:tc>
        <w:tc>
          <w:tcPr>
            <w:tcW w:w="2070" w:type="dxa"/>
          </w:tcPr>
          <w:p w14:paraId="74AF3396"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160</w:t>
            </w:r>
          </w:p>
        </w:tc>
      </w:tr>
      <w:tr w:rsidR="00C35B70" w:rsidRPr="00DC06B3" w14:paraId="2033EA81" w14:textId="77777777" w:rsidTr="00A224DC">
        <w:trPr>
          <w:trHeight w:val="361"/>
        </w:trPr>
        <w:tc>
          <w:tcPr>
            <w:tcW w:w="1713" w:type="dxa"/>
          </w:tcPr>
          <w:p w14:paraId="3BCD78E6"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Developed</w:t>
            </w:r>
          </w:p>
        </w:tc>
        <w:tc>
          <w:tcPr>
            <w:tcW w:w="1713" w:type="dxa"/>
          </w:tcPr>
          <w:p w14:paraId="54A3DC6F"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1977</w:t>
            </w:r>
          </w:p>
        </w:tc>
        <w:tc>
          <w:tcPr>
            <w:tcW w:w="2082" w:type="dxa"/>
          </w:tcPr>
          <w:p w14:paraId="2D4C5E20"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1991</w:t>
            </w:r>
          </w:p>
        </w:tc>
        <w:tc>
          <w:tcPr>
            <w:tcW w:w="2070" w:type="dxa"/>
          </w:tcPr>
          <w:p w14:paraId="65C3B642"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1980</w:t>
            </w:r>
          </w:p>
        </w:tc>
      </w:tr>
      <w:tr w:rsidR="00C35B70" w:rsidRPr="00DC06B3" w14:paraId="2D9A8366" w14:textId="77777777" w:rsidTr="00A224DC">
        <w:trPr>
          <w:trHeight w:val="341"/>
        </w:trPr>
        <w:tc>
          <w:tcPr>
            <w:tcW w:w="1713" w:type="dxa"/>
          </w:tcPr>
          <w:p w14:paraId="02B81941"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Block Size</w:t>
            </w:r>
          </w:p>
        </w:tc>
        <w:tc>
          <w:tcPr>
            <w:tcW w:w="1713" w:type="dxa"/>
          </w:tcPr>
          <w:p w14:paraId="6BAD838A"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192</w:t>
            </w:r>
          </w:p>
        </w:tc>
        <w:tc>
          <w:tcPr>
            <w:tcW w:w="2082" w:type="dxa"/>
          </w:tcPr>
          <w:p w14:paraId="7A9C366C"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Variable </w:t>
            </w:r>
          </w:p>
        </w:tc>
        <w:tc>
          <w:tcPr>
            <w:tcW w:w="2070" w:type="dxa"/>
          </w:tcPr>
          <w:p w14:paraId="55E0D6BA"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80</w:t>
            </w:r>
          </w:p>
        </w:tc>
      </w:tr>
      <w:tr w:rsidR="00C35B70" w:rsidRPr="00DC06B3" w14:paraId="17556E3F" w14:textId="77777777" w:rsidTr="00A224DC">
        <w:trPr>
          <w:trHeight w:val="341"/>
        </w:trPr>
        <w:tc>
          <w:tcPr>
            <w:tcW w:w="1713" w:type="dxa"/>
          </w:tcPr>
          <w:p w14:paraId="1BAFB420"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Security </w:t>
            </w:r>
          </w:p>
        </w:tc>
        <w:tc>
          <w:tcPr>
            <w:tcW w:w="1713" w:type="dxa"/>
          </w:tcPr>
          <w:p w14:paraId="3E9E01D2"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Data Passing</w:t>
            </w:r>
          </w:p>
        </w:tc>
        <w:tc>
          <w:tcPr>
            <w:tcW w:w="2082" w:type="dxa"/>
          </w:tcPr>
          <w:p w14:paraId="4EB8B918"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 xml:space="preserve">Mostly Secure </w:t>
            </w:r>
          </w:p>
        </w:tc>
        <w:tc>
          <w:tcPr>
            <w:tcW w:w="2070" w:type="dxa"/>
          </w:tcPr>
          <w:p w14:paraId="1FA1A576"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Mostly Secure</w:t>
            </w:r>
          </w:p>
        </w:tc>
      </w:tr>
      <w:tr w:rsidR="00A224DC" w:rsidRPr="00DC06B3" w14:paraId="25C690E3" w14:textId="77777777" w:rsidTr="00A224DC">
        <w:trPr>
          <w:trHeight w:val="341"/>
        </w:trPr>
        <w:tc>
          <w:tcPr>
            <w:tcW w:w="1713" w:type="dxa"/>
          </w:tcPr>
          <w:p w14:paraId="43731A36"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Vulnerabilities</w:t>
            </w:r>
          </w:p>
        </w:tc>
        <w:tc>
          <w:tcPr>
            <w:tcW w:w="1713" w:type="dxa"/>
          </w:tcPr>
          <w:p w14:paraId="31C173B8" w14:textId="77777777" w:rsidR="00A224DC" w:rsidRPr="00DC06B3" w:rsidRDefault="008B56BB" w:rsidP="003C03D5">
            <w:pPr>
              <w:jc w:val="both"/>
              <w:rPr>
                <w:rFonts w:ascii="Times New Roman" w:hAnsi="Times New Roman" w:cs="Times New Roman"/>
                <w:sz w:val="24"/>
                <w:szCs w:val="24"/>
              </w:rPr>
            </w:pPr>
            <w:r>
              <w:rPr>
                <w:rFonts w:ascii="Times New Roman" w:hAnsi="Times New Roman" w:cs="Times New Roman"/>
                <w:sz w:val="24"/>
                <w:szCs w:val="24"/>
              </w:rPr>
              <w:t xml:space="preserve">Cycle Attacks, Sharing of common modules </w:t>
            </w:r>
          </w:p>
        </w:tc>
        <w:tc>
          <w:tcPr>
            <w:tcW w:w="2082" w:type="dxa"/>
          </w:tcPr>
          <w:p w14:paraId="6581151C" w14:textId="77777777"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Set of parameters can be generated for pre-chosen message</w:t>
            </w:r>
          </w:p>
        </w:tc>
        <w:tc>
          <w:tcPr>
            <w:tcW w:w="2070" w:type="dxa"/>
          </w:tcPr>
          <w:p w14:paraId="2413C703" w14:textId="77777777"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Curve generation attacks, zero-value point attack</w:t>
            </w:r>
          </w:p>
        </w:tc>
      </w:tr>
      <w:tr w:rsidR="00C35B70" w:rsidRPr="00DC06B3" w14:paraId="4A00D323" w14:textId="77777777" w:rsidTr="00A224DC">
        <w:trPr>
          <w:trHeight w:val="341"/>
        </w:trPr>
        <w:tc>
          <w:tcPr>
            <w:tcW w:w="1713" w:type="dxa"/>
          </w:tcPr>
          <w:p w14:paraId="4DB1234A"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Rounds</w:t>
            </w:r>
          </w:p>
        </w:tc>
        <w:tc>
          <w:tcPr>
            <w:tcW w:w="1713" w:type="dxa"/>
          </w:tcPr>
          <w:p w14:paraId="1FA3AB05"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c>
          <w:tcPr>
            <w:tcW w:w="2082" w:type="dxa"/>
          </w:tcPr>
          <w:p w14:paraId="64E4B030"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16</w:t>
            </w:r>
          </w:p>
        </w:tc>
        <w:tc>
          <w:tcPr>
            <w:tcW w:w="2070" w:type="dxa"/>
          </w:tcPr>
          <w:p w14:paraId="34480551" w14:textId="77777777" w:rsidR="00C35B70" w:rsidRPr="00DC06B3" w:rsidRDefault="00C35B70" w:rsidP="003C03D5">
            <w:pPr>
              <w:jc w:val="both"/>
              <w:rPr>
                <w:rFonts w:ascii="Times New Roman" w:hAnsi="Times New Roman" w:cs="Times New Roman"/>
                <w:sz w:val="24"/>
                <w:szCs w:val="24"/>
              </w:rPr>
            </w:pPr>
            <w:r w:rsidRPr="00DC06B3">
              <w:rPr>
                <w:rFonts w:ascii="Times New Roman" w:hAnsi="Times New Roman" w:cs="Times New Roman"/>
                <w:sz w:val="24"/>
                <w:szCs w:val="24"/>
              </w:rPr>
              <w:t>1</w:t>
            </w:r>
          </w:p>
        </w:tc>
      </w:tr>
      <w:tr w:rsidR="00A224DC" w:rsidRPr="00DC06B3" w14:paraId="4FC3D6E0" w14:textId="77777777" w:rsidTr="00A224DC">
        <w:trPr>
          <w:trHeight w:val="341"/>
        </w:trPr>
        <w:tc>
          <w:tcPr>
            <w:tcW w:w="1713" w:type="dxa"/>
          </w:tcPr>
          <w:p w14:paraId="1CB0AFF9" w14:textId="77777777" w:rsidR="00A224DC" w:rsidRPr="00DC06B3" w:rsidRDefault="00A224DC" w:rsidP="003C03D5">
            <w:pPr>
              <w:jc w:val="both"/>
              <w:rPr>
                <w:rFonts w:ascii="Times New Roman" w:hAnsi="Times New Roman" w:cs="Times New Roman"/>
                <w:sz w:val="24"/>
                <w:szCs w:val="24"/>
              </w:rPr>
            </w:pPr>
            <w:r>
              <w:rPr>
                <w:rFonts w:ascii="Times New Roman" w:hAnsi="Times New Roman" w:cs="Times New Roman"/>
                <w:sz w:val="24"/>
                <w:szCs w:val="24"/>
              </w:rPr>
              <w:t>Efficiency</w:t>
            </w:r>
          </w:p>
        </w:tc>
        <w:tc>
          <w:tcPr>
            <w:tcW w:w="1713" w:type="dxa"/>
          </w:tcPr>
          <w:p w14:paraId="415B9728" w14:textId="77777777" w:rsidR="00A224DC" w:rsidRPr="00DC06B3" w:rsidRDefault="008E3982" w:rsidP="008E3982">
            <w:pPr>
              <w:jc w:val="both"/>
              <w:rPr>
                <w:rFonts w:ascii="Times New Roman" w:hAnsi="Times New Roman" w:cs="Times New Roman"/>
                <w:sz w:val="24"/>
                <w:szCs w:val="24"/>
              </w:rPr>
            </w:pPr>
            <w:r>
              <w:rPr>
                <w:rFonts w:ascii="Times New Roman" w:hAnsi="Times New Roman" w:cs="Times New Roman"/>
                <w:sz w:val="24"/>
                <w:szCs w:val="24"/>
              </w:rPr>
              <w:t xml:space="preserve">Slow in hardware specially when decryption  </w:t>
            </w:r>
          </w:p>
        </w:tc>
        <w:tc>
          <w:tcPr>
            <w:tcW w:w="2082" w:type="dxa"/>
          </w:tcPr>
          <w:p w14:paraId="71C2C01B" w14:textId="77777777" w:rsidR="00A224DC" w:rsidRPr="00DC06B3" w:rsidRDefault="008E3982" w:rsidP="003C03D5">
            <w:pPr>
              <w:jc w:val="both"/>
              <w:rPr>
                <w:rFonts w:ascii="Times New Roman" w:hAnsi="Times New Roman" w:cs="Times New Roman"/>
                <w:sz w:val="24"/>
                <w:szCs w:val="24"/>
              </w:rPr>
            </w:pPr>
            <w:r>
              <w:rPr>
                <w:rFonts w:ascii="Times New Roman" w:hAnsi="Times New Roman" w:cs="Times New Roman"/>
                <w:sz w:val="24"/>
                <w:szCs w:val="24"/>
              </w:rPr>
              <w:t>Both in software and hardware</w:t>
            </w:r>
          </w:p>
        </w:tc>
        <w:tc>
          <w:tcPr>
            <w:tcW w:w="2070" w:type="dxa"/>
          </w:tcPr>
          <w:p w14:paraId="5750BF32" w14:textId="77777777" w:rsidR="00A224DC" w:rsidRPr="00DC06B3" w:rsidRDefault="00491B83" w:rsidP="003C03D5">
            <w:pPr>
              <w:jc w:val="both"/>
              <w:rPr>
                <w:rFonts w:ascii="Times New Roman" w:hAnsi="Times New Roman" w:cs="Times New Roman"/>
                <w:sz w:val="24"/>
                <w:szCs w:val="24"/>
              </w:rPr>
            </w:pPr>
            <w:r>
              <w:rPr>
                <w:rFonts w:ascii="Times New Roman" w:hAnsi="Times New Roman" w:cs="Times New Roman"/>
                <w:sz w:val="24"/>
                <w:szCs w:val="24"/>
              </w:rPr>
              <w:t xml:space="preserve">Slow </w:t>
            </w:r>
          </w:p>
        </w:tc>
      </w:tr>
    </w:tbl>
    <w:p w14:paraId="271736EE" w14:textId="77777777" w:rsidR="00A224DC" w:rsidRDefault="00C35B70" w:rsidP="00F50728">
      <w:pPr>
        <w:spacing w:after="0"/>
        <w:jc w:val="both"/>
        <w:rPr>
          <w:rFonts w:ascii="Times New Roman" w:hAnsi="Times New Roman" w:cs="Times New Roman"/>
          <w:sz w:val="24"/>
          <w:szCs w:val="24"/>
        </w:rPr>
      </w:pPr>
      <w:r w:rsidRPr="00DC06B3">
        <w:rPr>
          <w:rFonts w:ascii="Times New Roman" w:hAnsi="Times New Roman" w:cs="Times New Roman"/>
          <w:sz w:val="24"/>
          <w:szCs w:val="24"/>
        </w:rPr>
        <w:t>TABLE</w:t>
      </w:r>
      <w:r w:rsidR="003C03D5" w:rsidRPr="00DC06B3">
        <w:rPr>
          <w:rFonts w:ascii="Times New Roman" w:hAnsi="Times New Roman" w:cs="Times New Roman"/>
          <w:sz w:val="24"/>
          <w:szCs w:val="24"/>
        </w:rPr>
        <w:t xml:space="preserve"> 02</w:t>
      </w:r>
      <w:r w:rsidRPr="00DC06B3">
        <w:rPr>
          <w:rFonts w:ascii="Times New Roman" w:hAnsi="Times New Roman" w:cs="Times New Roman"/>
          <w:sz w:val="24"/>
          <w:szCs w:val="24"/>
        </w:rPr>
        <w:t xml:space="preserve">: Compare between Asymmetric </w:t>
      </w:r>
      <w:r w:rsidR="00F50728">
        <w:rPr>
          <w:rFonts w:ascii="Times New Roman" w:hAnsi="Times New Roman" w:cs="Times New Roman"/>
          <w:sz w:val="24"/>
          <w:szCs w:val="24"/>
        </w:rPr>
        <w:t>Cryptography Algorithms</w:t>
      </w:r>
    </w:p>
    <w:p w14:paraId="40A2FCFC" w14:textId="77777777" w:rsidR="00A224DC" w:rsidRDefault="00A224DC" w:rsidP="00802D60">
      <w:pPr>
        <w:spacing w:after="0"/>
        <w:ind w:left="360"/>
        <w:jc w:val="both"/>
        <w:rPr>
          <w:rFonts w:ascii="Times New Roman" w:hAnsi="Times New Roman" w:cs="Times New Roman"/>
          <w:sz w:val="24"/>
          <w:szCs w:val="24"/>
        </w:rPr>
      </w:pPr>
    </w:p>
    <w:p w14:paraId="47D0360C" w14:textId="77777777" w:rsidR="00581A72" w:rsidRDefault="00581A72" w:rsidP="00802D60">
      <w:pPr>
        <w:spacing w:after="0"/>
        <w:ind w:left="360"/>
        <w:jc w:val="both"/>
        <w:rPr>
          <w:rFonts w:ascii="Times New Roman" w:hAnsi="Times New Roman" w:cs="Times New Roman"/>
          <w:sz w:val="24"/>
          <w:szCs w:val="24"/>
        </w:rPr>
      </w:pPr>
    </w:p>
    <w:p w14:paraId="19B656C9" w14:textId="77777777" w:rsidR="00581A72" w:rsidRDefault="00581A72" w:rsidP="00A224DC">
      <w:pPr>
        <w:pStyle w:val="ListParagraph"/>
        <w:numPr>
          <w:ilvl w:val="0"/>
          <w:numId w:val="9"/>
        </w:numPr>
        <w:spacing w:after="0"/>
        <w:jc w:val="both"/>
        <w:rPr>
          <w:rFonts w:ascii="Times New Roman" w:hAnsi="Times New Roman" w:cs="Times New Roman"/>
          <w:b/>
          <w:sz w:val="24"/>
          <w:szCs w:val="24"/>
        </w:rPr>
      </w:pPr>
      <w:commentRangeStart w:id="218"/>
      <w:r w:rsidRPr="00581A72">
        <w:rPr>
          <w:rFonts w:ascii="Times New Roman" w:hAnsi="Times New Roman" w:cs="Times New Roman"/>
          <w:b/>
          <w:sz w:val="24"/>
          <w:szCs w:val="24"/>
        </w:rPr>
        <w:t>Discussion</w:t>
      </w:r>
      <w:r>
        <w:rPr>
          <w:rFonts w:ascii="Times New Roman" w:hAnsi="Times New Roman" w:cs="Times New Roman"/>
          <w:b/>
          <w:sz w:val="24"/>
          <w:szCs w:val="24"/>
        </w:rPr>
        <w:t>:</w:t>
      </w:r>
      <w:commentRangeEnd w:id="218"/>
      <w:r w:rsidR="001E03AD">
        <w:rPr>
          <w:rStyle w:val="CommentReference"/>
        </w:rPr>
        <w:commentReference w:id="218"/>
      </w:r>
    </w:p>
    <w:p w14:paraId="032C0A21" w14:textId="31631353" w:rsidR="001E03AD" w:rsidRPr="00C61E47" w:rsidDel="00086D4F" w:rsidRDefault="007116B3" w:rsidP="00F50728">
      <w:pPr>
        <w:spacing w:after="0"/>
        <w:jc w:val="both"/>
        <w:rPr>
          <w:del w:id="219" w:author="Siam" w:date="2018-05-26T23:53:00Z"/>
          <w:rFonts w:ascii="Times New Roman" w:hAnsi="Times New Roman" w:cs="Times New Roman"/>
          <w:sz w:val="24"/>
          <w:szCs w:val="24"/>
          <w:highlight w:val="yellow"/>
          <w:rPrChange w:id="220" w:author="Siam" w:date="2018-05-27T00:08:00Z">
            <w:rPr>
              <w:del w:id="221" w:author="Siam" w:date="2018-05-26T23:53:00Z"/>
              <w:rFonts w:ascii="Times New Roman" w:hAnsi="Times New Roman" w:cs="Times New Roman"/>
              <w:sz w:val="24"/>
              <w:szCs w:val="24"/>
            </w:rPr>
          </w:rPrChange>
        </w:rPr>
      </w:pPr>
      <w:ins w:id="222" w:author="Siam" w:date="2018-05-26T23:53:00Z">
        <w:r w:rsidRPr="00C61E47">
          <w:rPr>
            <w:rFonts w:ascii="Times New Roman" w:hAnsi="Times New Roman" w:cs="Times New Roman"/>
            <w:sz w:val="24"/>
            <w:szCs w:val="24"/>
            <w:highlight w:val="yellow"/>
            <w:rPrChange w:id="223" w:author="Siam" w:date="2018-05-27T00:08:00Z">
              <w:rPr>
                <w:rFonts w:ascii="Times New Roman" w:hAnsi="Times New Roman" w:cs="Times New Roman"/>
                <w:sz w:val="24"/>
                <w:szCs w:val="24"/>
              </w:rPr>
            </w:rPrChange>
          </w:rPr>
          <w:t>In table 1,it can be seen that AES perform better than other</w:t>
        </w:r>
      </w:ins>
      <w:ins w:id="224" w:author="Siam" w:date="2018-05-27T00:09:00Z">
        <w:r w:rsidR="00C61E47">
          <w:rPr>
            <w:rFonts w:ascii="Times New Roman" w:hAnsi="Times New Roman" w:cs="Times New Roman"/>
            <w:sz w:val="24"/>
            <w:szCs w:val="24"/>
            <w:highlight w:val="yellow"/>
          </w:rPr>
          <w:t xml:space="preserve"> algorithms</w:t>
        </w:r>
      </w:ins>
      <w:ins w:id="225" w:author="Siam" w:date="2018-05-26T23:53:00Z">
        <w:r w:rsidR="00C61E47">
          <w:rPr>
            <w:rFonts w:ascii="Times New Roman" w:hAnsi="Times New Roman" w:cs="Times New Roman"/>
            <w:sz w:val="24"/>
            <w:szCs w:val="24"/>
            <w:highlight w:val="yellow"/>
          </w:rPr>
          <w:t xml:space="preserve"> by all sort of ways like </w:t>
        </w:r>
        <w:proofErr w:type="spellStart"/>
        <w:r w:rsidR="00C61E47">
          <w:rPr>
            <w:rFonts w:ascii="Times New Roman" w:hAnsi="Times New Roman" w:cs="Times New Roman"/>
            <w:sz w:val="24"/>
            <w:szCs w:val="24"/>
            <w:highlight w:val="yellow"/>
          </w:rPr>
          <w:t>key</w:t>
        </w:r>
        <w:r w:rsidRPr="00C61E47">
          <w:rPr>
            <w:rFonts w:ascii="Times New Roman" w:hAnsi="Times New Roman" w:cs="Times New Roman"/>
            <w:sz w:val="24"/>
            <w:szCs w:val="24"/>
            <w:highlight w:val="yellow"/>
            <w:rPrChange w:id="226" w:author="Siam" w:date="2018-05-27T00:08:00Z">
              <w:rPr>
                <w:rFonts w:ascii="Times New Roman" w:hAnsi="Times New Roman" w:cs="Times New Roman"/>
                <w:sz w:val="24"/>
                <w:szCs w:val="24"/>
              </w:rPr>
            </w:rPrChange>
          </w:rPr>
          <w:t>length,blocksize,efficiency</w:t>
        </w:r>
        <w:proofErr w:type="spellEnd"/>
        <w:r w:rsidRPr="00C61E47">
          <w:rPr>
            <w:rFonts w:ascii="Times New Roman" w:hAnsi="Times New Roman" w:cs="Times New Roman"/>
            <w:sz w:val="24"/>
            <w:szCs w:val="24"/>
            <w:highlight w:val="yellow"/>
            <w:rPrChange w:id="227" w:author="Siam" w:date="2018-05-27T00:08:00Z">
              <w:rPr>
                <w:rFonts w:ascii="Times New Roman" w:hAnsi="Times New Roman" w:cs="Times New Roman"/>
                <w:sz w:val="24"/>
                <w:szCs w:val="24"/>
              </w:rPr>
            </w:rPrChange>
          </w:rPr>
          <w:t xml:space="preserve"> </w:t>
        </w:r>
        <w:proofErr w:type="spellStart"/>
        <w:r w:rsidRPr="00C61E47">
          <w:rPr>
            <w:rFonts w:ascii="Times New Roman" w:hAnsi="Times New Roman" w:cs="Times New Roman"/>
            <w:sz w:val="24"/>
            <w:szCs w:val="24"/>
            <w:highlight w:val="yellow"/>
            <w:rPrChange w:id="228" w:author="Siam" w:date="2018-05-27T00:08:00Z">
              <w:rPr>
                <w:rFonts w:ascii="Times New Roman" w:hAnsi="Times New Roman" w:cs="Times New Roman"/>
                <w:sz w:val="24"/>
                <w:szCs w:val="24"/>
              </w:rPr>
            </w:rPrChange>
          </w:rPr>
          <w:t>etc.</w:t>
        </w:r>
      </w:ins>
      <w:ins w:id="229" w:author="Siam" w:date="2018-05-26T23:54:00Z">
        <w:r w:rsidR="00086D4F" w:rsidRPr="00C61E47">
          <w:rPr>
            <w:rFonts w:ascii="Times New Roman" w:hAnsi="Times New Roman" w:cs="Times New Roman"/>
            <w:sz w:val="24"/>
            <w:szCs w:val="24"/>
            <w:highlight w:val="yellow"/>
            <w:rPrChange w:id="230" w:author="Siam" w:date="2018-05-27T00:08:00Z">
              <w:rPr>
                <w:rFonts w:ascii="Times New Roman" w:hAnsi="Times New Roman" w:cs="Times New Roman"/>
                <w:sz w:val="24"/>
                <w:szCs w:val="24"/>
              </w:rPr>
            </w:rPrChange>
          </w:rPr>
          <w:t>In</w:t>
        </w:r>
        <w:proofErr w:type="spellEnd"/>
        <w:r w:rsidR="00086D4F" w:rsidRPr="00C61E47">
          <w:rPr>
            <w:rFonts w:ascii="Times New Roman" w:hAnsi="Times New Roman" w:cs="Times New Roman"/>
            <w:sz w:val="24"/>
            <w:szCs w:val="24"/>
            <w:highlight w:val="yellow"/>
            <w:rPrChange w:id="231" w:author="Siam" w:date="2018-05-27T00:08:00Z">
              <w:rPr>
                <w:rFonts w:ascii="Times New Roman" w:hAnsi="Times New Roman" w:cs="Times New Roman"/>
                <w:sz w:val="24"/>
                <w:szCs w:val="24"/>
              </w:rPr>
            </w:rPrChange>
          </w:rPr>
          <w:t xml:space="preserve"> </w:t>
        </w:r>
        <w:proofErr w:type="spellStart"/>
        <w:r w:rsidR="00086D4F" w:rsidRPr="00C61E47">
          <w:rPr>
            <w:rFonts w:ascii="Times New Roman" w:hAnsi="Times New Roman" w:cs="Times New Roman"/>
            <w:sz w:val="24"/>
            <w:szCs w:val="24"/>
            <w:highlight w:val="yellow"/>
            <w:rPrChange w:id="232" w:author="Siam" w:date="2018-05-27T00:08:00Z">
              <w:rPr>
                <w:rFonts w:ascii="Times New Roman" w:hAnsi="Times New Roman" w:cs="Times New Roman"/>
                <w:sz w:val="24"/>
                <w:szCs w:val="24"/>
              </w:rPr>
            </w:rPrChange>
          </w:rPr>
          <w:t>round,AES</w:t>
        </w:r>
        <w:proofErr w:type="spellEnd"/>
        <w:r w:rsidR="00086D4F" w:rsidRPr="00C61E47">
          <w:rPr>
            <w:rFonts w:ascii="Times New Roman" w:hAnsi="Times New Roman" w:cs="Times New Roman"/>
            <w:sz w:val="24"/>
            <w:szCs w:val="24"/>
            <w:highlight w:val="yellow"/>
            <w:rPrChange w:id="233" w:author="Siam" w:date="2018-05-27T00:08:00Z">
              <w:rPr>
                <w:rFonts w:ascii="Times New Roman" w:hAnsi="Times New Roman" w:cs="Times New Roman"/>
                <w:sz w:val="24"/>
                <w:szCs w:val="24"/>
              </w:rPr>
            </w:rPrChange>
          </w:rPr>
          <w:t xml:space="preserve"> takes less round than </w:t>
        </w:r>
        <w:proofErr w:type="spellStart"/>
        <w:r w:rsidR="00086D4F" w:rsidRPr="00C61E47">
          <w:rPr>
            <w:rFonts w:ascii="Times New Roman" w:hAnsi="Times New Roman" w:cs="Times New Roman"/>
            <w:sz w:val="24"/>
            <w:szCs w:val="24"/>
            <w:highlight w:val="yellow"/>
            <w:rPrChange w:id="234" w:author="Siam" w:date="2018-05-27T00:08:00Z">
              <w:rPr>
                <w:rFonts w:ascii="Times New Roman" w:hAnsi="Times New Roman" w:cs="Times New Roman"/>
                <w:sz w:val="24"/>
                <w:szCs w:val="24"/>
              </w:rPr>
            </w:rPrChange>
          </w:rPr>
          <w:t>others.As</w:t>
        </w:r>
        <w:proofErr w:type="spellEnd"/>
        <w:r w:rsidR="00086D4F" w:rsidRPr="00C61E47">
          <w:rPr>
            <w:rFonts w:ascii="Times New Roman" w:hAnsi="Times New Roman" w:cs="Times New Roman"/>
            <w:sz w:val="24"/>
            <w:szCs w:val="24"/>
            <w:highlight w:val="yellow"/>
            <w:rPrChange w:id="235" w:author="Siam" w:date="2018-05-27T00:08:00Z">
              <w:rPr>
                <w:rFonts w:ascii="Times New Roman" w:hAnsi="Times New Roman" w:cs="Times New Roman"/>
                <w:sz w:val="24"/>
                <w:szCs w:val="24"/>
              </w:rPr>
            </w:rPrChange>
          </w:rPr>
          <w:t xml:space="preserve"> a </w:t>
        </w:r>
        <w:proofErr w:type="spellStart"/>
        <w:r w:rsidR="00086D4F" w:rsidRPr="00C61E47">
          <w:rPr>
            <w:rFonts w:ascii="Times New Roman" w:hAnsi="Times New Roman" w:cs="Times New Roman"/>
            <w:sz w:val="24"/>
            <w:szCs w:val="24"/>
            <w:highlight w:val="yellow"/>
            <w:rPrChange w:id="236" w:author="Siam" w:date="2018-05-27T00:08:00Z">
              <w:rPr>
                <w:rFonts w:ascii="Times New Roman" w:hAnsi="Times New Roman" w:cs="Times New Roman"/>
                <w:sz w:val="24"/>
                <w:szCs w:val="24"/>
              </w:rPr>
            </w:rPrChange>
          </w:rPr>
          <w:t>consequence,its</w:t>
        </w:r>
        <w:proofErr w:type="spellEnd"/>
        <w:r w:rsidR="00086D4F" w:rsidRPr="00C61E47">
          <w:rPr>
            <w:rFonts w:ascii="Times New Roman" w:hAnsi="Times New Roman" w:cs="Times New Roman"/>
            <w:sz w:val="24"/>
            <w:szCs w:val="24"/>
            <w:highlight w:val="yellow"/>
            <w:rPrChange w:id="237" w:author="Siam" w:date="2018-05-27T00:08:00Z">
              <w:rPr>
                <w:rFonts w:ascii="Times New Roman" w:hAnsi="Times New Roman" w:cs="Times New Roman"/>
                <w:sz w:val="24"/>
                <w:szCs w:val="24"/>
              </w:rPr>
            </w:rPrChange>
          </w:rPr>
          <w:t xml:space="preserve"> time complexity shows better than other </w:t>
        </w:r>
        <w:proofErr w:type="spellStart"/>
        <w:r w:rsidR="00086D4F" w:rsidRPr="00C61E47">
          <w:rPr>
            <w:rFonts w:ascii="Times New Roman" w:hAnsi="Times New Roman" w:cs="Times New Roman"/>
            <w:sz w:val="24"/>
            <w:szCs w:val="24"/>
            <w:highlight w:val="yellow"/>
            <w:rPrChange w:id="238" w:author="Siam" w:date="2018-05-27T00:08:00Z">
              <w:rPr>
                <w:rFonts w:ascii="Times New Roman" w:hAnsi="Times New Roman" w:cs="Times New Roman"/>
                <w:sz w:val="24"/>
                <w:szCs w:val="24"/>
              </w:rPr>
            </w:rPrChange>
          </w:rPr>
          <w:t>algorithm</w:t>
        </w:r>
      </w:ins>
      <w:ins w:id="239" w:author="Siam" w:date="2018-05-27T00:09:00Z">
        <w:r w:rsidR="00C61E47">
          <w:rPr>
            <w:rFonts w:ascii="Times New Roman" w:hAnsi="Times New Roman" w:cs="Times New Roman"/>
            <w:sz w:val="24"/>
            <w:szCs w:val="24"/>
            <w:highlight w:val="yellow"/>
          </w:rPr>
          <w:t>s</w:t>
        </w:r>
      </w:ins>
      <w:ins w:id="240" w:author="Siam" w:date="2018-05-26T23:54:00Z">
        <w:r w:rsidR="00086D4F" w:rsidRPr="00C61E47">
          <w:rPr>
            <w:rFonts w:ascii="Times New Roman" w:hAnsi="Times New Roman" w:cs="Times New Roman"/>
            <w:sz w:val="24"/>
            <w:szCs w:val="24"/>
            <w:highlight w:val="yellow"/>
            <w:rPrChange w:id="241" w:author="Siam" w:date="2018-05-27T00:08:00Z">
              <w:rPr>
                <w:rFonts w:ascii="Times New Roman" w:hAnsi="Times New Roman" w:cs="Times New Roman"/>
                <w:sz w:val="24"/>
                <w:szCs w:val="24"/>
              </w:rPr>
            </w:rPrChange>
          </w:rPr>
          <w:t>.Though</w:t>
        </w:r>
        <w:proofErr w:type="spellEnd"/>
        <w:r w:rsidR="00086D4F" w:rsidRPr="00C61E47">
          <w:rPr>
            <w:rFonts w:ascii="Times New Roman" w:hAnsi="Times New Roman" w:cs="Times New Roman"/>
            <w:sz w:val="24"/>
            <w:szCs w:val="24"/>
            <w:highlight w:val="yellow"/>
            <w:rPrChange w:id="242" w:author="Siam" w:date="2018-05-27T00:08:00Z">
              <w:rPr>
                <w:rFonts w:ascii="Times New Roman" w:hAnsi="Times New Roman" w:cs="Times New Roman"/>
                <w:sz w:val="24"/>
                <w:szCs w:val="24"/>
              </w:rPr>
            </w:rPrChange>
          </w:rPr>
          <w:t xml:space="preserve"> it has a </w:t>
        </w:r>
      </w:ins>
      <w:ins w:id="243" w:author="Siam" w:date="2018-05-26T23:55:00Z">
        <w:r w:rsidR="00086D4F" w:rsidRPr="00C61E47">
          <w:rPr>
            <w:rFonts w:ascii="Times New Roman" w:hAnsi="Times New Roman" w:cs="Times New Roman"/>
            <w:sz w:val="24"/>
            <w:szCs w:val="24"/>
            <w:highlight w:val="yellow"/>
            <w:rPrChange w:id="244" w:author="Siam" w:date="2018-05-27T00:08:00Z">
              <w:rPr>
                <w:rFonts w:ascii="Times New Roman" w:hAnsi="Times New Roman" w:cs="Times New Roman"/>
                <w:sz w:val="24"/>
                <w:szCs w:val="24"/>
              </w:rPr>
            </w:rPrChange>
          </w:rPr>
          <w:t>vulnerabilities</w:t>
        </w:r>
      </w:ins>
      <w:ins w:id="245" w:author="Siam" w:date="2018-05-26T23:54:00Z">
        <w:r w:rsidR="00086D4F" w:rsidRPr="00C61E47">
          <w:rPr>
            <w:rFonts w:ascii="Times New Roman" w:hAnsi="Times New Roman" w:cs="Times New Roman"/>
            <w:sz w:val="24"/>
            <w:szCs w:val="24"/>
            <w:highlight w:val="yellow"/>
            <w:rPrChange w:id="246" w:author="Siam" w:date="2018-05-27T00:08:00Z">
              <w:rPr>
                <w:rFonts w:ascii="Times New Roman" w:hAnsi="Times New Roman" w:cs="Times New Roman"/>
                <w:sz w:val="24"/>
                <w:szCs w:val="24"/>
              </w:rPr>
            </w:rPrChange>
          </w:rPr>
          <w:t xml:space="preserve"> </w:t>
        </w:r>
      </w:ins>
      <w:ins w:id="247" w:author="Siam" w:date="2018-05-26T23:55:00Z">
        <w:r w:rsidR="00086D4F" w:rsidRPr="00C61E47">
          <w:rPr>
            <w:rFonts w:ascii="Times New Roman" w:hAnsi="Times New Roman" w:cs="Times New Roman"/>
            <w:sz w:val="24"/>
            <w:szCs w:val="24"/>
            <w:highlight w:val="yellow"/>
            <w:rPrChange w:id="248" w:author="Siam" w:date="2018-05-27T00:08:00Z">
              <w:rPr>
                <w:rFonts w:ascii="Times New Roman" w:hAnsi="Times New Roman" w:cs="Times New Roman"/>
                <w:sz w:val="24"/>
                <w:szCs w:val="24"/>
              </w:rPr>
            </w:rPrChange>
          </w:rPr>
          <w:t>of side channels attack but its features way all better than both DES and 3DES.</w:t>
        </w:r>
      </w:ins>
    </w:p>
    <w:p w14:paraId="4B8D54CD" w14:textId="77777777" w:rsidR="00086D4F" w:rsidRPr="00C61E47" w:rsidRDefault="00086D4F" w:rsidP="00F50728">
      <w:pPr>
        <w:spacing w:after="0"/>
        <w:jc w:val="both"/>
        <w:rPr>
          <w:ins w:id="249" w:author="Siam" w:date="2018-05-26T23:56:00Z"/>
          <w:rFonts w:ascii="Times New Roman" w:hAnsi="Times New Roman" w:cs="Times New Roman"/>
          <w:sz w:val="24"/>
          <w:szCs w:val="24"/>
          <w:highlight w:val="yellow"/>
          <w:rPrChange w:id="250" w:author="Siam" w:date="2018-05-27T00:08:00Z">
            <w:rPr>
              <w:ins w:id="251" w:author="Siam" w:date="2018-05-26T23:56:00Z"/>
              <w:rFonts w:ascii="Times New Roman" w:hAnsi="Times New Roman" w:cs="Times New Roman"/>
              <w:sz w:val="24"/>
              <w:szCs w:val="24"/>
            </w:rPr>
          </w:rPrChange>
        </w:rPr>
      </w:pPr>
    </w:p>
    <w:p w14:paraId="07FB1AE3" w14:textId="77777777" w:rsidR="00086D4F" w:rsidRPr="00C61E47" w:rsidRDefault="00086D4F" w:rsidP="00F50728">
      <w:pPr>
        <w:spacing w:after="0"/>
        <w:jc w:val="both"/>
        <w:rPr>
          <w:ins w:id="252" w:author="Siam" w:date="2018-05-26T23:56:00Z"/>
          <w:rFonts w:ascii="Times New Roman" w:hAnsi="Times New Roman" w:cs="Times New Roman"/>
          <w:sz w:val="24"/>
          <w:szCs w:val="24"/>
          <w:highlight w:val="yellow"/>
          <w:rPrChange w:id="253" w:author="Siam" w:date="2018-05-27T00:08:00Z">
            <w:rPr>
              <w:ins w:id="254" w:author="Siam" w:date="2018-05-26T23:56:00Z"/>
              <w:rFonts w:ascii="Times New Roman" w:hAnsi="Times New Roman" w:cs="Times New Roman"/>
              <w:sz w:val="24"/>
              <w:szCs w:val="24"/>
            </w:rPr>
          </w:rPrChange>
        </w:rPr>
      </w:pPr>
    </w:p>
    <w:p w14:paraId="47433BD9" w14:textId="3A771925" w:rsidR="00086D4F" w:rsidRDefault="00086D4F" w:rsidP="00F50728">
      <w:pPr>
        <w:spacing w:after="0"/>
        <w:jc w:val="both"/>
        <w:rPr>
          <w:ins w:id="255" w:author="Siam" w:date="2018-05-26T23:56:00Z"/>
          <w:rFonts w:ascii="Times New Roman" w:hAnsi="Times New Roman" w:cs="Times New Roman"/>
          <w:sz w:val="24"/>
          <w:szCs w:val="24"/>
        </w:rPr>
      </w:pPr>
      <w:ins w:id="256" w:author="Siam" w:date="2018-05-26T23:56:00Z">
        <w:r w:rsidRPr="00C61E47">
          <w:rPr>
            <w:rFonts w:ascii="Times New Roman" w:hAnsi="Times New Roman" w:cs="Times New Roman"/>
            <w:sz w:val="24"/>
            <w:szCs w:val="24"/>
            <w:highlight w:val="yellow"/>
            <w:rPrChange w:id="257" w:author="Siam" w:date="2018-05-27T00:08:00Z">
              <w:rPr>
                <w:rFonts w:ascii="Times New Roman" w:hAnsi="Times New Roman" w:cs="Times New Roman"/>
                <w:sz w:val="24"/>
                <w:szCs w:val="24"/>
              </w:rPr>
            </w:rPrChange>
          </w:rPr>
          <w:t>In table 2</w:t>
        </w:r>
        <w:proofErr w:type="gramStart"/>
        <w:r w:rsidRPr="00C61E47">
          <w:rPr>
            <w:rFonts w:ascii="Times New Roman" w:hAnsi="Times New Roman" w:cs="Times New Roman"/>
            <w:sz w:val="24"/>
            <w:szCs w:val="24"/>
            <w:highlight w:val="yellow"/>
            <w:rPrChange w:id="258" w:author="Siam" w:date="2018-05-27T00:08:00Z">
              <w:rPr>
                <w:rFonts w:ascii="Times New Roman" w:hAnsi="Times New Roman" w:cs="Times New Roman"/>
                <w:sz w:val="24"/>
                <w:szCs w:val="24"/>
              </w:rPr>
            </w:rPrChange>
          </w:rPr>
          <w:t>,ECC’s</w:t>
        </w:r>
        <w:proofErr w:type="gramEnd"/>
        <w:r w:rsidRPr="00C61E47">
          <w:rPr>
            <w:rFonts w:ascii="Times New Roman" w:hAnsi="Times New Roman" w:cs="Times New Roman"/>
            <w:sz w:val="24"/>
            <w:szCs w:val="24"/>
            <w:highlight w:val="yellow"/>
            <w:rPrChange w:id="259" w:author="Siam" w:date="2018-05-27T00:08:00Z">
              <w:rPr>
                <w:rFonts w:ascii="Times New Roman" w:hAnsi="Times New Roman" w:cs="Times New Roman"/>
                <w:sz w:val="24"/>
                <w:szCs w:val="24"/>
              </w:rPr>
            </w:rPrChange>
          </w:rPr>
          <w:t xml:space="preserve"> EFFICIENCY IS S</w:t>
        </w:r>
        <w:r w:rsidR="00C61E47">
          <w:rPr>
            <w:rFonts w:ascii="Times New Roman" w:hAnsi="Times New Roman" w:cs="Times New Roman"/>
            <w:sz w:val="24"/>
            <w:szCs w:val="24"/>
            <w:highlight w:val="yellow"/>
          </w:rPr>
          <w:t>LOWER IN ALL ASPECTS WHTERSA RSA</w:t>
        </w:r>
        <w:r w:rsidRPr="00C61E47">
          <w:rPr>
            <w:rFonts w:ascii="Times New Roman" w:hAnsi="Times New Roman" w:cs="Times New Roman"/>
            <w:sz w:val="24"/>
            <w:szCs w:val="24"/>
            <w:highlight w:val="yellow"/>
            <w:rPrChange w:id="260" w:author="Siam" w:date="2018-05-27T00:08:00Z">
              <w:rPr>
                <w:rFonts w:ascii="Times New Roman" w:hAnsi="Times New Roman" w:cs="Times New Roman"/>
                <w:sz w:val="24"/>
                <w:szCs w:val="24"/>
              </w:rPr>
            </w:rPrChange>
          </w:rPr>
          <w:t xml:space="preserve"> and DSA has problems in specific </w:t>
        </w:r>
        <w:proofErr w:type="spellStart"/>
        <w:r w:rsidRPr="00C61E47">
          <w:rPr>
            <w:rFonts w:ascii="Times New Roman" w:hAnsi="Times New Roman" w:cs="Times New Roman"/>
            <w:sz w:val="24"/>
            <w:szCs w:val="24"/>
            <w:highlight w:val="yellow"/>
            <w:rPrChange w:id="261" w:author="Siam" w:date="2018-05-27T00:08:00Z">
              <w:rPr>
                <w:rFonts w:ascii="Times New Roman" w:hAnsi="Times New Roman" w:cs="Times New Roman"/>
                <w:sz w:val="24"/>
                <w:szCs w:val="24"/>
              </w:rPr>
            </w:rPrChange>
          </w:rPr>
          <w:t>points.But</w:t>
        </w:r>
        <w:proofErr w:type="spellEnd"/>
        <w:r w:rsidRPr="00C61E47">
          <w:rPr>
            <w:rFonts w:ascii="Times New Roman" w:hAnsi="Times New Roman" w:cs="Times New Roman"/>
            <w:sz w:val="24"/>
            <w:szCs w:val="24"/>
            <w:highlight w:val="yellow"/>
            <w:rPrChange w:id="262" w:author="Siam" w:date="2018-05-27T00:08:00Z">
              <w:rPr>
                <w:rFonts w:ascii="Times New Roman" w:hAnsi="Times New Roman" w:cs="Times New Roman"/>
                <w:sz w:val="24"/>
                <w:szCs w:val="24"/>
              </w:rPr>
            </w:rPrChange>
          </w:rPr>
          <w:t xml:space="preserve"> ECC</w:t>
        </w:r>
      </w:ins>
      <w:ins w:id="263" w:author="Siam" w:date="2018-05-26T23:57:00Z">
        <w:r w:rsidRPr="00C61E47">
          <w:rPr>
            <w:rFonts w:ascii="Times New Roman" w:hAnsi="Times New Roman" w:cs="Times New Roman"/>
            <w:sz w:val="24"/>
            <w:szCs w:val="24"/>
            <w:highlight w:val="yellow"/>
            <w:rPrChange w:id="264" w:author="Siam" w:date="2018-05-27T00:08:00Z">
              <w:rPr>
                <w:rFonts w:ascii="Times New Roman" w:hAnsi="Times New Roman" w:cs="Times New Roman"/>
                <w:sz w:val="24"/>
                <w:szCs w:val="24"/>
              </w:rPr>
            </w:rPrChange>
          </w:rPr>
          <w:t>’s key len</w:t>
        </w:r>
      </w:ins>
      <w:ins w:id="265" w:author="Siam" w:date="2018-05-27T00:10:00Z">
        <w:r w:rsidR="00C61E47">
          <w:rPr>
            <w:rFonts w:ascii="Times New Roman" w:hAnsi="Times New Roman" w:cs="Times New Roman"/>
            <w:sz w:val="24"/>
            <w:szCs w:val="24"/>
            <w:highlight w:val="yellow"/>
          </w:rPr>
          <w:t>g</w:t>
        </w:r>
      </w:ins>
      <w:ins w:id="266" w:author="Siam" w:date="2018-05-26T23:57:00Z">
        <w:r w:rsidRPr="00C61E47">
          <w:rPr>
            <w:rFonts w:ascii="Times New Roman" w:hAnsi="Times New Roman" w:cs="Times New Roman"/>
            <w:sz w:val="24"/>
            <w:szCs w:val="24"/>
            <w:highlight w:val="yellow"/>
            <w:rPrChange w:id="267" w:author="Siam" w:date="2018-05-27T00:08:00Z">
              <w:rPr>
                <w:rFonts w:ascii="Times New Roman" w:hAnsi="Times New Roman" w:cs="Times New Roman"/>
                <w:sz w:val="24"/>
                <w:szCs w:val="24"/>
              </w:rPr>
            </w:rPrChange>
          </w:rPr>
          <w:t>ths is not as large as RS</w:t>
        </w:r>
      </w:ins>
      <w:ins w:id="268" w:author="Siam" w:date="2018-05-26T23:58:00Z">
        <w:r w:rsidRPr="00C61E47">
          <w:rPr>
            <w:rFonts w:ascii="Times New Roman" w:hAnsi="Times New Roman" w:cs="Times New Roman"/>
            <w:sz w:val="24"/>
            <w:szCs w:val="24"/>
            <w:highlight w:val="yellow"/>
            <w:rPrChange w:id="269" w:author="Siam" w:date="2018-05-27T00:08:00Z">
              <w:rPr>
                <w:rFonts w:ascii="Times New Roman" w:hAnsi="Times New Roman" w:cs="Times New Roman"/>
                <w:sz w:val="24"/>
                <w:szCs w:val="24"/>
              </w:rPr>
            </w:rPrChange>
          </w:rPr>
          <w:t>A</w:t>
        </w:r>
      </w:ins>
      <w:ins w:id="270" w:author="Siam" w:date="2018-05-27T00:10:00Z">
        <w:r w:rsidR="00C61E47">
          <w:rPr>
            <w:rFonts w:ascii="Times New Roman" w:hAnsi="Times New Roman" w:cs="Times New Roman"/>
            <w:sz w:val="24"/>
            <w:szCs w:val="24"/>
            <w:highlight w:val="yellow"/>
          </w:rPr>
          <w:t xml:space="preserve"> </w:t>
        </w:r>
      </w:ins>
      <w:ins w:id="271" w:author="Siam" w:date="2018-05-26T23:57:00Z">
        <w:r w:rsidRPr="00C61E47">
          <w:rPr>
            <w:rFonts w:ascii="Times New Roman" w:hAnsi="Times New Roman" w:cs="Times New Roman"/>
            <w:sz w:val="24"/>
            <w:szCs w:val="24"/>
            <w:highlight w:val="yellow"/>
            <w:rPrChange w:id="272" w:author="Siam" w:date="2018-05-27T00:08:00Z">
              <w:rPr>
                <w:rFonts w:ascii="Times New Roman" w:hAnsi="Times New Roman" w:cs="Times New Roman"/>
                <w:sz w:val="24"/>
                <w:szCs w:val="24"/>
              </w:rPr>
            </w:rPrChange>
          </w:rPr>
          <w:t>and  DSA and because of small</w:t>
        </w:r>
      </w:ins>
      <w:ins w:id="273" w:author="Siam" w:date="2018-05-27T00:10:00Z">
        <w:r w:rsidR="00C61E47">
          <w:rPr>
            <w:rFonts w:ascii="Times New Roman" w:hAnsi="Times New Roman" w:cs="Times New Roman"/>
            <w:sz w:val="24"/>
            <w:szCs w:val="24"/>
            <w:highlight w:val="yellow"/>
          </w:rPr>
          <w:t xml:space="preserve"> key sizes</w:t>
        </w:r>
      </w:ins>
      <w:ins w:id="274" w:author="Siam" w:date="2018-05-26T23:57:00Z">
        <w:r w:rsidRPr="00C61E47">
          <w:rPr>
            <w:rFonts w:ascii="Times New Roman" w:hAnsi="Times New Roman" w:cs="Times New Roman"/>
            <w:sz w:val="24"/>
            <w:szCs w:val="24"/>
            <w:highlight w:val="yellow"/>
            <w:rPrChange w:id="275" w:author="Siam" w:date="2018-05-27T00:08:00Z">
              <w:rPr>
                <w:rFonts w:ascii="Times New Roman" w:hAnsi="Times New Roman" w:cs="Times New Roman"/>
                <w:sz w:val="24"/>
                <w:szCs w:val="24"/>
              </w:rPr>
            </w:rPrChange>
          </w:rPr>
          <w:t xml:space="preserve"> it performs  faster than remaining </w:t>
        </w:r>
        <w:proofErr w:type="spellStart"/>
        <w:r w:rsidRPr="00C61E47">
          <w:rPr>
            <w:rFonts w:ascii="Times New Roman" w:hAnsi="Times New Roman" w:cs="Times New Roman"/>
            <w:sz w:val="24"/>
            <w:szCs w:val="24"/>
            <w:highlight w:val="yellow"/>
            <w:rPrChange w:id="276" w:author="Siam" w:date="2018-05-27T00:08:00Z">
              <w:rPr>
                <w:rFonts w:ascii="Times New Roman" w:hAnsi="Times New Roman" w:cs="Times New Roman"/>
                <w:sz w:val="24"/>
                <w:szCs w:val="24"/>
              </w:rPr>
            </w:rPrChange>
          </w:rPr>
          <w:t>both.</w:t>
        </w:r>
      </w:ins>
      <w:ins w:id="277" w:author="Siam" w:date="2018-05-26T23:59:00Z">
        <w:r w:rsidRPr="00C61E47">
          <w:rPr>
            <w:rFonts w:ascii="Times New Roman" w:hAnsi="Times New Roman" w:cs="Times New Roman"/>
            <w:sz w:val="24"/>
            <w:szCs w:val="24"/>
            <w:highlight w:val="yellow"/>
            <w:rPrChange w:id="278" w:author="Siam" w:date="2018-05-27T00:08:00Z">
              <w:rPr>
                <w:rFonts w:ascii="Times New Roman" w:hAnsi="Times New Roman" w:cs="Times New Roman"/>
                <w:sz w:val="24"/>
                <w:szCs w:val="24"/>
              </w:rPr>
            </w:rPrChange>
          </w:rPr>
          <w:t>Security</w:t>
        </w:r>
        <w:proofErr w:type="spellEnd"/>
        <w:r w:rsidRPr="00C61E47">
          <w:rPr>
            <w:rFonts w:ascii="Times New Roman" w:hAnsi="Times New Roman" w:cs="Times New Roman"/>
            <w:sz w:val="24"/>
            <w:szCs w:val="24"/>
            <w:highlight w:val="yellow"/>
            <w:rPrChange w:id="279" w:author="Siam" w:date="2018-05-27T00:08:00Z">
              <w:rPr>
                <w:rFonts w:ascii="Times New Roman" w:hAnsi="Times New Roman" w:cs="Times New Roman"/>
                <w:sz w:val="24"/>
                <w:szCs w:val="24"/>
              </w:rPr>
            </w:rPrChange>
          </w:rPr>
          <w:t xml:space="preserve"> of </w:t>
        </w:r>
        <w:proofErr w:type="spellStart"/>
        <w:r w:rsidRPr="00C61E47">
          <w:rPr>
            <w:rFonts w:ascii="Times New Roman" w:hAnsi="Times New Roman" w:cs="Times New Roman"/>
            <w:sz w:val="24"/>
            <w:szCs w:val="24"/>
            <w:highlight w:val="yellow"/>
            <w:rPrChange w:id="280" w:author="Siam" w:date="2018-05-27T00:08:00Z">
              <w:rPr>
                <w:rFonts w:ascii="Times New Roman" w:hAnsi="Times New Roman" w:cs="Times New Roman"/>
                <w:sz w:val="24"/>
                <w:szCs w:val="24"/>
              </w:rPr>
            </w:rPrChange>
          </w:rPr>
          <w:t>ECCand</w:t>
        </w:r>
        <w:proofErr w:type="spellEnd"/>
        <w:r w:rsidRPr="00C61E47">
          <w:rPr>
            <w:rFonts w:ascii="Times New Roman" w:hAnsi="Times New Roman" w:cs="Times New Roman"/>
            <w:sz w:val="24"/>
            <w:szCs w:val="24"/>
            <w:highlight w:val="yellow"/>
            <w:rPrChange w:id="281" w:author="Siam" w:date="2018-05-27T00:08:00Z">
              <w:rPr>
                <w:rFonts w:ascii="Times New Roman" w:hAnsi="Times New Roman" w:cs="Times New Roman"/>
                <w:sz w:val="24"/>
                <w:szCs w:val="24"/>
              </w:rPr>
            </w:rPrChange>
          </w:rPr>
          <w:t xml:space="preserve"> RSA are mostly </w:t>
        </w:r>
        <w:proofErr w:type="spellStart"/>
        <w:r w:rsidRPr="00C61E47">
          <w:rPr>
            <w:rFonts w:ascii="Times New Roman" w:hAnsi="Times New Roman" w:cs="Times New Roman"/>
            <w:sz w:val="24"/>
            <w:szCs w:val="24"/>
            <w:highlight w:val="yellow"/>
            <w:rPrChange w:id="282" w:author="Siam" w:date="2018-05-27T00:08:00Z">
              <w:rPr>
                <w:rFonts w:ascii="Times New Roman" w:hAnsi="Times New Roman" w:cs="Times New Roman"/>
                <w:sz w:val="24"/>
                <w:szCs w:val="24"/>
              </w:rPr>
            </w:rPrChange>
          </w:rPr>
          <w:t>secure.But</w:t>
        </w:r>
        <w:proofErr w:type="spellEnd"/>
        <w:r w:rsidRPr="00C61E47">
          <w:rPr>
            <w:rFonts w:ascii="Times New Roman" w:hAnsi="Times New Roman" w:cs="Times New Roman"/>
            <w:sz w:val="24"/>
            <w:szCs w:val="24"/>
            <w:highlight w:val="yellow"/>
            <w:rPrChange w:id="283" w:author="Siam" w:date="2018-05-27T00:08:00Z">
              <w:rPr>
                <w:rFonts w:ascii="Times New Roman" w:hAnsi="Times New Roman" w:cs="Times New Roman"/>
                <w:sz w:val="24"/>
                <w:szCs w:val="24"/>
              </w:rPr>
            </w:rPrChange>
          </w:rPr>
          <w:t xml:space="preserve"> of key-length purpose ECC gets more priority</w:t>
        </w:r>
      </w:ins>
      <w:ins w:id="284" w:author="Siam" w:date="2018-05-27T00:10:00Z">
        <w:r w:rsidR="00C61E47">
          <w:rPr>
            <w:rFonts w:ascii="Times New Roman" w:hAnsi="Times New Roman" w:cs="Times New Roman"/>
            <w:sz w:val="24"/>
            <w:szCs w:val="24"/>
            <w:highlight w:val="yellow"/>
          </w:rPr>
          <w:t xml:space="preserve"> than </w:t>
        </w:r>
        <w:proofErr w:type="spellStart"/>
        <w:r w:rsidR="00C61E47">
          <w:rPr>
            <w:rFonts w:ascii="Times New Roman" w:hAnsi="Times New Roman" w:cs="Times New Roman"/>
            <w:sz w:val="24"/>
            <w:szCs w:val="24"/>
            <w:highlight w:val="yellow"/>
          </w:rPr>
          <w:t>RSA</w:t>
        </w:r>
      </w:ins>
      <w:ins w:id="285" w:author="Siam" w:date="2018-05-26T23:59:00Z">
        <w:r w:rsidRPr="00C61E47">
          <w:rPr>
            <w:rFonts w:ascii="Times New Roman" w:hAnsi="Times New Roman" w:cs="Times New Roman"/>
            <w:sz w:val="24"/>
            <w:szCs w:val="24"/>
            <w:highlight w:val="yellow"/>
            <w:rPrChange w:id="286" w:author="Siam" w:date="2018-05-27T00:08:00Z">
              <w:rPr>
                <w:rFonts w:ascii="Times New Roman" w:hAnsi="Times New Roman" w:cs="Times New Roman"/>
                <w:sz w:val="24"/>
                <w:szCs w:val="24"/>
              </w:rPr>
            </w:rPrChange>
          </w:rPr>
          <w:t>.By</w:t>
        </w:r>
        <w:proofErr w:type="spellEnd"/>
        <w:r w:rsidRPr="00C61E47">
          <w:rPr>
            <w:rFonts w:ascii="Times New Roman" w:hAnsi="Times New Roman" w:cs="Times New Roman"/>
            <w:sz w:val="24"/>
            <w:szCs w:val="24"/>
            <w:highlight w:val="yellow"/>
            <w:rPrChange w:id="287" w:author="Siam" w:date="2018-05-27T00:08:00Z">
              <w:rPr>
                <w:rFonts w:ascii="Times New Roman" w:hAnsi="Times New Roman" w:cs="Times New Roman"/>
                <w:sz w:val="24"/>
                <w:szCs w:val="24"/>
              </w:rPr>
            </w:rPrChange>
          </w:rPr>
          <w:t xml:space="preserve"> the table2 information it can s</w:t>
        </w:r>
      </w:ins>
      <w:ins w:id="288" w:author="Siam" w:date="2018-05-27T00:00:00Z">
        <w:r w:rsidRPr="00C61E47">
          <w:rPr>
            <w:rFonts w:ascii="Times New Roman" w:hAnsi="Times New Roman" w:cs="Times New Roman"/>
            <w:sz w:val="24"/>
            <w:szCs w:val="24"/>
            <w:highlight w:val="yellow"/>
            <w:rPrChange w:id="289" w:author="Siam" w:date="2018-05-27T00:08:00Z">
              <w:rPr>
                <w:rFonts w:ascii="Times New Roman" w:hAnsi="Times New Roman" w:cs="Times New Roman"/>
                <w:sz w:val="24"/>
                <w:szCs w:val="24"/>
              </w:rPr>
            </w:rPrChange>
          </w:rPr>
          <w:t>a</w:t>
        </w:r>
      </w:ins>
      <w:ins w:id="290" w:author="Siam" w:date="2018-05-26T23:59:00Z">
        <w:r w:rsidRPr="00C61E47">
          <w:rPr>
            <w:rFonts w:ascii="Times New Roman" w:hAnsi="Times New Roman" w:cs="Times New Roman"/>
            <w:sz w:val="24"/>
            <w:szCs w:val="24"/>
            <w:highlight w:val="yellow"/>
            <w:rPrChange w:id="291" w:author="Siam" w:date="2018-05-27T00:08:00Z">
              <w:rPr>
                <w:rFonts w:ascii="Times New Roman" w:hAnsi="Times New Roman" w:cs="Times New Roman"/>
                <w:sz w:val="24"/>
                <w:szCs w:val="24"/>
              </w:rPr>
            </w:rPrChange>
          </w:rPr>
          <w:t>y that ECC is god for asymmetric.</w:t>
        </w:r>
      </w:ins>
    </w:p>
    <w:p w14:paraId="795BD550" w14:textId="77777777" w:rsidR="001E03AD" w:rsidDel="007116B3" w:rsidRDefault="001E03AD" w:rsidP="00F50728">
      <w:pPr>
        <w:spacing w:after="0"/>
        <w:jc w:val="both"/>
        <w:rPr>
          <w:ins w:id="292" w:author="navid" w:date="2018-05-26T11:07:00Z"/>
          <w:del w:id="293" w:author="Siam" w:date="2018-05-26T23:53:00Z"/>
          <w:rFonts w:ascii="Times New Roman" w:hAnsi="Times New Roman" w:cs="Times New Roman"/>
          <w:sz w:val="24"/>
          <w:szCs w:val="24"/>
        </w:rPr>
      </w:pPr>
      <w:ins w:id="294" w:author="navid" w:date="2018-05-26T11:07:00Z">
        <w:del w:id="295" w:author="Siam" w:date="2018-05-26T23:53:00Z">
          <w:r w:rsidDel="007116B3">
            <w:rPr>
              <w:rFonts w:ascii="Times New Roman" w:hAnsi="Times New Roman" w:cs="Times New Roman"/>
              <w:sz w:val="24"/>
              <w:szCs w:val="24"/>
            </w:rPr>
            <w:delText>From table1, it can be seen that….</w:delText>
          </w:r>
        </w:del>
      </w:ins>
    </w:p>
    <w:p w14:paraId="531343F7" w14:textId="77777777" w:rsidR="001E03AD" w:rsidDel="007116B3" w:rsidRDefault="001E03AD" w:rsidP="00F50728">
      <w:pPr>
        <w:spacing w:after="0"/>
        <w:jc w:val="both"/>
        <w:rPr>
          <w:ins w:id="296" w:author="navid" w:date="2018-05-26T11:07:00Z"/>
          <w:del w:id="297" w:author="Siam" w:date="2018-05-26T23:53:00Z"/>
          <w:rFonts w:ascii="Times New Roman" w:hAnsi="Times New Roman" w:cs="Times New Roman"/>
          <w:sz w:val="24"/>
          <w:szCs w:val="24"/>
        </w:rPr>
      </w:pPr>
    </w:p>
    <w:p w14:paraId="252335C5" w14:textId="77777777" w:rsidR="001E03AD" w:rsidDel="007116B3" w:rsidRDefault="001E03AD" w:rsidP="00F50728">
      <w:pPr>
        <w:spacing w:after="0"/>
        <w:jc w:val="both"/>
        <w:rPr>
          <w:ins w:id="298" w:author="navid" w:date="2018-05-26T11:07:00Z"/>
          <w:del w:id="299" w:author="Siam" w:date="2018-05-26T23:53:00Z"/>
          <w:rFonts w:ascii="Times New Roman" w:hAnsi="Times New Roman" w:cs="Times New Roman"/>
          <w:sz w:val="24"/>
          <w:szCs w:val="24"/>
        </w:rPr>
      </w:pPr>
    </w:p>
    <w:p w14:paraId="52D294A4" w14:textId="77777777" w:rsidR="001E03AD" w:rsidDel="007116B3" w:rsidRDefault="001E03AD" w:rsidP="00F50728">
      <w:pPr>
        <w:spacing w:after="0"/>
        <w:jc w:val="both"/>
        <w:rPr>
          <w:ins w:id="300" w:author="navid" w:date="2018-05-26T11:07:00Z"/>
          <w:del w:id="301" w:author="Siam" w:date="2018-05-26T23:53:00Z"/>
          <w:rFonts w:ascii="Times New Roman" w:hAnsi="Times New Roman" w:cs="Times New Roman"/>
          <w:sz w:val="24"/>
          <w:szCs w:val="24"/>
        </w:rPr>
      </w:pPr>
      <w:ins w:id="302" w:author="navid" w:date="2018-05-26T11:07:00Z">
        <w:del w:id="303" w:author="Siam" w:date="2018-05-26T23:53:00Z">
          <w:r w:rsidDel="007116B3">
            <w:rPr>
              <w:rFonts w:ascii="Times New Roman" w:hAnsi="Times New Roman" w:cs="Times New Roman"/>
              <w:sz w:val="24"/>
              <w:szCs w:val="24"/>
            </w:rPr>
            <w:delText>The</w:delText>
          </w:r>
        </w:del>
      </w:ins>
      <w:ins w:id="304" w:author="navid" w:date="2018-05-26T11:08:00Z">
        <w:del w:id="305" w:author="Siam" w:date="2018-05-26T23:53:00Z">
          <w:r w:rsidDel="007116B3">
            <w:rPr>
              <w:rFonts w:ascii="Times New Roman" w:hAnsi="Times New Roman" w:cs="Times New Roman"/>
              <w:sz w:val="24"/>
              <w:szCs w:val="24"/>
            </w:rPr>
            <w:delText xml:space="preserve"> results in table 2 explain that, …….example: .xyz algorithm is good in term of time complexity but it has problem with security</w:delText>
          </w:r>
        </w:del>
      </w:ins>
      <w:ins w:id="306" w:author="navid" w:date="2018-05-26T11:09:00Z">
        <w:del w:id="307" w:author="Siam" w:date="2018-05-26T23:53:00Z">
          <w:r w:rsidDel="007116B3">
            <w:rPr>
              <w:rFonts w:ascii="Times New Roman" w:hAnsi="Times New Roman" w:cs="Times New Roman"/>
              <w:sz w:val="24"/>
              <w:szCs w:val="24"/>
            </w:rPr>
            <w:delText>….on the other hand abc algorithm is better in term of secuiry….as key size is higher…..</w:delText>
          </w:r>
        </w:del>
      </w:ins>
    </w:p>
    <w:p w14:paraId="739D3BC1" w14:textId="77777777" w:rsidR="001E03AD" w:rsidRDefault="001E03AD" w:rsidP="00F50728">
      <w:pPr>
        <w:spacing w:after="0"/>
        <w:jc w:val="both"/>
        <w:rPr>
          <w:ins w:id="308" w:author="navid" w:date="2018-05-26T11:07:00Z"/>
          <w:rFonts w:ascii="Times New Roman" w:hAnsi="Times New Roman" w:cs="Times New Roman"/>
          <w:sz w:val="24"/>
          <w:szCs w:val="24"/>
        </w:rPr>
      </w:pPr>
    </w:p>
    <w:p w14:paraId="720A55B1" w14:textId="77777777" w:rsidR="00F50728" w:rsidRPr="00F50728" w:rsidDel="001E03AD" w:rsidRDefault="00F50728" w:rsidP="00F50728">
      <w:pPr>
        <w:spacing w:after="0"/>
        <w:jc w:val="both"/>
        <w:rPr>
          <w:del w:id="309" w:author="navid" w:date="2018-05-26T11:08:00Z"/>
          <w:rFonts w:ascii="Times New Roman" w:hAnsi="Times New Roman" w:cs="Times New Roman"/>
          <w:sz w:val="24"/>
          <w:szCs w:val="24"/>
        </w:rPr>
      </w:pPr>
      <w:del w:id="310" w:author="navid" w:date="2018-05-26T11:08:00Z">
        <w:r w:rsidDel="001E03AD">
          <w:rPr>
            <w:rFonts w:ascii="Times New Roman" w:hAnsi="Times New Roman" w:cs="Times New Roman"/>
            <w:sz w:val="24"/>
            <w:szCs w:val="24"/>
          </w:rPr>
          <w:delText xml:space="preserve">With the above comparative results of both this algorithm we can state this fact, </w:delText>
        </w:r>
        <w:r w:rsidR="0040492C" w:rsidDel="001E03AD">
          <w:rPr>
            <w:rFonts w:ascii="Times New Roman" w:hAnsi="Times New Roman" w:cs="Times New Roman"/>
            <w:sz w:val="24"/>
            <w:szCs w:val="24"/>
          </w:rPr>
          <w:delText>in</w:delText>
        </w:r>
        <w:r w:rsidDel="001E03AD">
          <w:rPr>
            <w:rFonts w:ascii="Times New Roman" w:hAnsi="Times New Roman" w:cs="Times New Roman"/>
            <w:sz w:val="24"/>
            <w:szCs w:val="24"/>
          </w:rPr>
          <w:delText xml:space="preserve"> symmetric algorithm AES is the better option to perform data </w:delText>
        </w:r>
        <w:r w:rsidR="009522DB" w:rsidDel="001E03AD">
          <w:rPr>
            <w:rFonts w:ascii="Times New Roman" w:hAnsi="Times New Roman" w:cs="Times New Roman"/>
            <w:sz w:val="24"/>
            <w:szCs w:val="24"/>
          </w:rPr>
          <w:delText>transferring</w:delText>
        </w:r>
        <w:r w:rsidDel="001E03AD">
          <w:rPr>
            <w:rFonts w:ascii="Times New Roman" w:hAnsi="Times New Roman" w:cs="Times New Roman"/>
            <w:sz w:val="24"/>
            <w:szCs w:val="24"/>
          </w:rPr>
          <w:delText>. Firstly, AES can works with large number of key length</w:delText>
        </w:r>
        <w:r w:rsidR="0040492C" w:rsidDel="001E03AD">
          <w:rPr>
            <w:rFonts w:ascii="Times New Roman" w:hAnsi="Times New Roman" w:cs="Times New Roman"/>
            <w:sz w:val="24"/>
            <w:szCs w:val="24"/>
          </w:rPr>
          <w:delText xml:space="preserve"> and block size. Secondly, it performs different type of round operations based on key length. Finally, this algorithm works efficient both software and hardware. On the other hand in asymmetric</w:delText>
        </w:r>
        <w:r w:rsidR="0040492C" w:rsidRPr="0040492C" w:rsidDel="001E03AD">
          <w:rPr>
            <w:rFonts w:ascii="Times New Roman" w:hAnsi="Times New Roman" w:cs="Times New Roman"/>
            <w:sz w:val="24"/>
            <w:szCs w:val="24"/>
          </w:rPr>
          <w:delText xml:space="preserve"> </w:delText>
        </w:r>
        <w:r w:rsidR="009522DB" w:rsidDel="001E03AD">
          <w:rPr>
            <w:rFonts w:ascii="Times New Roman" w:hAnsi="Times New Roman" w:cs="Times New Roman"/>
            <w:sz w:val="24"/>
            <w:szCs w:val="24"/>
          </w:rPr>
          <w:delText>DSA and RSA have</w:delText>
        </w:r>
        <w:r w:rsidR="0040492C" w:rsidRPr="0040492C" w:rsidDel="001E03AD">
          <w:rPr>
            <w:rFonts w:ascii="Times New Roman" w:hAnsi="Times New Roman" w:cs="Times New Roman"/>
            <w:sz w:val="24"/>
            <w:szCs w:val="24"/>
          </w:rPr>
          <w:delText xml:space="preserve"> the same cryptographic strengths</w:delText>
        </w:r>
        <w:r w:rsidR="009522DB" w:rsidDel="001E03AD">
          <w:rPr>
            <w:rFonts w:ascii="Times New Roman" w:hAnsi="Times New Roman" w:cs="Times New Roman"/>
            <w:sz w:val="24"/>
            <w:szCs w:val="24"/>
          </w:rPr>
          <w:delText xml:space="preserve"> based on researches but each have their own advantage and disadvantage</w:delText>
        </w:r>
        <w:r w:rsidR="0040492C" w:rsidRPr="0040492C" w:rsidDel="001E03AD">
          <w:rPr>
            <w:rFonts w:ascii="Times New Roman" w:hAnsi="Times New Roman" w:cs="Times New Roman"/>
            <w:sz w:val="24"/>
            <w:szCs w:val="24"/>
          </w:rPr>
          <w:delText xml:space="preserve"> when it comes to performance. DSA is </w:delText>
        </w:r>
        <w:r w:rsidR="009522DB" w:rsidDel="001E03AD">
          <w:rPr>
            <w:rFonts w:ascii="Times New Roman" w:hAnsi="Times New Roman" w:cs="Times New Roman"/>
            <w:sz w:val="24"/>
            <w:szCs w:val="24"/>
          </w:rPr>
          <w:delText>quite faster in</w:delText>
        </w:r>
        <w:r w:rsidR="0040492C" w:rsidRPr="0040492C" w:rsidDel="001E03AD">
          <w:rPr>
            <w:rFonts w:ascii="Times New Roman" w:hAnsi="Times New Roman" w:cs="Times New Roman"/>
            <w:sz w:val="24"/>
            <w:szCs w:val="24"/>
          </w:rPr>
          <w:delText xml:space="preserve"> decrypting </w:delText>
        </w:r>
        <w:r w:rsidR="009522DB" w:rsidDel="001E03AD">
          <w:rPr>
            <w:rFonts w:ascii="Times New Roman" w:hAnsi="Times New Roman" w:cs="Times New Roman"/>
            <w:sz w:val="24"/>
            <w:szCs w:val="24"/>
          </w:rPr>
          <w:delText xml:space="preserve">and signing; while RSA is better perform at encrypting and verifying. So, if we </w:delText>
        </w:r>
        <w:r w:rsidR="0040492C" w:rsidRPr="0040492C" w:rsidDel="001E03AD">
          <w:rPr>
            <w:rFonts w:ascii="Times New Roman" w:hAnsi="Times New Roman" w:cs="Times New Roman"/>
            <w:sz w:val="24"/>
            <w:szCs w:val="24"/>
          </w:rPr>
          <w:delText>encounter perform</w:delText>
        </w:r>
        <w:r w:rsidR="009522DB" w:rsidDel="001E03AD">
          <w:rPr>
            <w:rFonts w:ascii="Times New Roman" w:hAnsi="Times New Roman" w:cs="Times New Roman"/>
            <w:sz w:val="24"/>
            <w:szCs w:val="24"/>
          </w:rPr>
          <w:delText>ance issues, it might be better to verify the problem first such as</w:delText>
        </w:r>
        <w:r w:rsidR="0040492C" w:rsidRPr="0040492C" w:rsidDel="001E03AD">
          <w:rPr>
            <w:rFonts w:ascii="Times New Roman" w:hAnsi="Times New Roman" w:cs="Times New Roman"/>
            <w:sz w:val="24"/>
            <w:szCs w:val="24"/>
          </w:rPr>
          <w:delText xml:space="preserve"> whether it</w:delText>
        </w:r>
        <w:r w:rsidR="009522DB" w:rsidDel="001E03AD">
          <w:rPr>
            <w:rFonts w:ascii="Times New Roman" w:hAnsi="Times New Roman" w:cs="Times New Roman"/>
            <w:sz w:val="24"/>
            <w:szCs w:val="24"/>
          </w:rPr>
          <w:delText>'s client-based or server-based.</w:delText>
        </w:r>
      </w:del>
    </w:p>
    <w:p w14:paraId="11866DCD" w14:textId="77777777" w:rsidR="00516608" w:rsidRPr="00DC06B3" w:rsidDel="001E03AD" w:rsidRDefault="00516608" w:rsidP="00516608">
      <w:pPr>
        <w:spacing w:after="0"/>
        <w:jc w:val="both"/>
        <w:rPr>
          <w:del w:id="311" w:author="navid" w:date="2018-05-26T11:08:00Z"/>
          <w:rFonts w:ascii="Times New Roman" w:hAnsi="Times New Roman" w:cs="Times New Roman"/>
          <w:sz w:val="24"/>
          <w:szCs w:val="24"/>
        </w:rPr>
      </w:pPr>
    </w:p>
    <w:p w14:paraId="6D2F06BF" w14:textId="77777777" w:rsidR="00802D60" w:rsidRPr="00DC06B3" w:rsidRDefault="00802D60" w:rsidP="00A532D7">
      <w:pPr>
        <w:spacing w:after="0"/>
        <w:jc w:val="both"/>
        <w:rPr>
          <w:rFonts w:ascii="Times New Roman" w:hAnsi="Times New Roman" w:cs="Times New Roman"/>
          <w:sz w:val="24"/>
          <w:szCs w:val="24"/>
        </w:rPr>
      </w:pPr>
    </w:p>
    <w:p w14:paraId="4022ACD8" w14:textId="77777777" w:rsidR="00516608" w:rsidRPr="00DC06B3" w:rsidRDefault="00802D60" w:rsidP="00A224DC">
      <w:pPr>
        <w:pStyle w:val="ListParagraph"/>
        <w:numPr>
          <w:ilvl w:val="0"/>
          <w:numId w:val="9"/>
        </w:numPr>
        <w:spacing w:after="0"/>
        <w:jc w:val="both"/>
        <w:rPr>
          <w:rFonts w:ascii="Times New Roman" w:hAnsi="Times New Roman" w:cs="Times New Roman"/>
          <w:sz w:val="24"/>
          <w:szCs w:val="24"/>
        </w:rPr>
      </w:pPr>
      <w:r w:rsidRPr="00DC06B3">
        <w:rPr>
          <w:rFonts w:ascii="Times New Roman" w:hAnsi="Times New Roman" w:cs="Times New Roman"/>
          <w:b/>
          <w:sz w:val="24"/>
          <w:szCs w:val="24"/>
        </w:rPr>
        <w:t>Conclusion</w:t>
      </w:r>
      <w:r w:rsidR="00BB3B95" w:rsidRPr="00DC06B3">
        <w:rPr>
          <w:rFonts w:ascii="Times New Roman" w:hAnsi="Times New Roman" w:cs="Times New Roman"/>
          <w:sz w:val="24"/>
          <w:szCs w:val="24"/>
        </w:rPr>
        <w:t>:</w:t>
      </w:r>
    </w:p>
    <w:p w14:paraId="0D4DC432" w14:textId="77777777" w:rsidR="00A64081" w:rsidRPr="00DC06B3" w:rsidRDefault="00A64081" w:rsidP="00A77AF1">
      <w:pPr>
        <w:pStyle w:val="ListParagraph"/>
        <w:spacing w:after="0"/>
        <w:rPr>
          <w:rFonts w:ascii="Times New Roman" w:hAnsi="Times New Roman" w:cs="Times New Roman"/>
          <w:sz w:val="24"/>
          <w:szCs w:val="24"/>
        </w:rPr>
      </w:pPr>
    </w:p>
    <w:p w14:paraId="7B6C70F3" w14:textId="77777777" w:rsidR="004C6CAB" w:rsidRPr="00DC06B3" w:rsidRDefault="004C6CAB" w:rsidP="00A77AF1">
      <w:pPr>
        <w:spacing w:after="0"/>
        <w:jc w:val="both"/>
        <w:rPr>
          <w:rFonts w:ascii="Times New Roman" w:hAnsi="Times New Roman" w:cs="Times New Roman"/>
          <w:sz w:val="24"/>
          <w:szCs w:val="24"/>
        </w:rPr>
      </w:pPr>
      <w:r w:rsidRPr="00DC06B3">
        <w:rPr>
          <w:rFonts w:ascii="Times New Roman" w:hAnsi="Times New Roman" w:cs="Times New Roman"/>
          <w:sz w:val="24"/>
          <w:szCs w:val="24"/>
        </w:rPr>
        <w:t>Symmetric or Asymmetric both are highly efficient to p</w:t>
      </w:r>
      <w:r w:rsidR="009522DB">
        <w:rPr>
          <w:rFonts w:ascii="Times New Roman" w:hAnsi="Times New Roman" w:cs="Times New Roman"/>
          <w:sz w:val="24"/>
          <w:szCs w:val="24"/>
        </w:rPr>
        <w:t xml:space="preserve">rotecting the data in their own relevant </w:t>
      </w:r>
      <w:r w:rsidR="009522DB" w:rsidRPr="00DC06B3">
        <w:rPr>
          <w:rFonts w:ascii="Times New Roman" w:hAnsi="Times New Roman" w:cs="Times New Roman"/>
          <w:sz w:val="24"/>
          <w:szCs w:val="24"/>
        </w:rPr>
        <w:t>filed</w:t>
      </w:r>
      <w:r w:rsidR="009522DB">
        <w:rPr>
          <w:rFonts w:ascii="Times New Roman" w:hAnsi="Times New Roman" w:cs="Times New Roman"/>
          <w:sz w:val="24"/>
          <w:szCs w:val="24"/>
        </w:rPr>
        <w:t xml:space="preserve"> of transferring. </w:t>
      </w:r>
      <w:r w:rsidRPr="00DC06B3">
        <w:rPr>
          <w:rFonts w:ascii="Times New Roman" w:hAnsi="Times New Roman" w:cs="Times New Roman"/>
          <w:sz w:val="24"/>
          <w:szCs w:val="24"/>
        </w:rPr>
        <w:t>In this paper, we have highlighted the</w:t>
      </w:r>
      <w:r w:rsidR="009522DB">
        <w:rPr>
          <w:rFonts w:ascii="Times New Roman" w:hAnsi="Times New Roman" w:cs="Times New Roman"/>
          <w:sz w:val="24"/>
          <w:szCs w:val="24"/>
        </w:rPr>
        <w:t xml:space="preserve"> basic working process and w</w:t>
      </w:r>
      <w:r w:rsidR="00A77AF1">
        <w:rPr>
          <w:rFonts w:ascii="Times New Roman" w:hAnsi="Times New Roman" w:cs="Times New Roman"/>
          <w:sz w:val="24"/>
          <w:szCs w:val="24"/>
        </w:rPr>
        <w:t>hich</w:t>
      </w:r>
      <w:r w:rsidR="00F8508C">
        <w:rPr>
          <w:rFonts w:ascii="Times New Roman" w:hAnsi="Times New Roman" w:cs="Times New Roman"/>
          <w:sz w:val="24"/>
          <w:szCs w:val="24"/>
        </w:rPr>
        <w:t xml:space="preserve"> is better for separately both symmetric and asymmetric</w:t>
      </w:r>
      <w:r w:rsidRPr="00DC06B3">
        <w:rPr>
          <w:rFonts w:ascii="Times New Roman" w:hAnsi="Times New Roman" w:cs="Times New Roman"/>
          <w:sz w:val="24"/>
          <w:szCs w:val="24"/>
        </w:rPr>
        <w:t>. In Symmetric Key Cryptog</w:t>
      </w:r>
      <w:r w:rsidR="00F8508C">
        <w:rPr>
          <w:rFonts w:ascii="Times New Roman" w:hAnsi="Times New Roman" w:cs="Times New Roman"/>
          <w:sz w:val="24"/>
          <w:szCs w:val="24"/>
        </w:rPr>
        <w:t>raphy, AES comes with better result</w:t>
      </w:r>
      <w:r w:rsidR="00A77AF1">
        <w:rPr>
          <w:rFonts w:ascii="Times New Roman" w:hAnsi="Times New Roman" w:cs="Times New Roman"/>
          <w:sz w:val="24"/>
          <w:szCs w:val="24"/>
        </w:rPr>
        <w:t xml:space="preserve">s </w:t>
      </w:r>
      <w:r w:rsidR="00F8508C">
        <w:rPr>
          <w:rFonts w:ascii="Times New Roman" w:hAnsi="Times New Roman" w:cs="Times New Roman"/>
          <w:sz w:val="24"/>
          <w:szCs w:val="24"/>
        </w:rPr>
        <w:t>of data processing and transferring</w:t>
      </w:r>
      <w:r w:rsidR="00A77AF1">
        <w:rPr>
          <w:rFonts w:ascii="Times New Roman" w:hAnsi="Times New Roman" w:cs="Times New Roman"/>
          <w:sz w:val="24"/>
          <w:szCs w:val="24"/>
        </w:rPr>
        <w:t xml:space="preserve">. While Asymmetric Key </w:t>
      </w:r>
      <w:r w:rsidRPr="00DC06B3">
        <w:rPr>
          <w:rFonts w:ascii="Times New Roman" w:hAnsi="Times New Roman" w:cs="Times New Roman"/>
          <w:sz w:val="24"/>
          <w:szCs w:val="24"/>
        </w:rPr>
        <w:t>Cryptography,</w:t>
      </w:r>
      <w:r w:rsidR="00F8508C">
        <w:rPr>
          <w:rFonts w:ascii="Times New Roman" w:hAnsi="Times New Roman" w:cs="Times New Roman"/>
          <w:sz w:val="24"/>
          <w:szCs w:val="24"/>
        </w:rPr>
        <w:t xml:space="preserve"> DSA and RSA both stand their way to perform faster and secure data processing </w:t>
      </w:r>
      <w:r w:rsidR="00F8508C">
        <w:rPr>
          <w:rFonts w:ascii="Times New Roman" w:hAnsi="Times New Roman" w:cs="Times New Roman"/>
          <w:sz w:val="24"/>
          <w:szCs w:val="24"/>
        </w:rPr>
        <w:lastRenderedPageBreak/>
        <w:t xml:space="preserve">and transferring based </w:t>
      </w:r>
      <w:r w:rsidR="00A77AF1">
        <w:rPr>
          <w:rFonts w:ascii="Times New Roman" w:hAnsi="Times New Roman" w:cs="Times New Roman"/>
          <w:sz w:val="24"/>
          <w:szCs w:val="24"/>
        </w:rPr>
        <w:t xml:space="preserve">on </w:t>
      </w:r>
      <w:r w:rsidR="00F8508C">
        <w:rPr>
          <w:rFonts w:ascii="Times New Roman" w:hAnsi="Times New Roman" w:cs="Times New Roman"/>
          <w:sz w:val="24"/>
          <w:szCs w:val="24"/>
        </w:rPr>
        <w:t>client and server based.</w:t>
      </w:r>
      <w:r w:rsidR="002D3234" w:rsidRPr="00DC06B3">
        <w:rPr>
          <w:rFonts w:ascii="Times New Roman" w:hAnsi="Times New Roman" w:cs="Times New Roman"/>
          <w:sz w:val="24"/>
          <w:szCs w:val="24"/>
        </w:rPr>
        <w:t xml:space="preserve"> </w:t>
      </w:r>
      <w:r w:rsidR="00F8508C">
        <w:rPr>
          <w:rFonts w:ascii="Times New Roman" w:hAnsi="Times New Roman" w:cs="Times New Roman"/>
          <w:sz w:val="24"/>
          <w:szCs w:val="24"/>
        </w:rPr>
        <w:t>Moreover, these algorithm techniques still not perfect as the s</w:t>
      </w:r>
      <w:r w:rsidR="00A77AF1">
        <w:rPr>
          <w:rFonts w:ascii="Times New Roman" w:hAnsi="Times New Roman" w:cs="Times New Roman"/>
          <w:sz w:val="24"/>
          <w:szCs w:val="24"/>
        </w:rPr>
        <w:t>ecure data transferring becoming challenge</w:t>
      </w:r>
      <w:r w:rsidR="00B17DEF">
        <w:rPr>
          <w:rFonts w:ascii="Times New Roman" w:hAnsi="Times New Roman" w:cs="Times New Roman"/>
          <w:sz w:val="24"/>
          <w:szCs w:val="24"/>
        </w:rPr>
        <w:t xml:space="preserve"> every day. With this paper we provide a collective study of both this techniques in their best way of data transferring.</w:t>
      </w:r>
    </w:p>
    <w:p w14:paraId="0A3622BA" w14:textId="77777777" w:rsidR="00516608" w:rsidRPr="00DC06B3" w:rsidRDefault="00516608" w:rsidP="00516608">
      <w:pPr>
        <w:spacing w:after="0"/>
        <w:jc w:val="both"/>
        <w:rPr>
          <w:rFonts w:ascii="Times New Roman" w:hAnsi="Times New Roman" w:cs="Times New Roman"/>
          <w:sz w:val="24"/>
          <w:szCs w:val="24"/>
        </w:rPr>
      </w:pPr>
    </w:p>
    <w:p w14:paraId="59DEE434" w14:textId="77777777" w:rsidR="00516608" w:rsidRPr="00DC06B3" w:rsidRDefault="00516608" w:rsidP="00516608">
      <w:pPr>
        <w:spacing w:after="0"/>
        <w:jc w:val="both"/>
        <w:rPr>
          <w:rFonts w:ascii="Times New Roman" w:hAnsi="Times New Roman" w:cs="Times New Roman"/>
          <w:sz w:val="24"/>
          <w:szCs w:val="24"/>
        </w:rPr>
      </w:pPr>
    </w:p>
    <w:p w14:paraId="56E5864A" w14:textId="77777777" w:rsidR="00802D60" w:rsidRPr="00DC06B3" w:rsidRDefault="00BB3B95" w:rsidP="00A64081">
      <w:pPr>
        <w:pStyle w:val="ListParagraph"/>
        <w:spacing w:after="0"/>
        <w:jc w:val="both"/>
        <w:rPr>
          <w:rFonts w:ascii="Times New Roman" w:hAnsi="Times New Roman" w:cs="Times New Roman"/>
          <w:sz w:val="24"/>
          <w:szCs w:val="24"/>
        </w:rPr>
      </w:pPr>
      <w:r w:rsidRPr="00DC06B3">
        <w:rPr>
          <w:rFonts w:ascii="Times New Roman" w:hAnsi="Times New Roman" w:cs="Times New Roman"/>
          <w:b/>
          <w:sz w:val="24"/>
          <w:szCs w:val="24"/>
        </w:rPr>
        <w:t>Reference</w:t>
      </w:r>
      <w:r w:rsidRPr="00DC06B3">
        <w:rPr>
          <w:rFonts w:ascii="Times New Roman" w:hAnsi="Times New Roman" w:cs="Times New Roman"/>
          <w:sz w:val="24"/>
          <w:szCs w:val="24"/>
        </w:rPr>
        <w:t>:</w:t>
      </w:r>
      <w:r w:rsidR="00802D60" w:rsidRPr="00DC06B3">
        <w:rPr>
          <w:rFonts w:ascii="Times New Roman" w:hAnsi="Times New Roman" w:cs="Times New Roman"/>
          <w:sz w:val="24"/>
          <w:szCs w:val="24"/>
        </w:rPr>
        <w:t xml:space="preserve"> </w:t>
      </w:r>
    </w:p>
    <w:p w14:paraId="3E5DB833" w14:textId="77777777" w:rsidR="00A64081" w:rsidRPr="00DC06B3" w:rsidRDefault="00A64081" w:rsidP="00A64081">
      <w:pPr>
        <w:pStyle w:val="ListParagraph"/>
        <w:spacing w:after="0"/>
        <w:jc w:val="both"/>
        <w:rPr>
          <w:rFonts w:ascii="Times New Roman" w:hAnsi="Times New Roman" w:cs="Times New Roman"/>
          <w:sz w:val="24"/>
          <w:szCs w:val="24"/>
        </w:rPr>
      </w:pPr>
    </w:p>
    <w:p w14:paraId="2C7044E9" w14:textId="77777777"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[1] Gary C. Kessler, An ove</w:t>
      </w:r>
      <w:r w:rsidR="00010E10" w:rsidRPr="00DC06B3">
        <w:rPr>
          <w:rFonts w:ascii="Times New Roman" w:hAnsi="Times New Roman" w:cs="Times New Roman"/>
          <w:sz w:val="24"/>
          <w:szCs w:val="24"/>
        </w:rPr>
        <w:t xml:space="preserve">rview of Cryptography, 28 April </w:t>
      </w:r>
      <w:r w:rsidRPr="00DC06B3">
        <w:rPr>
          <w:rFonts w:ascii="Times New Roman" w:hAnsi="Times New Roman" w:cs="Times New Roman"/>
          <w:sz w:val="24"/>
          <w:szCs w:val="24"/>
        </w:rPr>
        <w:t>2013</w:t>
      </w:r>
      <w:r w:rsidR="00010E10" w:rsidRPr="00DC06B3">
        <w:rPr>
          <w:rFonts w:ascii="Times New Roman" w:hAnsi="Times New Roman" w:cs="Times New Roman"/>
          <w:sz w:val="24"/>
          <w:szCs w:val="24"/>
        </w:rPr>
        <w:t>.</w:t>
      </w:r>
    </w:p>
    <w:p w14:paraId="6A1063F3" w14:textId="77777777" w:rsidR="00497C47" w:rsidRPr="00DC06B3" w:rsidRDefault="00497C47" w:rsidP="00497C47">
      <w:pPr>
        <w:rPr>
          <w:rFonts w:ascii="Times New Roman" w:hAnsi="Times New Roman" w:cs="Times New Roman"/>
          <w:sz w:val="24"/>
          <w:szCs w:val="24"/>
        </w:rPr>
      </w:pPr>
      <w:r w:rsidRPr="00DC06B3">
        <w:rPr>
          <w:rFonts w:ascii="Times New Roman" w:hAnsi="Times New Roman" w:cs="Times New Roman"/>
          <w:sz w:val="24"/>
          <w:szCs w:val="24"/>
        </w:rPr>
        <w:t xml:space="preserve">[2] RSA Laboratories- </w:t>
      </w:r>
      <w:proofErr w:type="spellStart"/>
      <w:r w:rsidRPr="00DC06B3">
        <w:rPr>
          <w:rFonts w:ascii="Times New Roman" w:hAnsi="Times New Roman" w:cs="Times New Roman"/>
          <w:sz w:val="24"/>
          <w:szCs w:val="24"/>
        </w:rPr>
        <w:t>Chryptographic</w:t>
      </w:r>
      <w:proofErr w:type="spellEnd"/>
      <w:r w:rsidRPr="00DC06B3">
        <w:rPr>
          <w:rFonts w:ascii="Times New Roman" w:hAnsi="Times New Roman" w:cs="Times New Roman"/>
          <w:sz w:val="24"/>
          <w:szCs w:val="24"/>
        </w:rPr>
        <w:t xml:space="preserve"> tools; section 2.1.5.</w:t>
      </w:r>
      <w:r w:rsidRPr="00DC06B3">
        <w:rPr>
          <w:rFonts w:ascii="Times New Roman" w:hAnsi="Times New Roman" w:cs="Times New Roman"/>
          <w:sz w:val="24"/>
          <w:szCs w:val="24"/>
        </w:rPr>
        <w:br/>
      </w:r>
      <w:proofErr w:type="spellStart"/>
      <w:r w:rsidRPr="00DC06B3">
        <w:rPr>
          <w:rFonts w:ascii="Times New Roman" w:hAnsi="Times New Roman" w:cs="Times New Roman"/>
          <w:sz w:val="24"/>
          <w:szCs w:val="24"/>
        </w:rPr>
        <w:t>unpublished;http</w:t>
      </w:r>
      <w:proofErr w:type="spellEnd"/>
      <w:r w:rsidRPr="00DC06B3">
        <w:rPr>
          <w:rFonts w:ascii="Times New Roman" w:hAnsi="Times New Roman" w:cs="Times New Roman"/>
          <w:sz w:val="24"/>
          <w:szCs w:val="24"/>
        </w:rPr>
        <w:t>://www.rsa.com/rsalabs/node.asp?id=2174.</w:t>
      </w:r>
    </w:p>
    <w:p w14:paraId="11D76228" w14:textId="77777777" w:rsidR="00497C47" w:rsidRPr="00DC06B3" w:rsidRDefault="00497C47" w:rsidP="00497C47">
      <w:pPr>
        <w:rPr>
          <w:rFonts w:ascii="Times New Roman" w:hAnsi="Times New Roman" w:cs="Times New Roman"/>
          <w:bCs/>
          <w:sz w:val="24"/>
          <w:szCs w:val="24"/>
        </w:rPr>
      </w:pPr>
      <w:r w:rsidRPr="00DC06B3">
        <w:rPr>
          <w:rFonts w:ascii="Times New Roman" w:hAnsi="Times New Roman" w:cs="Times New Roman"/>
          <w:sz w:val="24"/>
          <w:szCs w:val="24"/>
        </w:rPr>
        <w:t xml:space="preserve">[3] </w:t>
      </w:r>
      <w:proofErr w:type="spellStart"/>
      <w:r w:rsidRPr="00DC06B3">
        <w:rPr>
          <w:rStyle w:val="fontstyle01"/>
          <w:rFonts w:ascii="Times New Roman" w:hAnsi="Times New Roman" w:cs="Times New Roman"/>
          <w:color w:val="auto"/>
          <w:sz w:val="24"/>
          <w:szCs w:val="24"/>
        </w:rPr>
        <w:t>Ritu</w:t>
      </w:r>
      <w:proofErr w:type="spellEnd"/>
      <w:r w:rsidRPr="00DC06B3">
        <w:rPr>
          <w:rStyle w:val="fontstyle01"/>
          <w:rFonts w:ascii="Times New Roman" w:hAnsi="Times New Roman" w:cs="Times New Roman"/>
          <w:color w:val="auto"/>
          <w:sz w:val="24"/>
          <w:szCs w:val="24"/>
        </w:rPr>
        <w:t xml:space="preserve"> Tripathi1, Sanjay Agrawal2 “</w:t>
      </w:r>
      <w:r w:rsidRPr="00DC06B3">
        <w:rPr>
          <w:rFonts w:ascii="Times New Roman" w:hAnsi="Times New Roman" w:cs="Times New Roman"/>
          <w:bCs/>
          <w:sz w:val="24"/>
          <w:szCs w:val="24"/>
        </w:rPr>
        <w:t>Comparative Study of Symmetric and Asymmetric</w:t>
      </w:r>
      <w:r w:rsidRPr="00DC06B3">
        <w:rPr>
          <w:rFonts w:ascii="Times New Roman" w:hAnsi="Times New Roman" w:cs="Times New Roman"/>
          <w:bCs/>
          <w:sz w:val="24"/>
          <w:szCs w:val="24"/>
        </w:rPr>
        <w:br/>
        <w:t>Cryptography Techniques” International Journal of Advance Foundation and Research in Computer (IJAFRC) Volume 1, Issue 6, June 2014. ISSN 2348 – 4853.</w:t>
      </w:r>
    </w:p>
    <w:p w14:paraId="0EDD5C32" w14:textId="77777777" w:rsidR="00010E10" w:rsidRPr="00DC06B3" w:rsidRDefault="00010E10" w:rsidP="00010E10">
      <w:pPr>
        <w:rPr>
          <w:rFonts w:ascii="Times New Roman" w:hAnsi="Times New Roman" w:cs="Times New Roman"/>
          <w:color w:val="000000" w:themeColor="text1"/>
          <w:sz w:val="24"/>
          <w:szCs w:val="24"/>
        </w:rPr>
      </w:pPr>
      <w:r w:rsidRPr="00DC06B3">
        <w:rPr>
          <w:rFonts w:ascii="Times New Roman" w:hAnsi="Times New Roman" w:cs="Times New Roman"/>
          <w:bCs/>
          <w:color w:val="000000" w:themeColor="text1"/>
          <w:sz w:val="24"/>
          <w:szCs w:val="24"/>
        </w:rPr>
        <w:t xml:space="preserve">[4] </w:t>
      </w:r>
      <w:proofErr w:type="spellStart"/>
      <w:r w:rsidRPr="00DC06B3">
        <w:rPr>
          <w:rFonts w:ascii="Times New Roman" w:hAnsi="Times New Roman" w:cs="Times New Roman"/>
          <w:bCs/>
          <w:color w:val="000000" w:themeColor="text1"/>
          <w:sz w:val="24"/>
          <w:szCs w:val="24"/>
        </w:rPr>
        <w:t>Rachna</w:t>
      </w:r>
      <w:proofErr w:type="spellEnd"/>
      <w:r w:rsidRPr="00DC06B3">
        <w:rPr>
          <w:rFonts w:ascii="Times New Roman" w:hAnsi="Times New Roman" w:cs="Times New Roman"/>
          <w:bCs/>
          <w:color w:val="000000" w:themeColor="text1"/>
          <w:sz w:val="24"/>
          <w:szCs w:val="24"/>
        </w:rPr>
        <w:t xml:space="preserve"> Arora, </w:t>
      </w:r>
      <w:proofErr w:type="spellStart"/>
      <w:r w:rsidRPr="00DC06B3">
        <w:rPr>
          <w:rFonts w:ascii="Times New Roman" w:hAnsi="Times New Roman" w:cs="Times New Roman"/>
          <w:bCs/>
          <w:color w:val="000000" w:themeColor="text1"/>
          <w:sz w:val="24"/>
          <w:szCs w:val="24"/>
        </w:rPr>
        <w:t>Anshu</w:t>
      </w:r>
      <w:proofErr w:type="spellEnd"/>
      <w:r w:rsidRPr="00DC06B3">
        <w:rPr>
          <w:rFonts w:ascii="Times New Roman" w:hAnsi="Times New Roman" w:cs="Times New Roman"/>
          <w:bCs/>
          <w:color w:val="000000" w:themeColor="text1"/>
          <w:sz w:val="24"/>
          <w:szCs w:val="24"/>
        </w:rPr>
        <w:t xml:space="preserve"> </w:t>
      </w:r>
      <w:proofErr w:type="spellStart"/>
      <w:r w:rsidRPr="00DC06B3">
        <w:rPr>
          <w:rFonts w:ascii="Times New Roman" w:hAnsi="Times New Roman" w:cs="Times New Roman"/>
          <w:bCs/>
          <w:color w:val="000000" w:themeColor="text1"/>
          <w:sz w:val="24"/>
          <w:szCs w:val="24"/>
        </w:rPr>
        <w:t>Parashar</w:t>
      </w:r>
      <w:proofErr w:type="spellEnd"/>
      <w:r w:rsidRPr="00DC06B3">
        <w:rPr>
          <w:rFonts w:ascii="Times New Roman" w:hAnsi="Times New Roman" w:cs="Times New Roman"/>
          <w:bCs/>
          <w:color w:val="000000" w:themeColor="text1"/>
          <w:sz w:val="24"/>
          <w:szCs w:val="24"/>
        </w:rPr>
        <w:t>, “Secure User Data in Cloud Computing Using Encryption</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Algorithms”, International Journal of Engineering Research and</w:t>
      </w:r>
      <w:r w:rsidRPr="00DC06B3">
        <w:rPr>
          <w:rFonts w:ascii="Times New Roman" w:hAnsi="Times New Roman" w:cs="Times New Roman"/>
          <w:b/>
          <w:bCs/>
          <w:color w:val="000000" w:themeColor="text1"/>
          <w:sz w:val="24"/>
          <w:szCs w:val="24"/>
        </w:rPr>
        <w:br/>
      </w:r>
      <w:r w:rsidRPr="00DC06B3">
        <w:rPr>
          <w:rFonts w:ascii="Times New Roman" w:hAnsi="Times New Roman" w:cs="Times New Roman"/>
          <w:bCs/>
          <w:color w:val="000000" w:themeColor="text1"/>
          <w:sz w:val="24"/>
          <w:szCs w:val="24"/>
        </w:rPr>
        <w:t>Applications</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IJERA</w:t>
      </w:r>
      <w:r w:rsidRPr="00DC06B3">
        <w:rPr>
          <w:rFonts w:ascii="Times New Roman" w:hAnsi="Times New Roman" w:cs="Times New Roman"/>
          <w:b/>
          <w:bCs/>
          <w:color w:val="000000" w:themeColor="text1"/>
          <w:sz w:val="24"/>
          <w:szCs w:val="24"/>
        </w:rPr>
        <w:t>)</w:t>
      </w:r>
      <w:r w:rsidRPr="00DC06B3">
        <w:rPr>
          <w:rFonts w:ascii="Times New Roman" w:hAnsi="Times New Roman" w:cs="Times New Roman"/>
          <w:color w:val="000000" w:themeColor="text1"/>
          <w:sz w:val="24"/>
          <w:szCs w:val="24"/>
        </w:rPr>
        <w:t xml:space="preserve"> , </w:t>
      </w:r>
      <w:r w:rsidRPr="00DC06B3">
        <w:rPr>
          <w:rFonts w:ascii="Times New Roman" w:hAnsi="Times New Roman" w:cs="Times New Roman"/>
          <w:bCs/>
          <w:color w:val="000000" w:themeColor="text1"/>
          <w:sz w:val="24"/>
          <w:szCs w:val="24"/>
        </w:rPr>
        <w:t>Vol</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Issue</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4</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Jul</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Aug</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2013</w:t>
      </w:r>
      <w:r w:rsidRPr="00DC06B3">
        <w:rPr>
          <w:rFonts w:ascii="Times New Roman" w:hAnsi="Times New Roman" w:cs="Times New Roman"/>
          <w:b/>
          <w:bCs/>
          <w:color w:val="000000" w:themeColor="text1"/>
          <w:sz w:val="24"/>
          <w:szCs w:val="24"/>
        </w:rPr>
        <w:t xml:space="preserve">, </w:t>
      </w:r>
      <w:r w:rsidRPr="00DC06B3">
        <w:rPr>
          <w:rFonts w:ascii="Times New Roman" w:hAnsi="Times New Roman" w:cs="Times New Roman"/>
          <w:bCs/>
          <w:color w:val="000000" w:themeColor="text1"/>
          <w:sz w:val="24"/>
          <w:szCs w:val="24"/>
        </w:rPr>
        <w:t>pp</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1922</w:t>
      </w:r>
      <w:r w:rsidRPr="00DC06B3">
        <w:rPr>
          <w:rFonts w:ascii="Times New Roman" w:hAnsi="Times New Roman" w:cs="Times New Roman"/>
          <w:b/>
          <w:bCs/>
          <w:color w:val="000000" w:themeColor="text1"/>
          <w:sz w:val="24"/>
          <w:szCs w:val="24"/>
        </w:rPr>
        <w:t>-</w:t>
      </w:r>
      <w:r w:rsidRPr="00DC06B3">
        <w:rPr>
          <w:rFonts w:ascii="Times New Roman" w:hAnsi="Times New Roman" w:cs="Times New Roman"/>
          <w:bCs/>
          <w:color w:val="000000" w:themeColor="text1"/>
          <w:sz w:val="24"/>
          <w:szCs w:val="24"/>
        </w:rPr>
        <w:t>1926</w:t>
      </w:r>
      <w:r w:rsidRPr="00DC06B3">
        <w:rPr>
          <w:rFonts w:ascii="Times New Roman" w:hAnsi="Times New Roman" w:cs="Times New Roman"/>
          <w:color w:val="000000" w:themeColor="text1"/>
          <w:sz w:val="24"/>
          <w:szCs w:val="24"/>
        </w:rPr>
        <w:t xml:space="preserve"> .</w:t>
      </w:r>
    </w:p>
    <w:p w14:paraId="5D269E76" w14:textId="77777777" w:rsidR="00010E10" w:rsidRPr="00DC06B3" w:rsidRDefault="00010E10" w:rsidP="00010E10">
      <w:pPr>
        <w:rPr>
          <w:rFonts w:ascii="Times New Roman" w:hAnsi="Times New Roman" w:cs="Times New Roman"/>
          <w:bCs/>
          <w:color w:val="000000" w:themeColor="text1"/>
          <w:sz w:val="24"/>
          <w:szCs w:val="24"/>
        </w:rPr>
      </w:pPr>
      <w:r w:rsidRPr="00DC06B3">
        <w:rPr>
          <w:rFonts w:ascii="Times New Roman" w:hAnsi="Times New Roman" w:cs="Times New Roman"/>
          <w:bCs/>
          <w:color w:val="000000" w:themeColor="text1"/>
          <w:sz w:val="24"/>
          <w:szCs w:val="24"/>
        </w:rPr>
        <w:t>[5]</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color w:val="000000" w:themeColor="text1"/>
          <w:sz w:val="24"/>
          <w:szCs w:val="24"/>
        </w:rPr>
        <w:t>Yogesh</w:t>
      </w:r>
      <w:proofErr w:type="spellEnd"/>
      <w:r w:rsidRPr="00DC06B3">
        <w:rPr>
          <w:rFonts w:ascii="Times New Roman" w:hAnsi="Times New Roman" w:cs="Times New Roman"/>
          <w:bCs/>
          <w:color w:val="000000" w:themeColor="text1"/>
          <w:sz w:val="24"/>
          <w:szCs w:val="24"/>
        </w:rPr>
        <w:t xml:space="preserve"> Kumar, Rajiv </w:t>
      </w:r>
      <w:proofErr w:type="spellStart"/>
      <w:r w:rsidRPr="00DC06B3">
        <w:rPr>
          <w:rFonts w:ascii="Times New Roman" w:hAnsi="Times New Roman" w:cs="Times New Roman"/>
          <w:bCs/>
          <w:color w:val="000000" w:themeColor="text1"/>
          <w:sz w:val="24"/>
          <w:szCs w:val="24"/>
        </w:rPr>
        <w:t>Munjal</w:t>
      </w:r>
      <w:proofErr w:type="spellEnd"/>
      <w:r w:rsidRPr="00DC06B3">
        <w:rPr>
          <w:rFonts w:ascii="Times New Roman" w:hAnsi="Times New Roman" w:cs="Times New Roman"/>
          <w:bCs/>
          <w:color w:val="000000" w:themeColor="text1"/>
          <w:sz w:val="24"/>
          <w:szCs w:val="24"/>
        </w:rPr>
        <w:t>, Harsh Sharma,”</w:t>
      </w:r>
      <w:r w:rsidRPr="00DC06B3">
        <w:rPr>
          <w:rFonts w:ascii="Times New Roman" w:hAnsi="Times New Roman" w:cs="Times New Roman"/>
          <w:bCs/>
          <w:sz w:val="24"/>
          <w:szCs w:val="24"/>
        </w:rPr>
        <w:t xml:space="preserve"> </w:t>
      </w:r>
      <w:r w:rsidRPr="00DC06B3">
        <w:rPr>
          <w:rFonts w:ascii="Times New Roman" w:hAnsi="Times New Roman" w:cs="Times New Roman"/>
          <w:bCs/>
          <w:color w:val="000000" w:themeColor="text1"/>
          <w:sz w:val="24"/>
          <w:szCs w:val="24"/>
        </w:rPr>
        <w:t>Comparison of Symmetric and Asymmetric Cryptography</w:t>
      </w:r>
      <w:r w:rsidRPr="00DC06B3">
        <w:rPr>
          <w:rFonts w:ascii="Times New Roman" w:hAnsi="Times New Roman" w:cs="Times New Roman"/>
          <w:bCs/>
          <w:color w:val="000000" w:themeColor="text1"/>
          <w:sz w:val="24"/>
          <w:szCs w:val="24"/>
        </w:rPr>
        <w:br/>
        <w:t>with Existing Vulnerabilities and Countermeasures”, IJCSMS International Journal of Computer Science and Management Studies, Vol. 11, Issue 03, Oct 2011.</w:t>
      </w:r>
    </w:p>
    <w:p w14:paraId="2D9A0CD4" w14:textId="77777777" w:rsidR="00010E10" w:rsidRPr="00DC06B3" w:rsidRDefault="00010E10" w:rsidP="00010E10">
      <w:pPr>
        <w:rPr>
          <w:rFonts w:ascii="Times New Roman" w:hAnsi="Times New Roman" w:cs="Times New Roman"/>
          <w:bCs/>
          <w:sz w:val="24"/>
          <w:szCs w:val="24"/>
        </w:rPr>
      </w:pPr>
      <w:r w:rsidRPr="00DC06B3">
        <w:rPr>
          <w:rFonts w:ascii="Times New Roman" w:hAnsi="Times New Roman" w:cs="Times New Roman"/>
          <w:bCs/>
          <w:color w:val="000000" w:themeColor="text1"/>
          <w:sz w:val="24"/>
          <w:szCs w:val="24"/>
        </w:rPr>
        <w:t>[6</w:t>
      </w:r>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Yvo</w:t>
      </w:r>
      <w:proofErr w:type="spellEnd"/>
      <w:r w:rsidRPr="00DC06B3">
        <w:rPr>
          <w:rFonts w:ascii="Times New Roman" w:hAnsi="Times New Roman" w:cs="Times New Roman"/>
          <w:bCs/>
          <w:sz w:val="24"/>
          <w:szCs w:val="24"/>
        </w:rPr>
        <w:t xml:space="preserve"> </w:t>
      </w:r>
      <w:proofErr w:type="spellStart"/>
      <w:r w:rsidRPr="00DC06B3">
        <w:rPr>
          <w:rFonts w:ascii="Times New Roman" w:hAnsi="Times New Roman" w:cs="Times New Roman"/>
          <w:bCs/>
          <w:sz w:val="24"/>
          <w:szCs w:val="24"/>
        </w:rPr>
        <w:t>Desmedt</w:t>
      </w:r>
      <w:proofErr w:type="spellEnd"/>
      <w:r w:rsidRPr="00DC06B3">
        <w:rPr>
          <w:rFonts w:ascii="Times New Roman" w:hAnsi="Times New Roman" w:cs="Times New Roman"/>
          <w:bCs/>
          <w:sz w:val="24"/>
          <w:szCs w:val="24"/>
        </w:rPr>
        <w:t xml:space="preserve">, Jean-Jacques </w:t>
      </w:r>
      <w:proofErr w:type="spellStart"/>
      <w:r w:rsidRPr="00DC06B3">
        <w:rPr>
          <w:rFonts w:ascii="Times New Roman" w:hAnsi="Times New Roman" w:cs="Times New Roman"/>
          <w:bCs/>
          <w:sz w:val="24"/>
          <w:szCs w:val="24"/>
        </w:rPr>
        <w:t>Quisquater</w:t>
      </w:r>
      <w:proofErr w:type="spellEnd"/>
      <w:r w:rsidRPr="00DC06B3">
        <w:rPr>
          <w:rFonts w:ascii="Times New Roman" w:hAnsi="Times New Roman" w:cs="Times New Roman"/>
          <w:bCs/>
          <w:sz w:val="24"/>
          <w:szCs w:val="24"/>
        </w:rPr>
        <w:t>, “Public-Key Systems Based on the Difficulty of Tampering (Is there a difference between DES and RSA)”.</w:t>
      </w:r>
    </w:p>
    <w:p w14:paraId="09EAF371" w14:textId="77777777"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[7] “3DES”, http://www.cryptosys.net/3des.html </w:t>
      </w:r>
    </w:p>
    <w:p w14:paraId="1589E209" w14:textId="77777777" w:rsidR="00010E10" w:rsidRPr="00DC06B3" w:rsidRDefault="00010E10" w:rsidP="00010E10">
      <w:pPr>
        <w:pStyle w:val="Default"/>
        <w:rPr>
          <w:rFonts w:ascii="Times New Roman" w:hAnsi="Times New Roman" w:cs="Times New Roman"/>
        </w:rPr>
      </w:pPr>
    </w:p>
    <w:p w14:paraId="65B13EA5" w14:textId="77777777" w:rsidR="00010E10" w:rsidRPr="00DC06B3" w:rsidRDefault="00010E10" w:rsidP="00010E10">
      <w:pPr>
        <w:rPr>
          <w:rFonts w:ascii="Times New Roman" w:hAnsi="Times New Roman" w:cs="Times New Roman"/>
          <w:color w:val="333333"/>
          <w:sz w:val="24"/>
          <w:szCs w:val="24"/>
          <w:shd w:val="clear" w:color="auto" w:fill="FFFFFF"/>
        </w:rPr>
      </w:pPr>
      <w:r w:rsidRPr="00DC06B3">
        <w:rPr>
          <w:rFonts w:ascii="Times New Roman" w:hAnsi="Times New Roman" w:cs="Times New Roman"/>
          <w:sz w:val="24"/>
          <w:szCs w:val="24"/>
        </w:rPr>
        <w:t>[8]</w:t>
      </w:r>
      <w:r w:rsidRPr="00DC06B3">
        <w:rPr>
          <w:rFonts w:ascii="Times New Roman" w:hAnsi="Times New Roman" w:cs="Times New Roman"/>
          <w:i/>
          <w:iCs/>
          <w:color w:val="333333"/>
          <w:sz w:val="24"/>
          <w:szCs w:val="24"/>
        </w:rPr>
        <w:t xml:space="preserve"> </w:t>
      </w:r>
      <w:r w:rsidRPr="00DC06B3">
        <w:rPr>
          <w:rFonts w:ascii="Times New Roman" w:hAnsi="Times New Roman" w:cs="Times New Roman"/>
          <w:color w:val="000000" w:themeColor="text1"/>
          <w:sz w:val="24"/>
          <w:szCs w:val="24"/>
        </w:rPr>
        <w:t xml:space="preserve">T. </w:t>
      </w:r>
      <w:proofErr w:type="spellStart"/>
      <w:r w:rsidRPr="00DC06B3">
        <w:rPr>
          <w:rFonts w:ascii="Times New Roman" w:hAnsi="Times New Roman" w:cs="Times New Roman"/>
          <w:color w:val="000000" w:themeColor="text1"/>
          <w:sz w:val="24"/>
          <w:szCs w:val="24"/>
        </w:rPr>
        <w:t>Sobh</w:t>
      </w:r>
      <w:proofErr w:type="spellEnd"/>
      <w:r w:rsidRPr="00DC06B3">
        <w:rPr>
          <w:rFonts w:ascii="Times New Roman" w:hAnsi="Times New Roman" w:cs="Times New Roman"/>
          <w:color w:val="000000" w:themeColor="text1"/>
          <w:sz w:val="24"/>
          <w:szCs w:val="24"/>
        </w:rPr>
        <w:t xml:space="preserve">, K. </w:t>
      </w:r>
      <w:proofErr w:type="spellStart"/>
      <w:r w:rsidRPr="00DC06B3">
        <w:rPr>
          <w:rFonts w:ascii="Times New Roman" w:hAnsi="Times New Roman" w:cs="Times New Roman"/>
          <w:color w:val="000000" w:themeColor="text1"/>
          <w:sz w:val="24"/>
          <w:szCs w:val="24"/>
        </w:rPr>
        <w:t>Elleithy</w:t>
      </w:r>
      <w:proofErr w:type="spellEnd"/>
      <w:r w:rsidRPr="00DC06B3">
        <w:rPr>
          <w:rFonts w:ascii="Times New Roman" w:hAnsi="Times New Roman" w:cs="Times New Roman"/>
          <w:color w:val="000000" w:themeColor="text1"/>
          <w:sz w:val="24"/>
          <w:szCs w:val="24"/>
        </w:rPr>
        <w:t xml:space="preserve"> and A. </w:t>
      </w:r>
      <w:proofErr w:type="spellStart"/>
      <w:r w:rsidRPr="00DC06B3">
        <w:rPr>
          <w:rFonts w:ascii="Times New Roman" w:hAnsi="Times New Roman" w:cs="Times New Roman"/>
          <w:color w:val="000000" w:themeColor="text1"/>
          <w:sz w:val="24"/>
          <w:szCs w:val="24"/>
        </w:rPr>
        <w:t>Mahmood</w:t>
      </w:r>
      <w:proofErr w:type="spellEnd"/>
      <w:r w:rsidRPr="00DC06B3">
        <w:rPr>
          <w:rFonts w:ascii="Times New Roman" w:hAnsi="Times New Roman" w:cs="Times New Roman"/>
          <w:color w:val="000000" w:themeColor="text1"/>
          <w:sz w:val="24"/>
          <w:szCs w:val="24"/>
        </w:rPr>
        <w:t xml:space="preserve">, “Novel Algorithms and Techniques </w:t>
      </w:r>
      <w:proofErr w:type="gramStart"/>
      <w:r w:rsidRPr="00DC06B3">
        <w:rPr>
          <w:rFonts w:ascii="Times New Roman" w:hAnsi="Times New Roman" w:cs="Times New Roman"/>
          <w:color w:val="000000" w:themeColor="text1"/>
          <w:sz w:val="24"/>
          <w:szCs w:val="24"/>
        </w:rPr>
        <w:t>In</w:t>
      </w:r>
      <w:proofErr w:type="gramEnd"/>
      <w:r w:rsidRPr="00DC06B3">
        <w:rPr>
          <w:rFonts w:ascii="Times New Roman" w:hAnsi="Times New Roman" w:cs="Times New Roman"/>
          <w:color w:val="000000" w:themeColor="text1"/>
          <w:sz w:val="24"/>
          <w:szCs w:val="24"/>
        </w:rPr>
        <w:t xml:space="preserve"> Telecommunications”, Automation and Industrial Electronics. Springer Science Business Media B. V., Bridgeport</w:t>
      </w:r>
      <w:r w:rsidRPr="00DC06B3">
        <w:rPr>
          <w:rFonts w:ascii="Times New Roman" w:hAnsi="Times New Roman" w:cs="Times New Roman"/>
          <w:color w:val="000000" w:themeColor="text1"/>
          <w:sz w:val="24"/>
          <w:szCs w:val="24"/>
          <w:shd w:val="clear" w:color="auto" w:fill="FFFFFF"/>
        </w:rPr>
        <w:t>. (</w:t>
      </w:r>
      <w:proofErr w:type="spellStart"/>
      <w:r w:rsidRPr="00DC06B3">
        <w:rPr>
          <w:rFonts w:ascii="Times New Roman" w:hAnsi="Times New Roman" w:cs="Times New Roman"/>
          <w:color w:val="000000" w:themeColor="text1"/>
          <w:sz w:val="24"/>
          <w:szCs w:val="24"/>
          <w:shd w:val="clear" w:color="auto" w:fill="FFFFFF"/>
        </w:rPr>
        <w:t>n.d.</w:t>
      </w:r>
      <w:proofErr w:type="spellEnd"/>
      <w:r w:rsidRPr="00DC06B3">
        <w:rPr>
          <w:rFonts w:ascii="Times New Roman" w:hAnsi="Times New Roman" w:cs="Times New Roman"/>
          <w:color w:val="000000" w:themeColor="text1"/>
          <w:sz w:val="24"/>
          <w:szCs w:val="24"/>
          <w:shd w:val="clear" w:color="auto" w:fill="FFFFFF"/>
        </w:rPr>
        <w:t>).</w:t>
      </w:r>
    </w:p>
    <w:p w14:paraId="5BBD35CD" w14:textId="77777777"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[9] http://codenamekidnextdoor.blogspot.com/2011/09/explaining-triple-data-encryption.html</w:t>
      </w:r>
    </w:p>
    <w:p w14:paraId="04C5EEF7" w14:textId="77777777" w:rsidR="00010E10" w:rsidRPr="00DC06B3" w:rsidRDefault="00010E10" w:rsidP="00010E10">
      <w:pPr>
        <w:pStyle w:val="Default"/>
        <w:rPr>
          <w:rFonts w:ascii="Times New Roman" w:hAnsi="Times New Roman" w:cs="Times New Roman"/>
        </w:rPr>
      </w:pPr>
    </w:p>
    <w:p w14:paraId="386D2604" w14:textId="77777777"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[10] https://www.quora.com/Cryptography-What-are-the-advantages-and-disadvantages-of-AES-over-Triple-DES</w:t>
      </w:r>
    </w:p>
    <w:p w14:paraId="4E582857" w14:textId="77777777" w:rsidR="00010E10" w:rsidRPr="00DC06B3" w:rsidRDefault="00010E10" w:rsidP="00010E10">
      <w:pPr>
        <w:pStyle w:val="Default"/>
        <w:rPr>
          <w:rFonts w:ascii="Times New Roman" w:hAnsi="Times New Roman" w:cs="Times New Roman"/>
        </w:rPr>
      </w:pPr>
    </w:p>
    <w:p w14:paraId="271076FC" w14:textId="77777777" w:rsidR="00581A72" w:rsidRPr="00DC06B3" w:rsidRDefault="00010E10" w:rsidP="00581A72">
      <w:pPr>
        <w:pStyle w:val="Default"/>
        <w:rPr>
          <w:rFonts w:ascii="Times New Roman" w:hAnsi="Times New Roman" w:cs="Times New Roman"/>
        </w:rPr>
      </w:pPr>
      <w:r w:rsidRPr="00DC06B3">
        <w:rPr>
          <w:rFonts w:ascii="Times New Roman" w:hAnsi="Times New Roman" w:cs="Times New Roman"/>
        </w:rPr>
        <w:t>[11</w:t>
      </w:r>
      <w:r w:rsidR="00581A72" w:rsidRPr="00DC06B3">
        <w:rPr>
          <w:rFonts w:ascii="Times New Roman" w:hAnsi="Times New Roman" w:cs="Times New Roman"/>
        </w:rPr>
        <w:t xml:space="preserve">] </w:t>
      </w:r>
      <w:r w:rsidR="00581A72" w:rsidRPr="00581A72">
        <w:rPr>
          <w:rFonts w:ascii="Times New Roman" w:hAnsi="Times New Roman" w:cs="Times New Roman"/>
        </w:rPr>
        <w:t xml:space="preserve">https://www.infoworld.com/article/3112324/security/new-collision-attacks-against-triple-  </w:t>
      </w:r>
      <w:r w:rsidR="00581A72">
        <w:rPr>
          <w:rFonts w:ascii="Times New Roman" w:hAnsi="Times New Roman" w:cs="Times New Roman"/>
        </w:rPr>
        <w:t xml:space="preserve">       </w:t>
      </w:r>
      <w:r w:rsidR="00581A72" w:rsidRPr="00581A72">
        <w:rPr>
          <w:rFonts w:ascii="Times New Roman" w:hAnsi="Times New Roman" w:cs="Times New Roman"/>
        </w:rPr>
        <w:t>des-blowfish-break-https-sessions.html</w:t>
      </w:r>
    </w:p>
    <w:p w14:paraId="3DB1722C" w14:textId="77777777" w:rsidR="00010E10" w:rsidRPr="00DC06B3" w:rsidRDefault="00010E10" w:rsidP="00010E10">
      <w:pPr>
        <w:pStyle w:val="Default"/>
        <w:rPr>
          <w:rFonts w:ascii="Times New Roman" w:hAnsi="Times New Roman" w:cs="Times New Roman"/>
        </w:rPr>
      </w:pPr>
    </w:p>
    <w:p w14:paraId="5B75C68B" w14:textId="77777777" w:rsidR="00010E10" w:rsidRPr="00DC06B3" w:rsidRDefault="00010E10" w:rsidP="00010E10">
      <w:pPr>
        <w:pStyle w:val="Default"/>
        <w:rPr>
          <w:rFonts w:ascii="Times New Roman" w:hAnsi="Times New Roman" w:cs="Times New Roman"/>
        </w:rPr>
      </w:pPr>
      <w:r w:rsidRPr="00DC06B3">
        <w:rPr>
          <w:rFonts w:ascii="Times New Roman" w:hAnsi="Times New Roman" w:cs="Times New Roman"/>
        </w:rPr>
        <w:t xml:space="preserve">[12] </w:t>
      </w:r>
      <w:proofErr w:type="spellStart"/>
      <w:r w:rsidRPr="00DC06B3">
        <w:rPr>
          <w:rFonts w:ascii="Times New Roman" w:hAnsi="Times New Roman" w:cs="Times New Roman"/>
        </w:rPr>
        <w:t>Pia</w:t>
      </w:r>
      <w:proofErr w:type="spellEnd"/>
      <w:r w:rsidRPr="00DC06B3">
        <w:rPr>
          <w:rFonts w:ascii="Times New Roman" w:hAnsi="Times New Roman" w:cs="Times New Roman"/>
        </w:rPr>
        <w:t xml:space="preserve"> Singh, Prof. </w:t>
      </w:r>
      <w:proofErr w:type="spellStart"/>
      <w:r w:rsidRPr="00DC06B3">
        <w:rPr>
          <w:rFonts w:ascii="Times New Roman" w:hAnsi="Times New Roman" w:cs="Times New Roman"/>
        </w:rPr>
        <w:t>Karamjeet</w:t>
      </w:r>
      <w:proofErr w:type="spellEnd"/>
      <w:r w:rsidRPr="00DC06B3">
        <w:rPr>
          <w:rFonts w:ascii="Times New Roman" w:hAnsi="Times New Roman" w:cs="Times New Roman"/>
        </w:rPr>
        <w:t xml:space="preserve"> Singh, “Image Encryption and Decryption</w:t>
      </w:r>
      <w:r w:rsidRPr="00DC06B3">
        <w:rPr>
          <w:rFonts w:ascii="Times New Roman" w:hAnsi="Times New Roman" w:cs="Times New Roman"/>
        </w:rPr>
        <w:br/>
        <w:t xml:space="preserve">Using Blowfish Algorithm In </w:t>
      </w:r>
      <w:proofErr w:type="spellStart"/>
      <w:r w:rsidRPr="00DC06B3">
        <w:rPr>
          <w:rFonts w:ascii="Times New Roman" w:hAnsi="Times New Roman" w:cs="Times New Roman"/>
        </w:rPr>
        <w:t>Matlab</w:t>
      </w:r>
      <w:proofErr w:type="spellEnd"/>
      <w:r w:rsidRPr="00DC06B3">
        <w:rPr>
          <w:rFonts w:ascii="Times New Roman" w:hAnsi="Times New Roman" w:cs="Times New Roman"/>
        </w:rPr>
        <w:t>”, International Journal of Scientific &amp; Engineering Research, Volume 4, Issue 7, July-2013.</w:t>
      </w:r>
    </w:p>
    <w:p w14:paraId="504EA40D" w14:textId="77777777" w:rsidR="00010E10" w:rsidRPr="00DC06B3" w:rsidRDefault="00010E10" w:rsidP="00497C47">
      <w:pPr>
        <w:rPr>
          <w:rFonts w:ascii="Times New Roman" w:hAnsi="Times New Roman" w:cs="Times New Roman"/>
          <w:sz w:val="24"/>
          <w:szCs w:val="24"/>
        </w:rPr>
      </w:pPr>
    </w:p>
    <w:p w14:paraId="73F87397"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color w:val="000000"/>
          <w:sz w:val="24"/>
          <w:szCs w:val="24"/>
        </w:rPr>
        <w:t xml:space="preserve">[13] </w:t>
      </w:r>
      <w:proofErr w:type="spellStart"/>
      <w:r w:rsidRPr="00DC06B3">
        <w:rPr>
          <w:rFonts w:ascii="Times New Roman" w:hAnsi="Times New Roman" w:cs="Times New Roman"/>
          <w:color w:val="000000"/>
          <w:sz w:val="24"/>
          <w:szCs w:val="24"/>
        </w:rPr>
        <w:t>Ing</w:t>
      </w:r>
      <w:proofErr w:type="spellEnd"/>
      <w:r w:rsidRPr="00DC06B3">
        <w:rPr>
          <w:rFonts w:ascii="Times New Roman" w:hAnsi="Times New Roman" w:cs="Times New Roman"/>
          <w:color w:val="000000"/>
          <w:sz w:val="24"/>
          <w:szCs w:val="24"/>
        </w:rPr>
        <w:t xml:space="preserve">. Cristian MARINESCU, </w:t>
      </w:r>
      <w:proofErr w:type="spellStart"/>
      <w:r w:rsidRPr="00DC06B3">
        <w:rPr>
          <w:rFonts w:ascii="Times New Roman" w:hAnsi="Times New Roman" w:cs="Times New Roman"/>
          <w:color w:val="000000"/>
          <w:sz w:val="24"/>
          <w:szCs w:val="24"/>
        </w:rPr>
        <w:t>prof.dr.ing</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Nicolae</w:t>
      </w:r>
      <w:proofErr w:type="spellEnd"/>
      <w:r w:rsidRPr="00DC06B3">
        <w:rPr>
          <w:rFonts w:ascii="Times New Roman" w:hAnsi="Times New Roman" w:cs="Times New Roman"/>
          <w:color w:val="000000"/>
          <w:sz w:val="24"/>
          <w:szCs w:val="24"/>
        </w:rPr>
        <w:t xml:space="preserve"> </w:t>
      </w:r>
      <w:proofErr w:type="gramStart"/>
      <w:r w:rsidRPr="00DC06B3">
        <w:rPr>
          <w:rFonts w:ascii="Times New Roman" w:hAnsi="Times New Roman" w:cs="Times New Roman"/>
          <w:color w:val="000000"/>
          <w:sz w:val="24"/>
          <w:szCs w:val="24"/>
        </w:rPr>
        <w:t>ŢĂPUŞ ;</w:t>
      </w:r>
      <w:proofErr w:type="gramEnd"/>
      <w:r w:rsidRPr="00DC06B3">
        <w:rPr>
          <w:rFonts w:ascii="Times New Roman" w:hAnsi="Times New Roman" w:cs="Times New Roman"/>
          <w:color w:val="000000"/>
          <w:sz w:val="24"/>
          <w:szCs w:val="24"/>
        </w:rPr>
        <w:t xml:space="preserve"> “An Overview of the Attack Methods Directed Against the RSA Algorithm”; </w:t>
      </w:r>
      <w:proofErr w:type="spellStart"/>
      <w:r w:rsidRPr="00DC06B3">
        <w:rPr>
          <w:rFonts w:ascii="Times New Roman" w:hAnsi="Times New Roman" w:cs="Times New Roman"/>
          <w:color w:val="000000"/>
          <w:sz w:val="24"/>
          <w:szCs w:val="24"/>
        </w:rPr>
        <w:t>Revista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Informatica</w:t>
      </w:r>
      <w:proofErr w:type="spellEnd"/>
      <w:r w:rsidRPr="00DC06B3">
        <w:rPr>
          <w:rFonts w:ascii="Times New Roman" w:hAnsi="Times New Roman" w:cs="Times New Roman"/>
          <w:color w:val="000000"/>
          <w:sz w:val="24"/>
          <w:szCs w:val="24"/>
        </w:rPr>
        <w:t xml:space="preserve"> </w:t>
      </w:r>
      <w:proofErr w:type="spellStart"/>
      <w:r w:rsidRPr="00DC06B3">
        <w:rPr>
          <w:rFonts w:ascii="Times New Roman" w:hAnsi="Times New Roman" w:cs="Times New Roman"/>
          <w:color w:val="000000"/>
          <w:sz w:val="24"/>
          <w:szCs w:val="24"/>
        </w:rPr>
        <w:t>Economica</w:t>
      </w:r>
      <w:proofErr w:type="spellEnd"/>
      <w:r w:rsidRPr="00DC06B3">
        <w:rPr>
          <w:rFonts w:ascii="Times New Roman" w:hAnsi="Times New Roman" w:cs="Times New Roman"/>
          <w:color w:val="000000"/>
          <w:sz w:val="24"/>
          <w:szCs w:val="24"/>
        </w:rPr>
        <w:t>, nr. 2(30)/2004</w:t>
      </w:r>
    </w:p>
    <w:p w14:paraId="1D776523"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[14] </w:t>
      </w:r>
      <w:proofErr w:type="spellStart"/>
      <w:r w:rsidRPr="00DC06B3">
        <w:rPr>
          <w:rFonts w:ascii="Times New Roman" w:hAnsi="Times New Roman" w:cs="Times New Roman"/>
          <w:sz w:val="24"/>
          <w:szCs w:val="24"/>
        </w:rPr>
        <w:t>Gurpreet</w:t>
      </w:r>
      <w:proofErr w:type="spellEnd"/>
      <w:r w:rsidRPr="00DC06B3">
        <w:rPr>
          <w:rFonts w:ascii="Times New Roman" w:hAnsi="Times New Roman" w:cs="Times New Roman"/>
          <w:sz w:val="24"/>
          <w:szCs w:val="24"/>
        </w:rPr>
        <w:t xml:space="preserve"> Singh, </w:t>
      </w:r>
      <w:proofErr w:type="spellStart"/>
      <w:r w:rsidRPr="00DC06B3">
        <w:rPr>
          <w:rFonts w:ascii="Times New Roman" w:hAnsi="Times New Roman" w:cs="Times New Roman"/>
          <w:sz w:val="24"/>
          <w:szCs w:val="24"/>
        </w:rPr>
        <w:t>Supriya</w:t>
      </w:r>
      <w:proofErr w:type="spellEnd"/>
      <w:r w:rsidRPr="00DC06B3">
        <w:rPr>
          <w:rFonts w:ascii="Times New Roman" w:hAnsi="Times New Roman" w:cs="Times New Roman"/>
          <w:sz w:val="24"/>
          <w:szCs w:val="24"/>
        </w:rPr>
        <w:t>, “A Study of Encryption Algorithms (RSA, DES, 3DES and</w:t>
      </w:r>
      <w:r w:rsidRPr="00DC06B3">
        <w:rPr>
          <w:rFonts w:ascii="Times New Roman" w:hAnsi="Times New Roman" w:cs="Times New Roman"/>
          <w:sz w:val="24"/>
          <w:szCs w:val="24"/>
        </w:rPr>
        <w:br/>
        <w:t>AES) for Information Security”, International Journal of Computer Applications (0975 – 8887) Volume 67– No.19, April 2013.</w:t>
      </w:r>
    </w:p>
    <w:p w14:paraId="086FBE2B"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[15] Dr. </w:t>
      </w:r>
      <w:proofErr w:type="spellStart"/>
      <w:r w:rsidRPr="00DC06B3">
        <w:rPr>
          <w:rFonts w:ascii="Times New Roman" w:hAnsi="Times New Roman" w:cs="Times New Roman"/>
          <w:sz w:val="24"/>
          <w:szCs w:val="24"/>
        </w:rPr>
        <w:t>Prerna</w:t>
      </w:r>
      <w:proofErr w:type="spellEnd"/>
      <w:r w:rsidRPr="00DC06B3">
        <w:rPr>
          <w:rFonts w:ascii="Times New Roman" w:hAnsi="Times New Roman" w:cs="Times New Roman"/>
          <w:sz w:val="24"/>
          <w:szCs w:val="24"/>
        </w:rPr>
        <w:t xml:space="preserve"> Mahajan &amp; </w:t>
      </w:r>
      <w:proofErr w:type="spellStart"/>
      <w:r w:rsidRPr="00DC06B3">
        <w:rPr>
          <w:rFonts w:ascii="Times New Roman" w:hAnsi="Times New Roman" w:cs="Times New Roman"/>
          <w:sz w:val="24"/>
          <w:szCs w:val="24"/>
        </w:rPr>
        <w:t>Abhishek</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Sachdeva</w:t>
      </w:r>
      <w:proofErr w:type="spellEnd"/>
      <w:r w:rsidRPr="00DC06B3">
        <w:rPr>
          <w:rFonts w:ascii="Times New Roman" w:hAnsi="Times New Roman" w:cs="Times New Roman"/>
          <w:sz w:val="24"/>
          <w:szCs w:val="24"/>
        </w:rPr>
        <w:t>, “A Study of Encryption Algorithms AES, DES and RSA for Security”, Global Journal of Computer Science and Technology Network, Web &amp; Security</w:t>
      </w:r>
      <w:r w:rsidRPr="00DC06B3">
        <w:rPr>
          <w:rFonts w:ascii="Times New Roman" w:hAnsi="Times New Roman" w:cs="Times New Roman"/>
          <w:sz w:val="24"/>
          <w:szCs w:val="24"/>
        </w:rPr>
        <w:br/>
        <w:t>Volume 13 Issue 15 Version 1.0 Year 2013.</w:t>
      </w:r>
    </w:p>
    <w:p w14:paraId="41DF31EA"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[16] </w:t>
      </w:r>
      <w:hyperlink r:id="rId11" w:history="1">
        <w:r w:rsidRPr="00DC06B3">
          <w:rPr>
            <w:rFonts w:ascii="Times New Roman" w:hAnsi="Times New Roman" w:cs="Times New Roman"/>
            <w:sz w:val="24"/>
            <w:szCs w:val="24"/>
          </w:rPr>
          <w:t>https://www.techopedia.com/definition/27504/digital-signature-algorithm-dsa</w:t>
        </w:r>
      </w:hyperlink>
      <w:r w:rsidRPr="00DC06B3">
        <w:rPr>
          <w:rFonts w:ascii="Times New Roman" w:hAnsi="Times New Roman" w:cs="Times New Roman"/>
          <w:sz w:val="24"/>
          <w:szCs w:val="24"/>
        </w:rPr>
        <w:t>.</w:t>
      </w:r>
    </w:p>
    <w:p w14:paraId="2A8AC3FD"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 xml:space="preserve">[17] </w:t>
      </w:r>
      <w:hyperlink r:id="rId12" w:history="1">
        <w:r w:rsidRPr="00DC06B3">
          <w:rPr>
            <w:rFonts w:ascii="Times New Roman" w:hAnsi="Times New Roman" w:cs="Times New Roman"/>
            <w:sz w:val="24"/>
            <w:szCs w:val="24"/>
          </w:rPr>
          <w:t>https://www.di-mgt.com.au/public-key-crypto-discrete-logs-4-dsa.html</w:t>
        </w:r>
      </w:hyperlink>
    </w:p>
    <w:p w14:paraId="288D7C8E" w14:textId="77777777" w:rsidR="001D7BBA" w:rsidRPr="00DC06B3" w:rsidRDefault="001D7BBA" w:rsidP="001D7BBA">
      <w:pPr>
        <w:rPr>
          <w:rFonts w:ascii="Times New Roman" w:hAnsi="Times New Roman" w:cs="Times New Roman"/>
          <w:sz w:val="24"/>
          <w:szCs w:val="24"/>
        </w:rPr>
      </w:pPr>
      <w:r w:rsidRPr="00DC06B3">
        <w:rPr>
          <w:rFonts w:ascii="Times New Roman" w:hAnsi="Times New Roman" w:cs="Times New Roman"/>
          <w:sz w:val="24"/>
          <w:szCs w:val="24"/>
        </w:rPr>
        <w:t>[18] https://lerablog.org/technology/data-security/advantages-and-disadvantages-of-digital-signatures/</w:t>
      </w:r>
    </w:p>
    <w:p w14:paraId="56F01D8A" w14:textId="77777777" w:rsidR="001D7BBA" w:rsidRPr="00DC06B3" w:rsidRDefault="00D35B71" w:rsidP="001D7BBA">
      <w:pPr>
        <w:rPr>
          <w:rFonts w:ascii="Times New Roman" w:hAnsi="Times New Roman" w:cs="Times New Roman"/>
          <w:sz w:val="24"/>
          <w:szCs w:val="24"/>
        </w:rPr>
      </w:pPr>
      <w:r w:rsidRPr="00DC06B3">
        <w:rPr>
          <w:rFonts w:ascii="Times New Roman" w:hAnsi="Times New Roman" w:cs="Times New Roman"/>
          <w:sz w:val="24"/>
          <w:szCs w:val="24"/>
        </w:rPr>
        <w:t xml:space="preserve">[19] </w:t>
      </w:r>
      <w:proofErr w:type="spellStart"/>
      <w:r w:rsidRPr="00DC06B3">
        <w:rPr>
          <w:rFonts w:ascii="Times New Roman" w:hAnsi="Times New Roman" w:cs="Times New Roman"/>
          <w:sz w:val="24"/>
          <w:szCs w:val="24"/>
        </w:rPr>
        <w:t>Rahat</w:t>
      </w:r>
      <w:proofErr w:type="spellEnd"/>
      <w:r w:rsidRPr="00DC06B3">
        <w:rPr>
          <w:rFonts w:ascii="Times New Roman" w:hAnsi="Times New Roman" w:cs="Times New Roman"/>
          <w:sz w:val="24"/>
          <w:szCs w:val="24"/>
        </w:rPr>
        <w:t xml:space="preserve"> </w:t>
      </w:r>
      <w:proofErr w:type="spellStart"/>
      <w:r w:rsidRPr="00DC06B3">
        <w:rPr>
          <w:rFonts w:ascii="Times New Roman" w:hAnsi="Times New Roman" w:cs="Times New Roman"/>
          <w:sz w:val="24"/>
          <w:szCs w:val="24"/>
        </w:rPr>
        <w:t>Afreen</w:t>
      </w:r>
      <w:proofErr w:type="spellEnd"/>
      <w:r w:rsidRPr="00DC06B3">
        <w:rPr>
          <w:rFonts w:ascii="Times New Roman" w:hAnsi="Times New Roman" w:cs="Times New Roman"/>
          <w:sz w:val="24"/>
          <w:szCs w:val="24"/>
        </w:rPr>
        <w:t xml:space="preserve"> and S.C. </w:t>
      </w:r>
      <w:proofErr w:type="spellStart"/>
      <w:r w:rsidRPr="00DC06B3">
        <w:rPr>
          <w:rFonts w:ascii="Times New Roman" w:hAnsi="Times New Roman" w:cs="Times New Roman"/>
          <w:sz w:val="24"/>
          <w:szCs w:val="24"/>
        </w:rPr>
        <w:t>Mehrotra</w:t>
      </w:r>
      <w:proofErr w:type="spellEnd"/>
      <w:r w:rsidRPr="00DC06B3">
        <w:rPr>
          <w:rFonts w:ascii="Times New Roman" w:hAnsi="Times New Roman" w:cs="Times New Roman"/>
          <w:sz w:val="24"/>
          <w:szCs w:val="24"/>
        </w:rPr>
        <w:t>, “A Review on Elliptic Curve Cryptography</w:t>
      </w:r>
      <w:r w:rsidRPr="00DC06B3">
        <w:rPr>
          <w:rFonts w:ascii="Times New Roman" w:hAnsi="Times New Roman" w:cs="Times New Roman"/>
          <w:sz w:val="24"/>
          <w:szCs w:val="24"/>
        </w:rPr>
        <w:br/>
        <w:t xml:space="preserve">for Embedded Systems”, International Journal of Computer Science &amp; Information Technology (IJCSIT), </w:t>
      </w:r>
      <w:proofErr w:type="spellStart"/>
      <w:r w:rsidRPr="00DC06B3">
        <w:rPr>
          <w:rFonts w:ascii="Times New Roman" w:hAnsi="Times New Roman" w:cs="Times New Roman"/>
          <w:sz w:val="24"/>
          <w:szCs w:val="24"/>
        </w:rPr>
        <w:t>Vol</w:t>
      </w:r>
      <w:proofErr w:type="spellEnd"/>
      <w:r w:rsidRPr="00DC06B3">
        <w:rPr>
          <w:rFonts w:ascii="Times New Roman" w:hAnsi="Times New Roman" w:cs="Times New Roman"/>
          <w:sz w:val="24"/>
          <w:szCs w:val="24"/>
        </w:rPr>
        <w:t xml:space="preserve"> 3, No 3, June 2011.</w:t>
      </w:r>
    </w:p>
    <w:p w14:paraId="54AA1BB0" w14:textId="77777777" w:rsidR="00497C47" w:rsidRPr="00DC06B3" w:rsidRDefault="00D35B71" w:rsidP="00497C47">
      <w:pPr>
        <w:rPr>
          <w:rFonts w:ascii="Times New Roman" w:hAnsi="Times New Roman" w:cs="Times New Roman"/>
          <w:iCs/>
          <w:color w:val="000000"/>
          <w:sz w:val="24"/>
          <w:szCs w:val="24"/>
        </w:rPr>
      </w:pPr>
      <w:r w:rsidRPr="00DC06B3">
        <w:rPr>
          <w:rFonts w:ascii="Times New Roman" w:hAnsi="Times New Roman" w:cs="Times New Roman"/>
          <w:iCs/>
          <w:color w:val="000000"/>
          <w:sz w:val="24"/>
          <w:szCs w:val="24"/>
        </w:rPr>
        <w:t>[20</w:t>
      </w:r>
      <w:r w:rsidR="009D4608" w:rsidRPr="00DC06B3">
        <w:rPr>
          <w:rFonts w:ascii="Times New Roman" w:hAnsi="Times New Roman" w:cs="Times New Roman"/>
          <w:iCs/>
          <w:color w:val="000000"/>
          <w:sz w:val="24"/>
          <w:szCs w:val="24"/>
        </w:rPr>
        <w:t>] https://www.researchgate.net/figure/Asymmetric-encryption-primitive_fig2_321123382</w:t>
      </w:r>
    </w:p>
    <w:p w14:paraId="1CF4FFA3" w14:textId="77777777" w:rsidR="00497C47" w:rsidRPr="00DC06B3" w:rsidRDefault="00D35B71" w:rsidP="00497C47">
      <w:pPr>
        <w:rPr>
          <w:rFonts w:ascii="Times New Roman" w:hAnsi="Times New Roman" w:cs="Times New Roman"/>
          <w:sz w:val="24"/>
          <w:szCs w:val="24"/>
        </w:rPr>
      </w:pPr>
      <w:r w:rsidRPr="00DC06B3">
        <w:rPr>
          <w:rFonts w:ascii="Times New Roman" w:hAnsi="Times New Roman" w:cs="Times New Roman"/>
          <w:sz w:val="24"/>
          <w:szCs w:val="24"/>
        </w:rPr>
        <w:t>[21</w:t>
      </w:r>
      <w:r w:rsidR="009D4608" w:rsidRPr="00DC06B3">
        <w:rPr>
          <w:rFonts w:ascii="Times New Roman" w:hAnsi="Times New Roman" w:cs="Times New Roman"/>
          <w:sz w:val="24"/>
          <w:szCs w:val="24"/>
        </w:rPr>
        <w:t xml:space="preserve">] </w:t>
      </w:r>
      <w:r w:rsidR="00C35B70" w:rsidRPr="00DC06B3">
        <w:rPr>
          <w:rFonts w:ascii="Times New Roman" w:hAnsi="Times New Roman" w:cs="Times New Roman"/>
          <w:sz w:val="24"/>
          <w:szCs w:val="24"/>
        </w:rPr>
        <w:t>https://www.ssl2buy.com/wiki/symmetric-vs-asymmetric-encryption-what-are-differences</w:t>
      </w:r>
    </w:p>
    <w:p w14:paraId="7DFFDBBD" w14:textId="77777777" w:rsidR="001E33C4" w:rsidRPr="00801DA7" w:rsidRDefault="00C35B70">
      <w:pPr>
        <w:rPr>
          <w:rFonts w:ascii="Times New Roman" w:hAnsi="Times New Roman" w:cs="Times New Roman"/>
          <w:sz w:val="24"/>
          <w:szCs w:val="24"/>
        </w:rPr>
      </w:pPr>
      <w:r w:rsidRPr="00DC06B3">
        <w:rPr>
          <w:rFonts w:ascii="Times New Roman" w:hAnsi="Times New Roman" w:cs="Times New Roman"/>
          <w:sz w:val="24"/>
          <w:szCs w:val="24"/>
        </w:rPr>
        <w:t>[22] http://masters.donntu.org/2013/fknt/ippolitov/diss/indexe.htm</w:t>
      </w:r>
    </w:p>
    <w:sectPr w:rsidR="001E33C4" w:rsidRPr="00801D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navid" w:date="2018-05-26T10:26:00Z" w:initials="n">
    <w:p w14:paraId="3549F6C9" w14:textId="77777777" w:rsidR="0046478A" w:rsidRDefault="0046478A">
      <w:pPr>
        <w:pStyle w:val="CommentText"/>
      </w:pPr>
      <w:r>
        <w:rPr>
          <w:rStyle w:val="CommentReference"/>
        </w:rPr>
        <w:annotationRef/>
      </w:r>
      <w:r>
        <w:t xml:space="preserve">Why did they work? What are the limitations? Mentions some problem or improvements. </w:t>
      </w:r>
    </w:p>
  </w:comment>
  <w:comment w:id="49" w:author="navid" w:date="2018-05-26T10:48:00Z" w:initials="n">
    <w:p w14:paraId="718D3CB5" w14:textId="77777777" w:rsidR="00B008A0" w:rsidRDefault="00B008A0">
      <w:pPr>
        <w:pStyle w:val="CommentText"/>
      </w:pPr>
      <w:r>
        <w:rPr>
          <w:rStyle w:val="CommentReference"/>
        </w:rPr>
        <w:annotationRef/>
      </w:r>
      <w:r>
        <w:t xml:space="preserve">In introduction you must need to give the explanation on cryptography. Then talk about symmetric and asymmetric cryptography in two different paragraphs. Write one paragraph regarding literature review. What the other papers done, for example some paper work only with symmetric or asymmetric techniques. Then mention how your paper is arranged. For </w:t>
      </w:r>
      <w:proofErr w:type="gramStart"/>
      <w:r>
        <w:t>example ,</w:t>
      </w:r>
      <w:proofErr w:type="gramEnd"/>
      <w:r>
        <w:t xml:space="preserve"> in section two, different protocols/algorithms of symmetric algorithms are introduced in section 3, asymmetric algorithms are introduced…</w:t>
      </w:r>
    </w:p>
  </w:comment>
  <w:comment w:id="105" w:author="navid" w:date="2018-05-26T10:36:00Z" w:initials="n">
    <w:p w14:paraId="525ED4BA" w14:textId="77777777" w:rsidR="003B6EF1" w:rsidRDefault="003B6EF1">
      <w:pPr>
        <w:pStyle w:val="CommentText"/>
      </w:pPr>
      <w:r>
        <w:rPr>
          <w:rStyle w:val="CommentReference"/>
        </w:rPr>
        <w:annotationRef/>
      </w:r>
      <w:r>
        <w:t xml:space="preserve">Poor sentence </w:t>
      </w:r>
    </w:p>
  </w:comment>
  <w:comment w:id="107" w:author="navid" w:date="2018-05-26T10:37:00Z" w:initials="n">
    <w:p w14:paraId="1B13CFD8" w14:textId="77777777" w:rsidR="003B6EF1" w:rsidRDefault="003B6EF1">
      <w:pPr>
        <w:pStyle w:val="CommentText"/>
      </w:pPr>
      <w:r>
        <w:rPr>
          <w:rStyle w:val="CommentReference"/>
        </w:rPr>
        <w:annotationRef/>
      </w:r>
      <w:r>
        <w:t xml:space="preserve">Rewrite the </w:t>
      </w:r>
      <w:proofErr w:type="gramStart"/>
      <w:r>
        <w:t>sentence ,</w:t>
      </w:r>
      <w:proofErr w:type="gramEnd"/>
      <w:r>
        <w:t xml:space="preserve"> by making it more simple and meaning full. </w:t>
      </w:r>
    </w:p>
  </w:comment>
  <w:comment w:id="115" w:author="navid" w:date="2018-05-26T10:39:00Z" w:initials="n">
    <w:p w14:paraId="62195700" w14:textId="77777777" w:rsidR="00B008A0" w:rsidRDefault="00B008A0">
      <w:pPr>
        <w:pStyle w:val="CommentText"/>
      </w:pPr>
      <w:r>
        <w:rPr>
          <w:rStyle w:val="CommentReference"/>
        </w:rPr>
        <w:annotationRef/>
      </w:r>
      <w:r>
        <w:t xml:space="preserve">Don’t need to explain the whole process!! Just make it simple with few lines and without mentioning numbers. </w:t>
      </w:r>
    </w:p>
  </w:comment>
  <w:comment w:id="160" w:author="navid" w:date="2018-05-26T10:52:00Z" w:initials="n">
    <w:p w14:paraId="012B8A6C" w14:textId="77777777" w:rsidR="00242F3B" w:rsidRDefault="00242F3B">
      <w:pPr>
        <w:pStyle w:val="CommentText"/>
      </w:pPr>
      <w:r>
        <w:rPr>
          <w:rStyle w:val="CommentReference"/>
        </w:rPr>
        <w:annotationRef/>
      </w:r>
      <w:r>
        <w:t>Again make it simple and move it in the introduction section.</w:t>
      </w:r>
    </w:p>
  </w:comment>
  <w:comment w:id="218" w:author="navid" w:date="2018-05-26T11:07:00Z" w:initials="n">
    <w:p w14:paraId="7E6A0887" w14:textId="77777777" w:rsidR="001E03AD" w:rsidRDefault="001E03AD">
      <w:pPr>
        <w:pStyle w:val="CommentText"/>
      </w:pPr>
      <w:r>
        <w:rPr>
          <w:rStyle w:val="CommentReference"/>
        </w:rPr>
        <w:annotationRef/>
      </w:r>
      <w:r>
        <w:t xml:space="preserve">Analyze both table separately with table number and explain which algorithm can be better in term of time complexity and security.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9F6C9" w15:done="0"/>
  <w15:commentEx w15:paraId="718D3CB5" w15:done="0"/>
  <w15:commentEx w15:paraId="525ED4BA" w15:done="0"/>
  <w15:commentEx w15:paraId="1B13CFD8" w15:done="0"/>
  <w15:commentEx w15:paraId="62195700" w15:done="0"/>
  <w15:commentEx w15:paraId="012B8A6C" w15:done="0"/>
  <w15:commentEx w15:paraId="7E6A08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0E55078"/>
    <w:multiLevelType w:val="multilevel"/>
    <w:tmpl w:val="01A8DD12"/>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3"/>
  </w:num>
  <w:num w:numId="10">
    <w:abstractNumId w:val="2"/>
  </w:num>
  <w:num w:numId="11">
    <w:abstractNumId w:val="5"/>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m">
    <w15:presenceInfo w15:providerId="None" w15:userId="S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10E10"/>
    <w:rsid w:val="000366FF"/>
    <w:rsid w:val="00041DD1"/>
    <w:rsid w:val="00065531"/>
    <w:rsid w:val="00086D4F"/>
    <w:rsid w:val="000A02BC"/>
    <w:rsid w:val="000C18CB"/>
    <w:rsid w:val="00135BFE"/>
    <w:rsid w:val="00143CC2"/>
    <w:rsid w:val="00152A9A"/>
    <w:rsid w:val="001C6561"/>
    <w:rsid w:val="001D68F6"/>
    <w:rsid w:val="001D7BBA"/>
    <w:rsid w:val="001E03AD"/>
    <w:rsid w:val="001E33C4"/>
    <w:rsid w:val="001E4B91"/>
    <w:rsid w:val="00213704"/>
    <w:rsid w:val="0022739C"/>
    <w:rsid w:val="00242F3B"/>
    <w:rsid w:val="002560F0"/>
    <w:rsid w:val="0025647A"/>
    <w:rsid w:val="002D3234"/>
    <w:rsid w:val="002D508E"/>
    <w:rsid w:val="002E5F1C"/>
    <w:rsid w:val="00310392"/>
    <w:rsid w:val="00366E14"/>
    <w:rsid w:val="00367700"/>
    <w:rsid w:val="003B6EF1"/>
    <w:rsid w:val="003C03D5"/>
    <w:rsid w:val="003D1FBB"/>
    <w:rsid w:val="003E7CC8"/>
    <w:rsid w:val="003F7291"/>
    <w:rsid w:val="0040492C"/>
    <w:rsid w:val="00425E59"/>
    <w:rsid w:val="0046478A"/>
    <w:rsid w:val="00491B83"/>
    <w:rsid w:val="00497C47"/>
    <w:rsid w:val="004B23A4"/>
    <w:rsid w:val="004C6CAB"/>
    <w:rsid w:val="004E08CE"/>
    <w:rsid w:val="00516608"/>
    <w:rsid w:val="00520671"/>
    <w:rsid w:val="005517A5"/>
    <w:rsid w:val="00564578"/>
    <w:rsid w:val="00581A72"/>
    <w:rsid w:val="00582534"/>
    <w:rsid w:val="005857DC"/>
    <w:rsid w:val="005876C4"/>
    <w:rsid w:val="00593E8B"/>
    <w:rsid w:val="005C15AD"/>
    <w:rsid w:val="005E4927"/>
    <w:rsid w:val="00624CA8"/>
    <w:rsid w:val="007116B3"/>
    <w:rsid w:val="007A0392"/>
    <w:rsid w:val="007A1AD0"/>
    <w:rsid w:val="00801DA7"/>
    <w:rsid w:val="00802D60"/>
    <w:rsid w:val="00856F4F"/>
    <w:rsid w:val="008B56BB"/>
    <w:rsid w:val="008D5567"/>
    <w:rsid w:val="008E3982"/>
    <w:rsid w:val="008F104D"/>
    <w:rsid w:val="00930083"/>
    <w:rsid w:val="009306D8"/>
    <w:rsid w:val="009522DB"/>
    <w:rsid w:val="00975180"/>
    <w:rsid w:val="009D4608"/>
    <w:rsid w:val="009E04F7"/>
    <w:rsid w:val="009E4438"/>
    <w:rsid w:val="00A224DC"/>
    <w:rsid w:val="00A532D7"/>
    <w:rsid w:val="00A64081"/>
    <w:rsid w:val="00A7026F"/>
    <w:rsid w:val="00A77AF1"/>
    <w:rsid w:val="00AA69FA"/>
    <w:rsid w:val="00AD6851"/>
    <w:rsid w:val="00B008A0"/>
    <w:rsid w:val="00B07672"/>
    <w:rsid w:val="00B17DEF"/>
    <w:rsid w:val="00B41027"/>
    <w:rsid w:val="00BB3B95"/>
    <w:rsid w:val="00C07BAC"/>
    <w:rsid w:val="00C27EFF"/>
    <w:rsid w:val="00C35B70"/>
    <w:rsid w:val="00C61E47"/>
    <w:rsid w:val="00CA7BDC"/>
    <w:rsid w:val="00CB6E01"/>
    <w:rsid w:val="00D35B71"/>
    <w:rsid w:val="00D56DD7"/>
    <w:rsid w:val="00DC06B3"/>
    <w:rsid w:val="00DF0717"/>
    <w:rsid w:val="00EA4899"/>
    <w:rsid w:val="00EE5020"/>
    <w:rsid w:val="00F07147"/>
    <w:rsid w:val="00F50728"/>
    <w:rsid w:val="00F61A42"/>
    <w:rsid w:val="00F64AA0"/>
    <w:rsid w:val="00F8508C"/>
    <w:rsid w:val="00FC4280"/>
    <w:rsid w:val="00FF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0C18"/>
  <w15:docId w15:val="{0838DFE1-D577-4687-AD97-E0C05892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 w:type="character" w:styleId="CommentReference">
    <w:name w:val="annotation reference"/>
    <w:basedOn w:val="DefaultParagraphFont"/>
    <w:uiPriority w:val="99"/>
    <w:semiHidden/>
    <w:unhideWhenUsed/>
    <w:rsid w:val="0046478A"/>
    <w:rPr>
      <w:sz w:val="16"/>
      <w:szCs w:val="16"/>
    </w:rPr>
  </w:style>
  <w:style w:type="paragraph" w:styleId="CommentText">
    <w:name w:val="annotation text"/>
    <w:basedOn w:val="Normal"/>
    <w:link w:val="CommentTextChar"/>
    <w:uiPriority w:val="99"/>
    <w:semiHidden/>
    <w:unhideWhenUsed/>
    <w:rsid w:val="0046478A"/>
    <w:pPr>
      <w:spacing w:line="240" w:lineRule="auto"/>
    </w:pPr>
    <w:rPr>
      <w:sz w:val="20"/>
      <w:szCs w:val="20"/>
    </w:rPr>
  </w:style>
  <w:style w:type="character" w:customStyle="1" w:styleId="CommentTextChar">
    <w:name w:val="Comment Text Char"/>
    <w:basedOn w:val="DefaultParagraphFont"/>
    <w:link w:val="CommentText"/>
    <w:uiPriority w:val="99"/>
    <w:semiHidden/>
    <w:rsid w:val="0046478A"/>
    <w:rPr>
      <w:sz w:val="20"/>
      <w:szCs w:val="20"/>
    </w:rPr>
  </w:style>
  <w:style w:type="paragraph" w:styleId="CommentSubject">
    <w:name w:val="annotation subject"/>
    <w:basedOn w:val="CommentText"/>
    <w:next w:val="CommentText"/>
    <w:link w:val="CommentSubjectChar"/>
    <w:uiPriority w:val="99"/>
    <w:semiHidden/>
    <w:unhideWhenUsed/>
    <w:rsid w:val="0046478A"/>
    <w:rPr>
      <w:b/>
      <w:bCs/>
    </w:rPr>
  </w:style>
  <w:style w:type="character" w:customStyle="1" w:styleId="CommentSubjectChar">
    <w:name w:val="Comment Subject Char"/>
    <w:basedOn w:val="CommentTextChar"/>
    <w:link w:val="CommentSubject"/>
    <w:uiPriority w:val="99"/>
    <w:semiHidden/>
    <w:rsid w:val="004647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di-mgt.com.au/public-key-crypto-discrete-logs-4-ds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techopedia.com/definition/27504/digital-signature-algorithm-ds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4CA05-6EA0-41A1-BFCD-3D3FBC76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Siam</cp:lastModifiedBy>
  <cp:revision>7</cp:revision>
  <dcterms:created xsi:type="dcterms:W3CDTF">2018-05-26T05:11:00Z</dcterms:created>
  <dcterms:modified xsi:type="dcterms:W3CDTF">2018-05-26T18:24:00Z</dcterms:modified>
</cp:coreProperties>
</file>