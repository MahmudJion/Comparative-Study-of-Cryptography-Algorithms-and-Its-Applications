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395" w:rsidRPr="00B053F4" w:rsidRDefault="00752395" w:rsidP="00752395"/>
    <w:p w:rsidR="00752395" w:rsidRPr="00B053F4" w:rsidRDefault="00752395" w:rsidP="00752395">
      <w:pPr>
        <w:rPr>
          <w:rFonts w:ascii="Times New Roman" w:hAnsi="Times New Roman" w:cs="Times New Roman"/>
          <w:b/>
          <w:sz w:val="36"/>
          <w:szCs w:val="36"/>
        </w:rPr>
      </w:pPr>
      <w:r w:rsidRPr="00B053F4">
        <w:rPr>
          <w:rFonts w:ascii="Times New Roman" w:hAnsi="Times New Roman" w:cs="Times New Roman"/>
          <w:b/>
          <w:sz w:val="36"/>
          <w:szCs w:val="36"/>
        </w:rPr>
        <w:t>A Performance Analysis of Cryptographic Algorithms</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b/>
          <w:sz w:val="24"/>
          <w:szCs w:val="24"/>
        </w:rPr>
        <w:t>Abstract</w:t>
      </w:r>
      <w:r w:rsidRPr="00B053F4">
        <w:rPr>
          <w:rFonts w:ascii="Times New Roman" w:hAnsi="Times New Roman" w:cs="Times New Roman"/>
          <w:sz w:val="24"/>
          <w:szCs w:val="24"/>
        </w:rPr>
        <w:t>:</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 xml:space="preserve">In modern world, security is the most valuable term in the field of communication system. Security comes along with many technologies and methods, where one of the most secure one is Cryptography where ordinary plain text is converted into cipher text for transferring data to the valid user. Cryptography algorithms can be divided into two types based on the number of keys such as Symmetric and Asymmetric where Symmetric algorithm works with one single key and Asymmetric algorithm works with two different keys. However, </w:t>
      </w:r>
      <w:r>
        <w:rPr>
          <w:rFonts w:ascii="Times New Roman" w:hAnsi="Times New Roman" w:cs="Times New Roman"/>
          <w:sz w:val="24"/>
          <w:szCs w:val="24"/>
        </w:rPr>
        <w:t xml:space="preserve">selecting the appropriate algorithms for specific application has been always a challenging task because of </w:t>
      </w:r>
      <w:r w:rsidRPr="00B053F4">
        <w:rPr>
          <w:rFonts w:ascii="Times New Roman" w:hAnsi="Times New Roman" w:cs="Times New Roman"/>
          <w:sz w:val="24"/>
          <w:szCs w:val="24"/>
        </w:rPr>
        <w:t xml:space="preserve">the </w:t>
      </w:r>
      <w:r>
        <w:rPr>
          <w:rFonts w:ascii="Times New Roman" w:hAnsi="Times New Roman" w:cs="Times New Roman"/>
          <w:sz w:val="24"/>
          <w:szCs w:val="24"/>
        </w:rPr>
        <w:t xml:space="preserve">latency, key size, </w:t>
      </w:r>
      <w:r w:rsidRPr="00B053F4">
        <w:rPr>
          <w:rFonts w:ascii="Times New Roman" w:hAnsi="Times New Roman" w:cs="Times New Roman"/>
          <w:sz w:val="24"/>
          <w:szCs w:val="24"/>
        </w:rPr>
        <w:t>and security issues</w:t>
      </w:r>
      <w:r>
        <w:rPr>
          <w:rFonts w:ascii="Times New Roman" w:hAnsi="Times New Roman" w:cs="Times New Roman"/>
          <w:sz w:val="24"/>
          <w:szCs w:val="24"/>
        </w:rPr>
        <w:t>.</w:t>
      </w:r>
      <w:r w:rsidRPr="00B053F4">
        <w:rPr>
          <w:rFonts w:ascii="Times New Roman" w:hAnsi="Times New Roman" w:cs="Times New Roman"/>
          <w:sz w:val="24"/>
          <w:szCs w:val="24"/>
        </w:rPr>
        <w:t xml:space="preserve"> </w:t>
      </w:r>
      <w:r>
        <w:rPr>
          <w:rFonts w:ascii="Times New Roman" w:hAnsi="Times New Roman" w:cs="Times New Roman"/>
          <w:sz w:val="24"/>
          <w:szCs w:val="24"/>
        </w:rPr>
        <w:t>Cryptographic algorithms faces</w:t>
      </w:r>
      <w:r w:rsidRPr="00B053F4">
        <w:rPr>
          <w:rFonts w:ascii="Times New Roman" w:hAnsi="Times New Roman" w:cs="Times New Roman"/>
          <w:sz w:val="24"/>
          <w:szCs w:val="24"/>
        </w:rPr>
        <w:t xml:space="preserve"> </w:t>
      </w:r>
      <w:r>
        <w:rPr>
          <w:rFonts w:ascii="Times New Roman" w:hAnsi="Times New Roman" w:cs="Times New Roman"/>
          <w:sz w:val="24"/>
          <w:szCs w:val="24"/>
        </w:rPr>
        <w:t xml:space="preserve">different type of </w:t>
      </w:r>
      <w:r w:rsidRPr="00B053F4">
        <w:rPr>
          <w:rFonts w:ascii="Times New Roman" w:hAnsi="Times New Roman" w:cs="Times New Roman"/>
          <w:sz w:val="24"/>
          <w:szCs w:val="24"/>
        </w:rPr>
        <w:t xml:space="preserve">attacks like brute force attack, man in the middle attack and cycle attacks which are still remained as threads. </w:t>
      </w:r>
      <w:r>
        <w:rPr>
          <w:rFonts w:ascii="Times New Roman" w:hAnsi="Times New Roman" w:cs="Times New Roman"/>
          <w:sz w:val="24"/>
          <w:szCs w:val="24"/>
        </w:rPr>
        <w:t xml:space="preserve">This paper presents the </w:t>
      </w:r>
      <w:r w:rsidRPr="00B053F4">
        <w:rPr>
          <w:rFonts w:ascii="Times New Roman" w:hAnsi="Times New Roman" w:cs="Times New Roman"/>
          <w:sz w:val="24"/>
          <w:szCs w:val="24"/>
        </w:rPr>
        <w:t xml:space="preserve">performance analysis of different techniques of symmetric and asymmetric algorithms </w:t>
      </w:r>
      <w:r>
        <w:rPr>
          <w:rFonts w:ascii="Times New Roman" w:hAnsi="Times New Roman" w:cs="Times New Roman"/>
          <w:sz w:val="24"/>
          <w:szCs w:val="24"/>
        </w:rPr>
        <w:t xml:space="preserve">based on different performance metrics which will help to identify the suitable algorithms for different types of applications with considering the network threads. </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b/>
          <w:sz w:val="24"/>
          <w:szCs w:val="24"/>
        </w:rPr>
        <w:t>Keywords</w:t>
      </w:r>
      <w:r w:rsidRPr="00B053F4">
        <w:rPr>
          <w:rFonts w:ascii="Times New Roman" w:hAnsi="Times New Roman" w:cs="Times New Roman"/>
          <w:sz w:val="24"/>
          <w:szCs w:val="24"/>
        </w:rPr>
        <w:t>: Encryption, Algorithms, Symmetric, Asymmetric</w:t>
      </w:r>
      <w:r>
        <w:rPr>
          <w:rFonts w:ascii="Times New Roman" w:hAnsi="Times New Roman" w:cs="Times New Roman"/>
          <w:sz w:val="24"/>
          <w:szCs w:val="24"/>
        </w:rPr>
        <w:t>, Application</w:t>
      </w:r>
      <w:bookmarkStart w:id="0" w:name="_GoBack"/>
      <w:bookmarkEnd w:id="0"/>
      <w:del w:id="1" w:author="navid" w:date="2018-07-15T12:17:00Z">
        <w:r w:rsidRPr="00B053F4" w:rsidDel="00C160C1">
          <w:rPr>
            <w:rFonts w:ascii="Times New Roman" w:hAnsi="Times New Roman" w:cs="Times New Roman"/>
            <w:sz w:val="24"/>
            <w:szCs w:val="24"/>
          </w:rPr>
          <w:delText xml:space="preserve"> </w:delText>
        </w:r>
      </w:del>
      <w:ins w:id="2" w:author="navid" w:date="2018-07-15T12:17:00Z">
        <w:r w:rsidR="00C160C1">
          <w:rPr>
            <w:rFonts w:ascii="Times New Roman" w:hAnsi="Times New Roman" w:cs="Times New Roman"/>
            <w:sz w:val="24"/>
            <w:szCs w:val="24"/>
          </w:rPr>
          <w:t>s</w:t>
        </w:r>
      </w:ins>
      <w:r w:rsidRPr="00B053F4">
        <w:rPr>
          <w:rFonts w:ascii="Times New Roman" w:hAnsi="Times New Roman" w:cs="Times New Roman"/>
          <w:sz w:val="24"/>
          <w:szCs w:val="24"/>
        </w:rPr>
        <w:t xml:space="preserve"> </w:t>
      </w:r>
    </w:p>
    <w:p w:rsidR="00752395" w:rsidRPr="00B053F4" w:rsidRDefault="00752395" w:rsidP="00752395">
      <w:pPr>
        <w:pStyle w:val="ListParagraph"/>
        <w:numPr>
          <w:ilvl w:val="0"/>
          <w:numId w:val="1"/>
        </w:numPr>
        <w:rPr>
          <w:rFonts w:ascii="Times New Roman" w:hAnsi="Times New Roman" w:cs="Times New Roman"/>
          <w:sz w:val="24"/>
          <w:szCs w:val="24"/>
        </w:rPr>
      </w:pPr>
      <w:r w:rsidRPr="00B053F4">
        <w:rPr>
          <w:rFonts w:ascii="Times New Roman" w:hAnsi="Times New Roman" w:cs="Times New Roman"/>
          <w:b/>
          <w:sz w:val="24"/>
          <w:szCs w:val="24"/>
        </w:rPr>
        <w:t>Introduction</w:t>
      </w:r>
      <w:r w:rsidRPr="00B053F4">
        <w:rPr>
          <w:rFonts w:ascii="Times New Roman" w:hAnsi="Times New Roman" w:cs="Times New Roman"/>
          <w:sz w:val="24"/>
          <w:szCs w:val="24"/>
        </w:rPr>
        <w:t>:</w:t>
      </w:r>
    </w:p>
    <w:p w:rsidR="00752395" w:rsidRPr="00B053F4" w:rsidRDefault="00752395" w:rsidP="007A172B">
      <w:pPr>
        <w:jc w:val="both"/>
        <w:rPr>
          <w:rFonts w:ascii="Times New Roman" w:hAnsi="Times New Roman" w:cs="Times New Roman"/>
          <w:sz w:val="24"/>
          <w:szCs w:val="24"/>
        </w:rPr>
      </w:pPr>
      <w:r w:rsidRPr="00B053F4">
        <w:rPr>
          <w:rFonts w:ascii="Times New Roman" w:hAnsi="Times New Roman" w:cs="Times New Roman"/>
          <w:sz w:val="24"/>
          <w:szCs w:val="24"/>
        </w:rPr>
        <w:t xml:space="preserve">Cryptography is a process of translating the original plain text in to cipher text. The sender translates the plaintext in to cipher text. In this way when the data sends to receiver the sender translate the plaintext into chipper text. Then the receiver converts it to plaintext for reading data. The passion of the cryptography is to protect data from unauthorized access. When the data sends to receiver as chipper text, then third party can’t access the data as the original form. The way that the plaintext hides the data is called encryption. The way of the encrypting the input or plaintext which is unreadable is called chipper text. The way that takes encrypting message to the receiver and translates as readable form is called decryption. </w:t>
      </w:r>
    </w:p>
    <w:p w:rsidR="00752395" w:rsidRPr="00B053F4" w:rsidRDefault="00752395" w:rsidP="007A172B">
      <w:pPr>
        <w:jc w:val="both"/>
        <w:rPr>
          <w:rFonts w:ascii="Times New Roman" w:hAnsi="Times New Roman" w:cs="Times New Roman"/>
          <w:sz w:val="24"/>
          <w:szCs w:val="24"/>
        </w:rPr>
      </w:pPr>
      <w:r w:rsidRPr="00B053F4">
        <w:rPr>
          <w:rFonts w:ascii="Times New Roman" w:hAnsi="Times New Roman" w:cs="Times New Roman"/>
          <w:sz w:val="24"/>
          <w:szCs w:val="24"/>
        </w:rPr>
        <w:t xml:space="preserve">In Symmetric, it’s uses only one key to send data from sender to receiver. It uses private key and secret key number which can be number, word and also string. Both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 and its encryption, in which case the stream cipher is self-synchronizing. A block cipher converts a fixed-length block of plaintext into a block of cipher text which is of </w:t>
      </w:r>
      <w:r w:rsidRPr="00B053F4">
        <w:rPr>
          <w:rFonts w:ascii="Times New Roman" w:hAnsi="Times New Roman" w:cs="Times New Roman"/>
          <w:sz w:val="24"/>
          <w:szCs w:val="24"/>
        </w:rPr>
        <w:lastRenderedPageBreak/>
        <w:t>the same length. In decryption, same secret key is used by applying the reverse transformation of the cipher text block and original plain text is produced [2].</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Asymmetric uses two keys where one is public and another is private. It’s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one is the private key and it is known only by the owner [12].</w:t>
      </w:r>
    </w:p>
    <w:p w:rsidR="00752395" w:rsidRPr="00B053F4" w:rsidRDefault="00752395" w:rsidP="00752395">
      <w:pPr>
        <w:jc w:val="both"/>
        <w:rPr>
          <w:rStyle w:val="fontstyle01"/>
          <w:rFonts w:ascii="Times New Roman" w:hAnsi="Times New Roman" w:cs="Times New Roman"/>
          <w:sz w:val="24"/>
          <w:szCs w:val="24"/>
        </w:rPr>
      </w:pPr>
      <w:r w:rsidRPr="00B053F4">
        <w:rPr>
          <w:rFonts w:ascii="Times New Roman" w:hAnsi="Times New Roman" w:cs="Times New Roman"/>
          <w:sz w:val="24"/>
          <w:szCs w:val="24"/>
        </w:rPr>
        <w:t>On a paper [3]</w:t>
      </w:r>
      <w:r w:rsidRPr="00B053F4">
        <w:rPr>
          <w:rStyle w:val="fontstyle01"/>
          <w:rFonts w:ascii="Times New Roman" w:hAnsi="Times New Roman" w:cs="Times New Roman"/>
          <w:sz w:val="24"/>
          <w:szCs w:val="24"/>
        </w:rPr>
        <w:t xml:space="preserve"> some of selected algorithm such as DES, 3DES, </w:t>
      </w:r>
      <w:r>
        <w:rPr>
          <w:rStyle w:val="fontstyle01"/>
          <w:rFonts w:ascii="Times New Roman" w:hAnsi="Times New Roman" w:cs="Times New Roman"/>
          <w:sz w:val="24"/>
          <w:szCs w:val="24"/>
        </w:rPr>
        <w:t xml:space="preserve">AES, Blowfish </w:t>
      </w:r>
      <w:r w:rsidR="00351CEC">
        <w:rPr>
          <w:rStyle w:val="fontstyle01"/>
          <w:rFonts w:ascii="Times New Roman" w:hAnsi="Times New Roman" w:cs="Times New Roman"/>
          <w:sz w:val="24"/>
          <w:szCs w:val="24"/>
        </w:rPr>
        <w:t>(</w:t>
      </w:r>
      <w:r>
        <w:rPr>
          <w:rStyle w:val="fontstyle01"/>
          <w:rFonts w:ascii="Times New Roman" w:hAnsi="Times New Roman" w:cs="Times New Roman"/>
          <w:sz w:val="24"/>
          <w:szCs w:val="24"/>
        </w:rPr>
        <w:t>Symmetric</w:t>
      </w:r>
      <w:r w:rsidR="00351CEC">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and</w:t>
      </w:r>
      <w:r w:rsidRPr="00B053F4">
        <w:rPr>
          <w:rStyle w:val="fontstyle01"/>
          <w:rFonts w:ascii="Times New Roman" w:hAnsi="Times New Roman" w:cs="Times New Roman"/>
          <w:sz w:val="24"/>
          <w:szCs w:val="24"/>
        </w:rPr>
        <w:t xml:space="preserve"> RSA</w:t>
      </w:r>
      <w:r>
        <w:rPr>
          <w:rStyle w:val="fontstyle01"/>
          <w:rFonts w:ascii="Times New Roman" w:hAnsi="Times New Roman" w:cs="Times New Roman"/>
          <w:sz w:val="24"/>
          <w:szCs w:val="24"/>
        </w:rPr>
        <w:t xml:space="preserve"> </w:t>
      </w:r>
      <w:r w:rsidRPr="00B053F4">
        <w:rPr>
          <w:rStyle w:val="fontstyle01"/>
          <w:rFonts w:ascii="Times New Roman" w:hAnsi="Times New Roman" w:cs="Times New Roman"/>
          <w:sz w:val="24"/>
          <w:szCs w:val="24"/>
        </w:rPr>
        <w:t xml:space="preserve">and </w:t>
      </w:r>
      <w:proofErr w:type="spellStart"/>
      <w:r w:rsidRPr="00B053F4">
        <w:rPr>
          <w:rStyle w:val="fontstyle01"/>
          <w:rFonts w:ascii="Times New Roman" w:hAnsi="Times New Roman" w:cs="Times New Roman"/>
          <w:sz w:val="24"/>
          <w:szCs w:val="24"/>
        </w:rPr>
        <w:t>Diffie</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Hellmen</w:t>
      </w:r>
      <w:proofErr w:type="spellEnd"/>
      <w:r>
        <w:rPr>
          <w:rStyle w:val="fontstyle01"/>
          <w:rFonts w:ascii="Times New Roman" w:hAnsi="Times New Roman" w:cs="Times New Roman"/>
          <w:sz w:val="24"/>
          <w:szCs w:val="24"/>
        </w:rPr>
        <w:t xml:space="preserve"> (Asymmetric) </w:t>
      </w:r>
      <w:r w:rsidRPr="00B053F4">
        <w:rPr>
          <w:rStyle w:val="fontstyle01"/>
          <w:rFonts w:ascii="Times New Roman" w:hAnsi="Times New Roman" w:cs="Times New Roman"/>
          <w:sz w:val="24"/>
          <w:szCs w:val="24"/>
        </w:rPr>
        <w:t>are</w:t>
      </w:r>
      <w:r>
        <w:rPr>
          <w:rStyle w:val="fontstyle01"/>
          <w:rFonts w:ascii="Times New Roman" w:hAnsi="Times New Roman" w:cs="Times New Roman"/>
          <w:sz w:val="24"/>
          <w:szCs w:val="24"/>
        </w:rPr>
        <w:t xml:space="preserve"> </w:t>
      </w:r>
      <w:r w:rsidRPr="00B053F4">
        <w:rPr>
          <w:rStyle w:val="fontstyle01"/>
          <w:rFonts w:ascii="Times New Roman" w:hAnsi="Times New Roman" w:cs="Times New Roman"/>
          <w:sz w:val="24"/>
          <w:szCs w:val="24"/>
        </w:rPr>
        <w:t>analyzed based on high key length where they found that DES works better.</w:t>
      </w:r>
    </w:p>
    <w:p w:rsidR="00752395" w:rsidRPr="00B053F4" w:rsidRDefault="00752395" w:rsidP="00752395">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In</w:t>
      </w:r>
      <w:r w:rsidRPr="00B053F4">
        <w:rPr>
          <w:rStyle w:val="fontstyle01"/>
          <w:rFonts w:ascii="Times New Roman" w:hAnsi="Times New Roman" w:cs="Times New Roman"/>
          <w:sz w:val="24"/>
          <w:szCs w:val="24"/>
        </w:rPr>
        <w:t xml:space="preserve"> [4] </w:t>
      </w:r>
      <w:r>
        <w:rPr>
          <w:rStyle w:val="fontstyle01"/>
          <w:rFonts w:ascii="Times New Roman" w:hAnsi="Times New Roman" w:cs="Times New Roman"/>
          <w:sz w:val="24"/>
          <w:szCs w:val="24"/>
        </w:rPr>
        <w:t xml:space="preserve">performance analysis has been done based on </w:t>
      </w:r>
      <w:r w:rsidRPr="00B053F4">
        <w:rPr>
          <w:rStyle w:val="fontstyle01"/>
          <w:rFonts w:ascii="Times New Roman" w:hAnsi="Times New Roman" w:cs="Times New Roman"/>
          <w:sz w:val="24"/>
          <w:szCs w:val="24"/>
        </w:rPr>
        <w:t xml:space="preserve">security and challenge issues of </w:t>
      </w:r>
      <w:r>
        <w:rPr>
          <w:rStyle w:val="fontstyle01"/>
          <w:rFonts w:ascii="Times New Roman" w:hAnsi="Times New Roman" w:cs="Times New Roman"/>
          <w:sz w:val="24"/>
          <w:szCs w:val="24"/>
        </w:rPr>
        <w:t xml:space="preserve">different symmetric algorithms, such as - </w:t>
      </w:r>
      <w:r w:rsidRPr="00B053F4">
        <w:rPr>
          <w:rStyle w:val="fontstyle01"/>
          <w:rFonts w:ascii="Times New Roman" w:hAnsi="Times New Roman" w:cs="Times New Roman"/>
          <w:sz w:val="24"/>
          <w:szCs w:val="24"/>
        </w:rPr>
        <w:t>AES, DES, Blowfish and RSA algorithm in terms of using them in cloud computing was discussed.</w:t>
      </w:r>
    </w:p>
    <w:p w:rsidR="00752395" w:rsidRPr="00B053F4" w:rsidRDefault="00752395" w:rsidP="00752395">
      <w:pPr>
        <w:jc w:val="both"/>
        <w:rPr>
          <w:rStyle w:val="fontstyle01"/>
          <w:rFonts w:ascii="Times New Roman" w:hAnsi="Times New Roman" w:cs="Times New Roman"/>
          <w:sz w:val="24"/>
          <w:szCs w:val="24"/>
        </w:rPr>
      </w:pPr>
      <w:r w:rsidRPr="00B053F4">
        <w:rPr>
          <w:rStyle w:val="fontstyle01"/>
          <w:rFonts w:ascii="Times New Roman" w:hAnsi="Times New Roman" w:cs="Times New Roman"/>
          <w:sz w:val="24"/>
          <w:szCs w:val="24"/>
        </w:rPr>
        <w:t xml:space="preserve">In a paper [1] compared both symmetric (DES, 3DES, AES, Blowfish) and asymmetric (RSA, </w:t>
      </w:r>
      <w:proofErr w:type="spellStart"/>
      <w:r w:rsidRPr="00B053F4">
        <w:rPr>
          <w:rStyle w:val="fontstyle01"/>
          <w:rFonts w:ascii="Times New Roman" w:hAnsi="Times New Roman" w:cs="Times New Roman"/>
          <w:sz w:val="24"/>
          <w:szCs w:val="24"/>
        </w:rPr>
        <w:t>Diffe</w:t>
      </w:r>
      <w:proofErr w:type="spellEnd"/>
      <w:r w:rsidRPr="00B053F4">
        <w:rPr>
          <w:rStyle w:val="fontstyle01"/>
          <w:rFonts w:ascii="Times New Roman" w:hAnsi="Times New Roman" w:cs="Times New Roman"/>
          <w:sz w:val="24"/>
          <w:szCs w:val="24"/>
        </w:rPr>
        <w:t>-Hellman, ECC) key algorithms based of advantages and disadvantages along with the importance of both types.</w:t>
      </w:r>
    </w:p>
    <w:p w:rsidR="00752395" w:rsidRDefault="00752395" w:rsidP="00C63550">
      <w:pPr>
        <w:jc w:val="both"/>
        <w:rPr>
          <w:rFonts w:ascii="Times New Roman" w:hAnsi="Times New Roman" w:cs="Times New Roman"/>
          <w:sz w:val="24"/>
          <w:szCs w:val="24"/>
        </w:rPr>
      </w:pPr>
      <w:r>
        <w:rPr>
          <w:rFonts w:ascii="Times New Roman" w:hAnsi="Times New Roman" w:cs="Times New Roman"/>
          <w:sz w:val="24"/>
          <w:szCs w:val="24"/>
        </w:rPr>
        <w:t xml:space="preserve">From the above literature study, it has been found that the performance of the symmetric or asymmetric algorithms varies greatly depending on </w:t>
      </w:r>
      <w:r w:rsidRPr="00B053F4">
        <w:rPr>
          <w:rFonts w:ascii="Times New Roman" w:hAnsi="Times New Roman" w:cs="Times New Roman"/>
          <w:sz w:val="24"/>
          <w:szCs w:val="24"/>
        </w:rPr>
        <w:t>different</w:t>
      </w:r>
      <w:r>
        <w:rPr>
          <w:rFonts w:ascii="Times New Roman" w:hAnsi="Times New Roman" w:cs="Times New Roman"/>
          <w:sz w:val="24"/>
          <w:szCs w:val="24"/>
        </w:rPr>
        <w:t xml:space="preserve"> parameters, such as </w:t>
      </w:r>
      <w:r w:rsidRPr="00B053F4">
        <w:rPr>
          <w:rFonts w:ascii="Times New Roman" w:hAnsi="Times New Roman" w:cs="Times New Roman"/>
          <w:sz w:val="24"/>
          <w:szCs w:val="24"/>
        </w:rPr>
        <w:t>security threads</w:t>
      </w:r>
      <w:r>
        <w:rPr>
          <w:rFonts w:ascii="Times New Roman" w:hAnsi="Times New Roman" w:cs="Times New Roman"/>
          <w:sz w:val="24"/>
          <w:szCs w:val="24"/>
        </w:rPr>
        <w:t xml:space="preserve">, latency, key size. </w:t>
      </w:r>
    </w:p>
    <w:p w:rsidR="00752395" w:rsidRDefault="00752395" w:rsidP="005A44CB">
      <w:pPr>
        <w:jc w:val="both"/>
        <w:rPr>
          <w:rFonts w:ascii="Times New Roman" w:hAnsi="Times New Roman" w:cs="Times New Roman"/>
          <w:sz w:val="24"/>
          <w:szCs w:val="24"/>
        </w:rPr>
      </w:pPr>
      <w:r>
        <w:rPr>
          <w:rFonts w:ascii="Times New Roman" w:hAnsi="Times New Roman" w:cs="Times New Roman"/>
          <w:sz w:val="24"/>
          <w:szCs w:val="24"/>
        </w:rPr>
        <w:t xml:space="preserve">In this paper we have focused on the performance analysis of the different algorithms </w:t>
      </w:r>
      <w:r w:rsidR="00442D39">
        <w:rPr>
          <w:rFonts w:ascii="Times New Roman" w:hAnsi="Times New Roman" w:cs="Times New Roman"/>
          <w:sz w:val="24"/>
          <w:szCs w:val="24"/>
        </w:rPr>
        <w:t>for</w:t>
      </w:r>
      <w:r>
        <w:rPr>
          <w:rFonts w:ascii="Times New Roman" w:hAnsi="Times New Roman" w:cs="Times New Roman"/>
          <w:sz w:val="24"/>
          <w:szCs w:val="24"/>
        </w:rPr>
        <w:t xml:space="preserve"> both symmetric and asymmetric</w:t>
      </w:r>
      <w:r w:rsidR="00B4084A">
        <w:rPr>
          <w:rFonts w:ascii="Times New Roman" w:hAnsi="Times New Roman" w:cs="Times New Roman"/>
          <w:sz w:val="24"/>
          <w:szCs w:val="24"/>
        </w:rPr>
        <w:t xml:space="preserve"> cryptography</w:t>
      </w:r>
      <w:r>
        <w:rPr>
          <w:rFonts w:ascii="Times New Roman" w:hAnsi="Times New Roman" w:cs="Times New Roman"/>
          <w:sz w:val="24"/>
          <w:szCs w:val="24"/>
        </w:rPr>
        <w:t xml:space="preserve"> based on their applications and security threads alongside with other parameters. This will enable the researchers or other network security service providers to select the appropriate algorithms for their system.  </w:t>
      </w:r>
    </w:p>
    <w:p w:rsidR="00752395" w:rsidRPr="00B053F4" w:rsidRDefault="00752395" w:rsidP="00B4084A">
      <w:pPr>
        <w:jc w:val="both"/>
        <w:rPr>
          <w:rFonts w:ascii="Times New Roman" w:hAnsi="Times New Roman" w:cs="Times New Roman"/>
          <w:sz w:val="24"/>
          <w:szCs w:val="24"/>
        </w:rPr>
      </w:pPr>
      <w:r w:rsidRPr="00351CEC">
        <w:rPr>
          <w:rFonts w:ascii="Times New Roman" w:hAnsi="Times New Roman" w:cs="Times New Roman"/>
          <w:sz w:val="24"/>
          <w:szCs w:val="24"/>
        </w:rPr>
        <w:t>The paper presents the research works in according to the following sections</w:t>
      </w:r>
      <w:r w:rsidRPr="00B053F4">
        <w:rPr>
          <w:rFonts w:ascii="Times New Roman" w:hAnsi="Times New Roman" w:cs="Times New Roman"/>
          <w:sz w:val="24"/>
          <w:szCs w:val="24"/>
        </w:rPr>
        <w:t xml:space="preserve">, 2 Related Works where various research papers are provide on this topic then in 3.Symmetric Cryptographic Algorithms and 4.Asymmetric Cryptographic Algorithms where different techniques of this type are discussed. After that we provide 5.Result and Comparison of these algorithms and finally in 6.Discussion and 7.Conclusion presented based on the performance result.         </w:t>
      </w:r>
    </w:p>
    <w:p w:rsidR="00752395" w:rsidRPr="00B053F4" w:rsidRDefault="00752395" w:rsidP="00752395">
      <w:pPr>
        <w:pStyle w:val="ListParagraph"/>
        <w:numPr>
          <w:ilvl w:val="0"/>
          <w:numId w:val="1"/>
        </w:numPr>
        <w:jc w:val="both"/>
        <w:rPr>
          <w:rFonts w:ascii="Times New Roman" w:hAnsi="Times New Roman" w:cs="Times New Roman"/>
          <w:sz w:val="24"/>
          <w:szCs w:val="24"/>
        </w:rPr>
      </w:pPr>
      <w:r w:rsidRPr="00B053F4">
        <w:rPr>
          <w:rFonts w:ascii="Times New Roman" w:hAnsi="Times New Roman" w:cs="Times New Roman"/>
          <w:b/>
          <w:sz w:val="24"/>
          <w:szCs w:val="24"/>
        </w:rPr>
        <w:t>Symmetric</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Cryptography</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Algorithm</w:t>
      </w:r>
      <w:r w:rsidRPr="00B053F4">
        <w:rPr>
          <w:rFonts w:ascii="Times New Roman" w:hAnsi="Times New Roman" w:cs="Times New Roman"/>
          <w:sz w:val="24"/>
          <w:szCs w:val="24"/>
        </w:rPr>
        <w:t>:</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In this section various type of symmetric algorithms are individually discussed in terms of their working procedure, advantages and disadvantages.</w:t>
      </w:r>
    </w:p>
    <w:p w:rsidR="00752395" w:rsidRPr="00B053F4" w:rsidRDefault="00752395" w:rsidP="00752395">
      <w:pPr>
        <w:pStyle w:val="ListParagraph"/>
        <w:jc w:val="both"/>
        <w:rPr>
          <w:rFonts w:ascii="Times New Roman" w:hAnsi="Times New Roman" w:cs="Times New Roman"/>
          <w:sz w:val="24"/>
          <w:szCs w:val="24"/>
        </w:rPr>
      </w:pPr>
      <w:r w:rsidRPr="00B053F4">
        <w:rPr>
          <w:rFonts w:ascii="Times New Roman" w:hAnsi="Times New Roman" w:cs="Times New Roman"/>
          <w:sz w:val="24"/>
          <w:szCs w:val="24"/>
        </w:rPr>
        <w:t xml:space="preserve">                      </w:t>
      </w:r>
    </w:p>
    <w:p w:rsidR="00752395" w:rsidRPr="00B053F4" w:rsidRDefault="00752395" w:rsidP="00752395">
      <w:pPr>
        <w:pStyle w:val="ListParagraph"/>
        <w:numPr>
          <w:ilvl w:val="1"/>
          <w:numId w:val="1"/>
        </w:numPr>
        <w:rPr>
          <w:rFonts w:ascii="Times New Roman" w:hAnsi="Times New Roman" w:cs="Times New Roman"/>
          <w:sz w:val="24"/>
          <w:szCs w:val="24"/>
        </w:rPr>
      </w:pPr>
      <w:r w:rsidRPr="00B053F4">
        <w:rPr>
          <w:rFonts w:ascii="Times New Roman" w:hAnsi="Times New Roman" w:cs="Times New Roman"/>
          <w:b/>
          <w:sz w:val="24"/>
          <w:szCs w:val="24"/>
        </w:rPr>
        <w:t xml:space="preserve"> AES</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Algorithm:</w:t>
      </w:r>
    </w:p>
    <w:p w:rsidR="00752395" w:rsidRPr="00B053F4" w:rsidRDefault="00752395" w:rsidP="00752395">
      <w:pPr>
        <w:spacing w:after="0"/>
        <w:rPr>
          <w:rStyle w:val="fontstyle01"/>
          <w:rFonts w:ascii="Times New Roman" w:hAnsi="Times New Roman" w:cs="Times New Roman"/>
          <w:sz w:val="24"/>
          <w:szCs w:val="24"/>
        </w:rPr>
      </w:pPr>
      <w:r w:rsidRPr="00B053F4">
        <w:rPr>
          <w:rStyle w:val="fontstyle01"/>
          <w:rFonts w:ascii="Times New Roman" w:hAnsi="Times New Roman" w:cs="Times New Roman"/>
          <w:sz w:val="24"/>
          <w:szCs w:val="24"/>
        </w:rPr>
        <w:lastRenderedPageBreak/>
        <w:t xml:space="preserve">AES (Advanced Encryption Standard) was first introduced by </w:t>
      </w:r>
      <w:proofErr w:type="spellStart"/>
      <w:r w:rsidRPr="00B053F4">
        <w:rPr>
          <w:rStyle w:val="fontstyle01"/>
          <w:rFonts w:ascii="Times New Roman" w:hAnsi="Times New Roman" w:cs="Times New Roman"/>
          <w:sz w:val="24"/>
          <w:szCs w:val="24"/>
        </w:rPr>
        <w:t>Rijndael</w:t>
      </w:r>
      <w:proofErr w:type="spellEnd"/>
      <w:r w:rsidRPr="00B053F4">
        <w:rPr>
          <w:rStyle w:val="fontstyle01"/>
          <w:rFonts w:ascii="Times New Roman" w:hAnsi="Times New Roman" w:cs="Times New Roman"/>
          <w:sz w:val="24"/>
          <w:szCs w:val="24"/>
        </w:rPr>
        <w:t xml:space="preserve"> in Oct-2000 Designed by Vincent </w:t>
      </w:r>
      <w:proofErr w:type="spellStart"/>
      <w:r w:rsidRPr="00B053F4">
        <w:rPr>
          <w:rStyle w:val="fontstyle01"/>
          <w:rFonts w:ascii="Times New Roman" w:hAnsi="Times New Roman" w:cs="Times New Roman"/>
          <w:sz w:val="24"/>
          <w:szCs w:val="24"/>
        </w:rPr>
        <w:t>Rijmen</w:t>
      </w:r>
      <w:proofErr w:type="spellEnd"/>
      <w:r w:rsidRPr="00B053F4">
        <w:rPr>
          <w:rStyle w:val="fontstyle01"/>
          <w:rFonts w:ascii="Times New Roman" w:hAnsi="Times New Roman" w:cs="Times New Roman"/>
          <w:sz w:val="24"/>
          <w:szCs w:val="24"/>
        </w:rPr>
        <w:t xml:space="preserve"> and Joan </w:t>
      </w:r>
      <w:proofErr w:type="spellStart"/>
      <w:r w:rsidRPr="00B053F4">
        <w:rPr>
          <w:rStyle w:val="fontstyle01"/>
          <w:rFonts w:ascii="Times New Roman" w:hAnsi="Times New Roman" w:cs="Times New Roman"/>
          <w:sz w:val="24"/>
          <w:szCs w:val="24"/>
        </w:rPr>
        <w:t>Daemen</w:t>
      </w:r>
      <w:proofErr w:type="spellEnd"/>
      <w:r w:rsidRPr="00B053F4">
        <w:rPr>
          <w:rStyle w:val="fontstyle01"/>
          <w:rFonts w:ascii="Times New Roman" w:hAnsi="Times New Roman" w:cs="Times New Roman"/>
          <w:sz w:val="24"/>
          <w:szCs w:val="24"/>
        </w:rPr>
        <w:t xml:space="preserve"> in</w:t>
      </w:r>
      <w:r w:rsidRPr="00B053F4">
        <w:rPr>
          <w:rFonts w:ascii="Times New Roman" w:hAnsi="Times New Roman" w:cs="Times New Roman"/>
          <w:sz w:val="24"/>
          <w:szCs w:val="24"/>
        </w:rPr>
        <w:t xml:space="preserve"> </w:t>
      </w:r>
      <w:r w:rsidRPr="00B053F4">
        <w:rPr>
          <w:rStyle w:val="fontstyle01"/>
          <w:rFonts w:ascii="Times New Roman" w:hAnsi="Times New Roman" w:cs="Times New Roman"/>
          <w:sz w:val="24"/>
          <w:szCs w:val="24"/>
        </w:rPr>
        <w:t>Belgium. AES is a symmetric block cipher that can Block size128bit, Cipher keys 128,192and 256</w:t>
      </w:r>
      <w:r w:rsidRPr="00B053F4">
        <w:rPr>
          <w:rFonts w:ascii="Times New Roman" w:hAnsi="Times New Roman" w:cs="Times New Roman"/>
          <w:sz w:val="24"/>
          <w:szCs w:val="24"/>
        </w:rPr>
        <w:t xml:space="preserve"> </w:t>
      </w:r>
      <w:r w:rsidRPr="00B053F4">
        <w:rPr>
          <w:rStyle w:val="fontstyle01"/>
          <w:rFonts w:ascii="Times New Roman" w:hAnsi="Times New Roman" w:cs="Times New Roman"/>
          <w:sz w:val="24"/>
          <w:szCs w:val="24"/>
        </w:rPr>
        <w:t>bits. Basically, encryption algorithms are divided into three major categories – transposition,</w:t>
      </w:r>
      <w:r w:rsidRPr="00B053F4">
        <w:rPr>
          <w:rFonts w:ascii="Times New Roman" w:hAnsi="Times New Roman" w:cs="Times New Roman"/>
          <w:sz w:val="24"/>
          <w:szCs w:val="24"/>
        </w:rPr>
        <w:t xml:space="preserve"> </w:t>
      </w:r>
      <w:r w:rsidRPr="00B053F4">
        <w:rPr>
          <w:rStyle w:val="fontstyle01"/>
          <w:rFonts w:ascii="Times New Roman" w:hAnsi="Times New Roman" w:cs="Times New Roman"/>
          <w:sz w:val="24"/>
          <w:szCs w:val="24"/>
        </w:rPr>
        <w:t>substitution, and transposition – substitution technique. This algorithm uses a round function that</w:t>
      </w:r>
      <w:r w:rsidRPr="00B053F4">
        <w:rPr>
          <w:rFonts w:ascii="Times New Roman" w:hAnsi="Times New Roman" w:cs="Times New Roman"/>
          <w:sz w:val="24"/>
          <w:szCs w:val="24"/>
        </w:rPr>
        <w:t xml:space="preserve"> </w:t>
      </w:r>
      <w:r w:rsidRPr="00B053F4">
        <w:rPr>
          <w:rStyle w:val="fontstyle01"/>
          <w:rFonts w:ascii="Times New Roman" w:hAnsi="Times New Roman" w:cs="Times New Roman"/>
          <w:sz w:val="24"/>
          <w:szCs w:val="24"/>
        </w:rPr>
        <w:t>is compared of four different byte-oriented transformations such as Sub byte, Shift row, Mix column, Add round key. Number of rounds to be used depends on the length of key [3].</w:t>
      </w:r>
    </w:p>
    <w:p w:rsidR="00752395" w:rsidRPr="00B053F4" w:rsidRDefault="00752395" w:rsidP="00752395">
      <w:pPr>
        <w:spacing w:after="0"/>
        <w:rPr>
          <w:rStyle w:val="fontstyle01"/>
          <w:rFonts w:ascii="Times New Roman" w:hAnsi="Times New Roman" w:cs="Times New Roman"/>
          <w:sz w:val="24"/>
          <w:szCs w:val="24"/>
        </w:rPr>
      </w:pP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These numbers of rounds, 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As AES implemented in system as robust security protocol, the higher length of keys such as 128, 192 and 256 bits are encrypted in this method easily. The main uses of AES come with applications of wireless communication, financial transaction and e-commerce business. While the limitation of AES based on simplified algebraic architecture and as every block is encrypted in the same way all the time. </w:t>
      </w:r>
    </w:p>
    <w:p w:rsidR="00752395" w:rsidRPr="00B053F4" w:rsidRDefault="00752395" w:rsidP="00752395">
      <w:pPr>
        <w:pStyle w:val="ListParagraph"/>
        <w:numPr>
          <w:ilvl w:val="1"/>
          <w:numId w:val="1"/>
        </w:numPr>
        <w:rPr>
          <w:rFonts w:ascii="Times New Roman" w:hAnsi="Times New Roman" w:cs="Times New Roman"/>
          <w:sz w:val="24"/>
          <w:szCs w:val="24"/>
        </w:rPr>
      </w:pPr>
      <w:r w:rsidRPr="00B053F4">
        <w:rPr>
          <w:rFonts w:ascii="Times New Roman" w:hAnsi="Times New Roman" w:cs="Times New Roman"/>
          <w:b/>
          <w:sz w:val="24"/>
          <w:szCs w:val="24"/>
        </w:rPr>
        <w:t xml:space="preserve"> DES Algorithm:</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Des (Data Encryption Standard) was developed in 1970 at IBM by Horst </w:t>
      </w:r>
      <w:proofErr w:type="spellStart"/>
      <w:r w:rsidRPr="00B053F4">
        <w:rPr>
          <w:rFonts w:ascii="Times New Roman" w:hAnsi="Times New Roman" w:cs="Times New Roman"/>
          <w:sz w:val="24"/>
          <w:szCs w:val="24"/>
        </w:rPr>
        <w:t>Feistel</w:t>
      </w:r>
      <w:proofErr w:type="spellEnd"/>
      <w:r w:rsidRPr="00B053F4">
        <w:rPr>
          <w:rFonts w:ascii="Times New Roman" w:hAnsi="Times New Roman" w:cs="Times New Roman"/>
          <w:sz w:val="24"/>
          <w:szCs w:val="24"/>
        </w:rPr>
        <w:t>.  This encryption standard was recommended by NIST (National Institute of Standards Technology) [5].</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In DES 64 bits of plain text goes as input, which produces 64 bits of cipher text. Even if 64 bit key is actual input, the key length is 56 for this algorithm. DES consists of a16-round series of substitution and permutation. Thus, data and key bits are shifted, permutated, </w:t>
      </w:r>
      <w:proofErr w:type="spellStart"/>
      <w:r w:rsidRPr="00B053F4">
        <w:rPr>
          <w:rFonts w:ascii="Times New Roman" w:hAnsi="Times New Roman" w:cs="Times New Roman"/>
          <w:sz w:val="24"/>
          <w:szCs w:val="24"/>
        </w:rPr>
        <w:t>XORed</w:t>
      </w:r>
      <w:proofErr w:type="spellEnd"/>
      <w:r w:rsidRPr="00B053F4">
        <w:rPr>
          <w:rFonts w:ascii="Times New Roman" w:hAnsi="Times New Roman" w:cs="Times New Roman"/>
          <w:sz w:val="24"/>
          <w:szCs w:val="24"/>
        </w:rPr>
        <w:t>, and sent through 8 boxes, a set of lookup tables that are essential to the DES algorithm. The Decryption process is performed in reverse. This makes it a symmetric key algorithm [4]</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The DES algorithm’s encryption and decryption speed is fast in terms of other symmetric algorithms. One of the important advantages is with having used </w:t>
      </w:r>
      <w:r w:rsidR="00374A68">
        <w:rPr>
          <w:rFonts w:ascii="Times New Roman" w:hAnsi="Times New Roman" w:cs="Times New Roman"/>
          <w:sz w:val="24"/>
          <w:szCs w:val="24"/>
        </w:rPr>
        <w:t>DES;</w:t>
      </w:r>
      <w:r w:rsidRPr="00B053F4">
        <w:rPr>
          <w:rFonts w:ascii="Times New Roman" w:hAnsi="Times New Roman" w:cs="Times New Roman"/>
          <w:sz w:val="24"/>
          <w:szCs w:val="24"/>
        </w:rPr>
        <w:t xml:space="preserve"> much faster public-key systems can be made. DES uses the least memory while encryption time [6]. On the other hand, DES is considered weak and insecure because it was recorded with many attacks as the key </w:t>
      </w:r>
      <w:r w:rsidRPr="00B053F4">
        <w:rPr>
          <w:rFonts w:ascii="Times New Roman" w:hAnsi="Times New Roman" w:cs="Times New Roman"/>
          <w:sz w:val="24"/>
          <w:szCs w:val="24"/>
        </w:rPr>
        <w:lastRenderedPageBreak/>
        <w:t>length is 56 which are too sm</w:t>
      </w:r>
      <w:r w:rsidR="00374A68">
        <w:rPr>
          <w:rFonts w:ascii="Times New Roman" w:hAnsi="Times New Roman" w:cs="Times New Roman"/>
          <w:sz w:val="24"/>
          <w:szCs w:val="24"/>
        </w:rPr>
        <w:t>all [5]. The application of DES is</w:t>
      </w:r>
      <w:r w:rsidRPr="00B053F4">
        <w:rPr>
          <w:rFonts w:ascii="Times New Roman" w:hAnsi="Times New Roman" w:cs="Times New Roman"/>
          <w:sz w:val="24"/>
          <w:szCs w:val="24"/>
        </w:rPr>
        <w:t xml:space="preserve"> popular encryption technique where this processes images like JPEG format and Bitmap image.</w:t>
      </w:r>
    </w:p>
    <w:p w:rsidR="00752395" w:rsidRPr="00B053F4" w:rsidRDefault="00752395" w:rsidP="00752395">
      <w:pPr>
        <w:pStyle w:val="Default"/>
        <w:numPr>
          <w:ilvl w:val="1"/>
          <w:numId w:val="1"/>
        </w:numPr>
        <w:spacing w:line="360" w:lineRule="auto"/>
        <w:rPr>
          <w:rFonts w:ascii="Times New Roman" w:hAnsi="Times New Roman" w:cs="Times New Roman"/>
          <w:color w:val="auto"/>
        </w:rPr>
      </w:pPr>
      <w:r w:rsidRPr="00B053F4">
        <w:rPr>
          <w:rFonts w:ascii="Times New Roman" w:hAnsi="Times New Roman" w:cs="Times New Roman"/>
          <w:b/>
          <w:color w:val="auto"/>
        </w:rPr>
        <w:t xml:space="preserve"> 3DES Algorithm:</w:t>
      </w:r>
    </w:p>
    <w:p w:rsidR="00752395" w:rsidRPr="00B053F4" w:rsidRDefault="00752395" w:rsidP="00752395">
      <w:pPr>
        <w:spacing w:after="0"/>
        <w:rPr>
          <w:rStyle w:val="fontstyle01"/>
          <w:rFonts w:ascii="Times New Roman" w:hAnsi="Times New Roman"/>
          <w:sz w:val="24"/>
          <w:szCs w:val="24"/>
        </w:rPr>
      </w:pPr>
      <w:r w:rsidRPr="00B053F4">
        <w:rPr>
          <w:rStyle w:val="fontstyle01"/>
          <w:rFonts w:ascii="Times New Roman" w:hAnsi="Times New Roman"/>
          <w:sz w:val="24"/>
          <w:szCs w:val="24"/>
        </w:rPr>
        <w:t>3DES or the Triple Data Encryption Algorithm was developed to address the obvious flaws in DES without de-signing a whole new cryptosystem [7]. With the idea that Double DES may not be strong enough to prevent a meet-in-the-middle attack has led to the development of 3DES, which was developed in 1999 by IBM by a team led by Walter Tuchman [8]. This type of attack is one of the main reasons why 2DES was replaced by 3DES.</w:t>
      </w:r>
    </w:p>
    <w:p w:rsidR="00752395" w:rsidRPr="00B053F4" w:rsidRDefault="00752395" w:rsidP="00752395">
      <w:pPr>
        <w:spacing w:after="0"/>
        <w:rPr>
          <w:rStyle w:val="fontstyle01"/>
          <w:rFonts w:ascii="Times New Roman" w:hAnsi="Times New Roman"/>
          <w:sz w:val="24"/>
          <w:szCs w:val="24"/>
        </w:rPr>
      </w:pPr>
      <w:r w:rsidRPr="00B053F4">
        <w:rPr>
          <w:rStyle w:val="fontstyle01"/>
          <w:rFonts w:ascii="Times New Roman" w:hAnsi="Times New Roman"/>
          <w:sz w:val="24"/>
          <w:szCs w:val="24"/>
        </w:rPr>
        <w:t xml:space="preserve"> </w:t>
      </w:r>
    </w:p>
    <w:p w:rsidR="00752395" w:rsidRPr="00B053F4" w:rsidRDefault="00752395" w:rsidP="00752395">
      <w:pPr>
        <w:spacing w:after="0"/>
        <w:rPr>
          <w:rStyle w:val="fontstyle01"/>
          <w:rFonts w:ascii="Times New Roman" w:hAnsi="Times New Roman"/>
          <w:sz w:val="24"/>
          <w:szCs w:val="24"/>
        </w:rPr>
      </w:pPr>
      <w:r w:rsidRPr="00B053F4">
        <w:rPr>
          <w:rStyle w:val="fontstyle01"/>
          <w:rFonts w:ascii="Times New Roman" w:hAnsi="Times New Roman"/>
          <w:sz w:val="24"/>
          <w:szCs w:val="24"/>
        </w:rPr>
        <w:t xml:space="preserve">3DES works in much the same way as DES, except that goes through three cycles during the encryption process, using three keys: encryption, decryption, and another encryption. It has a key length of 192 bits (64 bits x 3 keys), but its actual strength is 168 bits (56 bits x 3 keys). </w:t>
      </w:r>
    </w:p>
    <w:p w:rsidR="00752395" w:rsidRPr="00B053F4" w:rsidRDefault="00752395" w:rsidP="00752395">
      <w:pPr>
        <w:spacing w:after="0"/>
        <w:rPr>
          <w:rStyle w:val="fontstyle01"/>
          <w:rFonts w:ascii="Times New Roman" w:hAnsi="Times New Roman"/>
          <w:sz w:val="24"/>
          <w:szCs w:val="24"/>
        </w:rPr>
      </w:pPr>
      <w:r w:rsidRPr="00B053F4">
        <w:rPr>
          <w:rStyle w:val="fontstyle01"/>
          <w:rFonts w:ascii="Times New Roman" w:hAnsi="Times New Roman"/>
          <w:sz w:val="24"/>
          <w:szCs w:val="24"/>
        </w:rPr>
        <w:t xml:space="preserve">This method is three times as strong as DES, yet it also means that it is three times slower because of the triple processing [9]. One thing is very important that all three keys must be different. If any of the keys are found to be same, it will be easier for a hacker to discover the plaintext. For this reason, several modes of operation were designed by researchers for symmetric block ciphers such as 3DES. </w:t>
      </w:r>
    </w:p>
    <w:p w:rsidR="00752395" w:rsidRPr="00B053F4" w:rsidRDefault="00752395" w:rsidP="00752395">
      <w:pPr>
        <w:spacing w:after="0"/>
        <w:rPr>
          <w:rStyle w:val="fontstyle01"/>
          <w:rFonts w:ascii="Times New Roman" w:hAnsi="Times New Roman"/>
          <w:sz w:val="24"/>
          <w:szCs w:val="24"/>
        </w:rPr>
      </w:pPr>
    </w:p>
    <w:p w:rsidR="00752395" w:rsidRPr="00B053F4" w:rsidRDefault="00752395" w:rsidP="00752395">
      <w:pPr>
        <w:spacing w:after="0"/>
        <w:rPr>
          <w:rStyle w:val="fontstyle01"/>
          <w:rFonts w:ascii="Times New Roman" w:hAnsi="Times New Roman"/>
          <w:sz w:val="24"/>
          <w:szCs w:val="24"/>
        </w:rPr>
      </w:pPr>
      <w:r w:rsidRPr="00B053F4">
        <w:rPr>
          <w:rStyle w:val="fontstyle01"/>
          <w:rFonts w:ascii="Times New Roman" w:hAnsi="Times New Roman"/>
          <w:sz w:val="24"/>
          <w:szCs w:val="24"/>
        </w:rPr>
        <w:t xml:space="preserve">Researchers found that 3DES cipher suffers from a fundamental weakness linked to its small (64-bit) block size, i.e. the size of plaintext that it can encrypt. Also </w:t>
      </w:r>
      <w:r w:rsidRPr="00B053F4">
        <w:rPr>
          <w:rStyle w:val="fontstyle01"/>
          <w:rFonts w:ascii="Times New Roman" w:hAnsi="Times New Roman" w:cs="Times New Roman"/>
          <w:sz w:val="24"/>
          <w:szCs w:val="24"/>
        </w:rPr>
        <w:t xml:space="preserve">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Deprecated and disabled everywhere [11]. Along with this still 3DES use in password protection of user content and system data. </w:t>
      </w:r>
    </w:p>
    <w:p w:rsidR="00752395" w:rsidRPr="00B053F4" w:rsidRDefault="00752395" w:rsidP="00752395">
      <w:pPr>
        <w:spacing w:after="0"/>
        <w:rPr>
          <w:rFonts w:ascii="Times New Roman" w:hAnsi="Times New Roman"/>
          <w:sz w:val="24"/>
          <w:szCs w:val="24"/>
        </w:rPr>
      </w:pPr>
    </w:p>
    <w:p w:rsidR="00752395" w:rsidRPr="00B053F4" w:rsidRDefault="00752395" w:rsidP="00752395">
      <w:pPr>
        <w:pStyle w:val="ListParagraph"/>
        <w:numPr>
          <w:ilvl w:val="0"/>
          <w:numId w:val="1"/>
        </w:numPr>
        <w:jc w:val="both"/>
        <w:rPr>
          <w:rFonts w:ascii="Times New Roman" w:hAnsi="Times New Roman" w:cs="Times New Roman"/>
          <w:sz w:val="24"/>
          <w:szCs w:val="24"/>
        </w:rPr>
      </w:pPr>
      <w:r w:rsidRPr="00B053F4">
        <w:rPr>
          <w:rFonts w:ascii="Times New Roman" w:hAnsi="Times New Roman" w:cs="Times New Roman"/>
          <w:b/>
          <w:sz w:val="24"/>
          <w:szCs w:val="24"/>
        </w:rPr>
        <w:t>Asymmetric</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Cryptography</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Algorithms</w:t>
      </w:r>
      <w:r w:rsidRPr="00B053F4">
        <w:rPr>
          <w:rFonts w:ascii="Times New Roman" w:hAnsi="Times New Roman" w:cs="Times New Roman"/>
          <w:sz w:val="24"/>
          <w:szCs w:val="24"/>
        </w:rPr>
        <w:t>:</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In this section various type of asymmetric algorithms are individually discussed in terms of their working procedure, advantages and disadvantages.</w:t>
      </w:r>
    </w:p>
    <w:p w:rsidR="00752395" w:rsidRPr="00B053F4" w:rsidRDefault="00752395" w:rsidP="00752395">
      <w:pPr>
        <w:pStyle w:val="ListParagraph"/>
        <w:numPr>
          <w:ilvl w:val="1"/>
          <w:numId w:val="1"/>
        </w:numPr>
        <w:jc w:val="both"/>
        <w:rPr>
          <w:rFonts w:ascii="Times New Roman" w:hAnsi="Times New Roman" w:cs="Times New Roman"/>
          <w:sz w:val="24"/>
          <w:szCs w:val="24"/>
        </w:rPr>
      </w:pPr>
      <w:r w:rsidRPr="00B053F4">
        <w:rPr>
          <w:rFonts w:ascii="Times New Roman" w:hAnsi="Times New Roman" w:cs="Times New Roman"/>
          <w:b/>
          <w:sz w:val="24"/>
          <w:szCs w:val="24"/>
        </w:rPr>
        <w:t xml:space="preserve"> RSA Algorithm:</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In 1978 RSA was designed by Ron </w:t>
      </w:r>
      <w:proofErr w:type="spellStart"/>
      <w:r w:rsidRPr="00B053F4">
        <w:rPr>
          <w:rFonts w:ascii="Times New Roman" w:hAnsi="Times New Roman" w:cs="Times New Roman"/>
          <w:sz w:val="24"/>
          <w:szCs w:val="24"/>
        </w:rPr>
        <w:t>Rivest</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Adi</w:t>
      </w:r>
      <w:proofErr w:type="spellEnd"/>
      <w:r w:rsidRPr="00B053F4">
        <w:rPr>
          <w:rFonts w:ascii="Times New Roman" w:hAnsi="Times New Roman" w:cs="Times New Roman"/>
          <w:sz w:val="24"/>
          <w:szCs w:val="24"/>
        </w:rPr>
        <w:t xml:space="preserve"> Shamir, and Leonard </w:t>
      </w:r>
      <w:proofErr w:type="spellStart"/>
      <w:r w:rsidRPr="00B053F4">
        <w:rPr>
          <w:rFonts w:ascii="Times New Roman" w:hAnsi="Times New Roman" w:cs="Times New Roman"/>
          <w:sz w:val="24"/>
          <w:szCs w:val="24"/>
        </w:rPr>
        <w:t>Adleman</w:t>
      </w:r>
      <w:proofErr w:type="spellEnd"/>
      <w:r w:rsidRPr="00B053F4">
        <w:rPr>
          <w:rFonts w:ascii="Times New Roman" w:hAnsi="Times New Roman" w:cs="Times New Roman"/>
          <w:sz w:val="24"/>
          <w:szCs w:val="24"/>
        </w:rPr>
        <w:t xml:space="preserve"> .It is the most common public key algorithm. It’s one of the best known public key cryptosystems [13].</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w:t>
      </w:r>
    </w:p>
    <w:p w:rsidR="00752395" w:rsidRPr="00B053F4" w:rsidRDefault="00752395" w:rsidP="00752395">
      <w:pPr>
        <w:pStyle w:val="ListParagraph"/>
        <w:numPr>
          <w:ilvl w:val="0"/>
          <w:numId w:val="4"/>
        </w:numPr>
        <w:spacing w:after="0"/>
        <w:rPr>
          <w:rFonts w:ascii="Times New Roman" w:hAnsi="Times New Roman" w:cs="Times New Roman"/>
          <w:sz w:val="24"/>
          <w:szCs w:val="24"/>
        </w:rPr>
      </w:pPr>
      <w:r w:rsidRPr="00B053F4">
        <w:rPr>
          <w:rFonts w:ascii="Times New Roman" w:hAnsi="Times New Roman" w:cs="Times New Roman"/>
          <w:sz w:val="24"/>
          <w:szCs w:val="24"/>
        </w:rPr>
        <w:t xml:space="preserve">Key Generation: Data is encrypted after Key generation is done. </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lastRenderedPageBreak/>
        <w:t>Steps:</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1. Choose two distinct large random prime numbers c &amp; d such that c ≠d</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2. Compute z= c × d.           </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3. Calculate: </w:t>
      </w:r>
      <m:oMath>
        <m:r>
          <m:rPr>
            <m:sty m:val="p"/>
          </m:rPr>
          <w:rPr>
            <w:rFonts w:ascii="Cambria Math" w:hAnsi="Cambria Math" w:cs="Times New Roman"/>
            <w:sz w:val="24"/>
            <w:szCs w:val="24"/>
          </w:rPr>
          <m:t>∅</m:t>
        </m:r>
      </m:oMath>
      <w:r w:rsidRPr="00B053F4">
        <w:rPr>
          <w:rFonts w:ascii="Times New Roman" w:hAnsi="Times New Roman" w:cs="Times New Roman"/>
          <w:sz w:val="24"/>
          <w:szCs w:val="24"/>
        </w:rPr>
        <w:t xml:space="preserve"> (z) = (c-1) (d-1). </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4. Choose an integer e such that 1&lt;e&lt; </w:t>
      </w:r>
      <m:oMath>
        <m:r>
          <m:rPr>
            <m:sty m:val="p"/>
          </m:rPr>
          <w:rPr>
            <w:rFonts w:ascii="Cambria Math" w:hAnsi="Cambria Math" w:cs="Times New Roman"/>
            <w:sz w:val="24"/>
            <w:szCs w:val="24"/>
          </w:rPr>
          <m:t>∅</m:t>
        </m:r>
      </m:oMath>
      <w:r w:rsidRPr="00B053F4">
        <w:rPr>
          <w:rFonts w:ascii="Times New Roman" w:hAnsi="Times New Roman" w:cs="Times New Roman"/>
          <w:sz w:val="24"/>
          <w:szCs w:val="24"/>
        </w:rPr>
        <w:t xml:space="preserve"> (z) </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5. Compute g to satisfy the congruence relation g × e = 1 mod phi (z); g is kept as private key exponent.</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 6. The public key is (z, e) and the private key is (z, g). Keeping all the values g, c, d and </w:t>
      </w:r>
      <m:oMath>
        <m:r>
          <m:rPr>
            <m:sty m:val="p"/>
          </m:rPr>
          <w:rPr>
            <w:rFonts w:ascii="Cambria Math" w:hAnsi="Cambria Math" w:cs="Times New Roman"/>
            <w:sz w:val="24"/>
            <w:szCs w:val="24"/>
          </w:rPr>
          <m:t>∅</m:t>
        </m:r>
      </m:oMath>
      <w:r w:rsidRPr="00B053F4">
        <w:rPr>
          <w:rFonts w:ascii="Times New Roman" w:hAnsi="Times New Roman" w:cs="Times New Roman"/>
          <w:sz w:val="24"/>
          <w:szCs w:val="24"/>
        </w:rPr>
        <w:t xml:space="preserve"> </w:t>
      </w:r>
    </w:p>
    <w:p w:rsidR="00752395" w:rsidRPr="00B053F4" w:rsidRDefault="00752395" w:rsidP="00752395">
      <w:pPr>
        <w:pStyle w:val="ListParagraph"/>
        <w:numPr>
          <w:ilvl w:val="0"/>
          <w:numId w:val="4"/>
        </w:numPr>
        <w:spacing w:after="0"/>
        <w:rPr>
          <w:rFonts w:ascii="Times New Roman" w:hAnsi="Times New Roman" w:cs="Times New Roman"/>
          <w:sz w:val="24"/>
          <w:szCs w:val="24"/>
        </w:rPr>
      </w:pPr>
      <w:r w:rsidRPr="00B053F4">
        <w:rPr>
          <w:rFonts w:ascii="Times New Roman" w:hAnsi="Times New Roman" w:cs="Times New Roman"/>
          <w:sz w:val="24"/>
          <w:szCs w:val="24"/>
        </w:rPr>
        <w:t>Encryption: Encryption is the process of converting original plain text into cipher text.</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Steps:</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Plaintext: A&lt; n </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Cipher text: B= </w:t>
      </w:r>
      <w:proofErr w:type="spellStart"/>
      <w:r w:rsidRPr="00B053F4">
        <w:rPr>
          <w:rFonts w:ascii="Times New Roman" w:hAnsi="Times New Roman" w:cs="Times New Roman"/>
          <w:sz w:val="24"/>
          <w:szCs w:val="24"/>
        </w:rPr>
        <w:t>Ae</w:t>
      </w:r>
      <w:proofErr w:type="spellEnd"/>
      <w:r w:rsidRPr="00B053F4">
        <w:rPr>
          <w:rFonts w:ascii="Times New Roman" w:hAnsi="Times New Roman" w:cs="Times New Roman"/>
          <w:sz w:val="24"/>
          <w:szCs w:val="24"/>
        </w:rPr>
        <w:t xml:space="preserve"> mod n.</w:t>
      </w:r>
    </w:p>
    <w:p w:rsidR="00752395" w:rsidRPr="00B053F4" w:rsidRDefault="00752395" w:rsidP="00752395">
      <w:pPr>
        <w:pStyle w:val="ListParagraph"/>
        <w:numPr>
          <w:ilvl w:val="0"/>
          <w:numId w:val="4"/>
        </w:numPr>
        <w:spacing w:after="0"/>
        <w:rPr>
          <w:rFonts w:ascii="Times New Roman" w:hAnsi="Times New Roman" w:cs="Times New Roman"/>
          <w:sz w:val="24"/>
          <w:szCs w:val="24"/>
        </w:rPr>
      </w:pPr>
      <w:r w:rsidRPr="00B053F4">
        <w:rPr>
          <w:rFonts w:ascii="Times New Roman" w:hAnsi="Times New Roman" w:cs="Times New Roman"/>
          <w:sz w:val="24"/>
          <w:szCs w:val="24"/>
        </w:rPr>
        <w:t>Decryption: Decryption is the process of converting the cipher text to the original plain text.</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Cipher text:  A</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Plaintext: B=Ad mod n [13] [14].</w:t>
      </w:r>
    </w:p>
    <w:p w:rsidR="00752395" w:rsidRPr="00B053F4" w:rsidRDefault="00752395" w:rsidP="00752395">
      <w:pPr>
        <w:spacing w:after="0"/>
        <w:rPr>
          <w:rFonts w:ascii="Times New Roman" w:hAnsi="Times New Roman" w:cs="Times New Roman"/>
          <w:sz w:val="24"/>
          <w:szCs w:val="24"/>
        </w:rPr>
      </w:pPr>
    </w:p>
    <w:p w:rsidR="00752395" w:rsidRPr="00B053F4" w:rsidRDefault="00752395" w:rsidP="00B67C01">
      <w:pPr>
        <w:jc w:val="both"/>
        <w:rPr>
          <w:rFonts w:ascii="Times New Roman" w:hAnsi="Times New Roman" w:cs="Times New Roman"/>
          <w:sz w:val="24"/>
          <w:szCs w:val="24"/>
        </w:rPr>
      </w:pPr>
      <w:r w:rsidRPr="00B053F4">
        <w:rPr>
          <w:rFonts w:ascii="Times New Roman" w:hAnsi="Times New Roman" w:cs="Times New Roman"/>
          <w:sz w:val="24"/>
          <w:szCs w:val="24"/>
        </w:rPr>
        <w:t>The RSA is considered reliable and safe for its secrecy and privacy features. RSA also offers integrity where the content stays in its original form in exchange phase. Disadvantages of RSA is that it takes longest encryption time.it requires  of  similar  lengths  for  c and which is not easy to meet the requirement .Padding techniques are required in this case whic</w:t>
      </w:r>
      <w:r w:rsidR="00345EBA">
        <w:rPr>
          <w:rFonts w:ascii="Times New Roman" w:hAnsi="Times New Roman" w:cs="Times New Roman"/>
          <w:sz w:val="24"/>
          <w:szCs w:val="24"/>
        </w:rPr>
        <w:t xml:space="preserve">h leads to more processing time </w:t>
      </w:r>
      <w:r w:rsidRPr="00B053F4">
        <w:rPr>
          <w:rFonts w:ascii="Times New Roman" w:hAnsi="Times New Roman" w:cs="Times New Roman"/>
          <w:sz w:val="24"/>
          <w:szCs w:val="24"/>
        </w:rPr>
        <w:t>[14]</w:t>
      </w:r>
      <w:r w:rsidR="00345EBA">
        <w:rPr>
          <w:rFonts w:ascii="Times New Roman" w:hAnsi="Times New Roman" w:cs="Times New Roman"/>
          <w:sz w:val="24"/>
          <w:szCs w:val="24"/>
        </w:rPr>
        <w:t>.</w:t>
      </w:r>
      <w:r w:rsidRPr="00B053F4">
        <w:rPr>
          <w:rFonts w:ascii="Times New Roman" w:hAnsi="Times New Roman" w:cs="Times New Roman"/>
          <w:sz w:val="24"/>
          <w:szCs w:val="24"/>
        </w:rPr>
        <w:t xml:space="preserve"> RSA is used mostly in hybrid encryption schemes and digital signatures and also in</w:t>
      </w:r>
      <w:r w:rsidRPr="00B053F4">
        <w:rPr>
          <w:rFonts w:ascii="Georgia" w:hAnsi="Georgia"/>
        </w:rPr>
        <w:t> web browsers, chat applications, email, VPNs and any other types of communications that require securely sending data to servers or people.</w:t>
      </w:r>
    </w:p>
    <w:p w:rsidR="00752395" w:rsidRPr="00B053F4" w:rsidRDefault="00752395" w:rsidP="00752395">
      <w:pPr>
        <w:pStyle w:val="ListParagraph"/>
        <w:numPr>
          <w:ilvl w:val="1"/>
          <w:numId w:val="1"/>
        </w:numPr>
        <w:rPr>
          <w:rFonts w:ascii="Times New Roman" w:hAnsi="Times New Roman" w:cs="Times New Roman"/>
          <w:bCs/>
          <w:sz w:val="24"/>
          <w:szCs w:val="24"/>
        </w:rPr>
      </w:pPr>
      <w:r w:rsidRPr="00B053F4">
        <w:rPr>
          <w:rFonts w:ascii="Times New Roman" w:hAnsi="Times New Roman" w:cs="Times New Roman"/>
          <w:b/>
          <w:bCs/>
          <w:sz w:val="24"/>
          <w:szCs w:val="24"/>
        </w:rPr>
        <w:t xml:space="preserve"> DSA</w:t>
      </w:r>
      <w:r w:rsidRPr="00B053F4">
        <w:rPr>
          <w:rFonts w:ascii="Times New Roman" w:hAnsi="Times New Roman" w:cs="Times New Roman"/>
          <w:b/>
          <w:sz w:val="24"/>
          <w:szCs w:val="24"/>
        </w:rPr>
        <w:t xml:space="preserve"> Algorithm:</w:t>
      </w:r>
    </w:p>
    <w:p w:rsidR="00752395" w:rsidRPr="00B053F4" w:rsidRDefault="00752395" w:rsidP="00752395">
      <w:pPr>
        <w:rPr>
          <w:rFonts w:ascii="Times New Roman" w:hAnsi="Times New Roman" w:cs="Times New Roman"/>
          <w:sz w:val="24"/>
          <w:szCs w:val="24"/>
          <w:shd w:val="clear" w:color="auto" w:fill="FFFFFF"/>
        </w:rPr>
      </w:pPr>
      <w:r w:rsidRPr="00B053F4">
        <w:rPr>
          <w:rFonts w:ascii="Times New Roman" w:hAnsi="Times New Roman" w:cs="Times New Roman"/>
          <w:sz w:val="24"/>
          <w:szCs w:val="24"/>
          <w:shd w:val="clear" w:color="auto" w:fill="FFFFFF"/>
        </w:rPr>
        <w:t>A digital signature algorithm (DSA) refers to a standard for digital signatures [15]. It was introduced in 1991 by the National Institute of Standards and Technology (NIST) as a better method of creating digital signatures. DSA does not encrypt message digests using private key or decrypt message digests using public key. Instead, it uses unique mathematical functions to create a digital signature consisting of two 160-bit numbers [15].</w:t>
      </w:r>
    </w:p>
    <w:p w:rsidR="00752395" w:rsidRPr="00B053F4" w:rsidRDefault="00752395" w:rsidP="00752395">
      <w:pPr>
        <w:spacing w:after="0" w:line="240" w:lineRule="auto"/>
        <w:rPr>
          <w:rFonts w:ascii="Times New Roman" w:eastAsia="Times New Roman" w:hAnsi="Times New Roman" w:cs="Times New Roman"/>
          <w:bCs/>
          <w:sz w:val="24"/>
          <w:szCs w:val="24"/>
        </w:rPr>
      </w:pPr>
      <w:r w:rsidRPr="00B053F4">
        <w:rPr>
          <w:rFonts w:ascii="Times New Roman" w:eastAsia="Times New Roman" w:hAnsi="Times New Roman" w:cs="Times New Roman"/>
          <w:bCs/>
          <w:smallCaps/>
          <w:sz w:val="24"/>
          <w:szCs w:val="24"/>
        </w:rPr>
        <w:t>DSA Signature Generation:</w:t>
      </w:r>
    </w:p>
    <w:p w:rsidR="00752395" w:rsidRPr="00B053F4" w:rsidRDefault="00752395" w:rsidP="00752395">
      <w:pPr>
        <w:spacing w:after="0" w:line="240" w:lineRule="auto"/>
        <w:rPr>
          <w:rFonts w:ascii="Times New Roman" w:eastAsia="Times New Roman" w:hAnsi="Times New Roman" w:cs="Times New Roman"/>
          <w:sz w:val="24"/>
          <w:szCs w:val="24"/>
        </w:rPr>
      </w:pP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bCs/>
          <w:sz w:val="24"/>
          <w:szCs w:val="24"/>
        </w:rPr>
        <w:t>INPUT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Domain parameters (a, b, c); signer's private key e; message-to-be-signed, S, with message digest d= Hash(S) [16]. </w:t>
      </w:r>
      <w:r w:rsidRPr="00B053F4">
        <w:rPr>
          <w:rFonts w:ascii="Times New Roman" w:hAnsi="Times New Roman" w:cs="Times New Roman"/>
          <w:sz w:val="24"/>
          <w:szCs w:val="24"/>
        </w:rPr>
        <w:br/>
      </w:r>
      <w:r w:rsidRPr="00B053F4">
        <w:rPr>
          <w:rFonts w:ascii="Times New Roman" w:hAnsi="Times New Roman" w:cs="Times New Roman"/>
          <w:bCs/>
          <w:sz w:val="24"/>
          <w:szCs w:val="24"/>
        </w:rPr>
        <w:t>OUTPUT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Signature (x, y). </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At first we’ll have to choose a random i in the range [1, b − 1].</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K = c</w:t>
      </w:r>
      <w:r w:rsidRPr="00B053F4">
        <w:rPr>
          <w:rFonts w:ascii="Times New Roman" w:eastAsia="Times New Roman" w:hAnsi="Times New Roman" w:cs="Times New Roman"/>
          <w:sz w:val="24"/>
          <w:szCs w:val="24"/>
          <w:vertAlign w:val="superscript"/>
        </w:rPr>
        <w:t>i</w:t>
      </w:r>
      <w:r w:rsidRPr="00B053F4">
        <w:rPr>
          <w:rFonts w:ascii="Times New Roman" w:eastAsia="Times New Roman" w:hAnsi="Times New Roman" w:cs="Times New Roman"/>
          <w:sz w:val="24"/>
          <w:szCs w:val="24"/>
        </w:rPr>
        <w:t xml:space="preserve"> mod </w:t>
      </w:r>
      <w:proofErr w:type="gramStart"/>
      <w:r w:rsidRPr="00B053F4">
        <w:rPr>
          <w:rFonts w:ascii="Times New Roman" w:eastAsia="Times New Roman" w:hAnsi="Times New Roman" w:cs="Times New Roman"/>
          <w:sz w:val="24"/>
          <w:szCs w:val="24"/>
        </w:rPr>
        <w:t>a and</w:t>
      </w:r>
      <w:proofErr w:type="gramEnd"/>
      <w:r w:rsidRPr="00B053F4">
        <w:rPr>
          <w:rFonts w:ascii="Times New Roman" w:eastAsia="Times New Roman" w:hAnsi="Times New Roman" w:cs="Times New Roman"/>
          <w:sz w:val="24"/>
          <w:szCs w:val="24"/>
        </w:rPr>
        <w:t> x= K mod b. If x = 0 (unlikely) then we’ll need to go step 1.</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have to compute i</w:t>
      </w:r>
      <w:r w:rsidRPr="00B053F4">
        <w:rPr>
          <w:rFonts w:ascii="Times New Roman" w:eastAsia="Times New Roman" w:hAnsi="Times New Roman" w:cs="Times New Roman"/>
          <w:sz w:val="24"/>
          <w:szCs w:val="24"/>
          <w:vertAlign w:val="superscript"/>
        </w:rPr>
        <w:t>− 1</w:t>
      </w:r>
      <w:r w:rsidRPr="00B053F4">
        <w:rPr>
          <w:rFonts w:ascii="Times New Roman" w:eastAsia="Times New Roman" w:hAnsi="Times New Roman" w:cs="Times New Roman"/>
          <w:sz w:val="24"/>
          <w:szCs w:val="24"/>
        </w:rPr>
        <w:t> mod b.</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lastRenderedPageBreak/>
        <w:t>Then we’ll have to compute d= Hash(S).</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 xml:space="preserve">Then we’ll have to compute y = </w:t>
      </w:r>
      <w:proofErr w:type="spellStart"/>
      <w:r w:rsidRPr="00B053F4">
        <w:rPr>
          <w:rFonts w:ascii="Times New Roman" w:eastAsia="Times New Roman" w:hAnsi="Times New Roman" w:cs="Times New Roman"/>
          <w:sz w:val="24"/>
          <w:szCs w:val="24"/>
        </w:rPr>
        <w:t>i</w:t>
      </w:r>
      <w:proofErr w:type="spellEnd"/>
      <w:r w:rsidRPr="00B053F4">
        <w:rPr>
          <w:rFonts w:ascii="Times New Roman" w:eastAsia="Times New Roman" w:hAnsi="Times New Roman" w:cs="Times New Roman"/>
          <w:sz w:val="24"/>
          <w:szCs w:val="24"/>
          <w:vertAlign w:val="superscript"/>
        </w:rPr>
        <w:t>− 1</w:t>
      </w:r>
      <w:r w:rsidRPr="00B053F4">
        <w:rPr>
          <w:rFonts w:ascii="Times New Roman" w:eastAsia="Times New Roman" w:hAnsi="Times New Roman" w:cs="Times New Roman"/>
          <w:sz w:val="24"/>
          <w:szCs w:val="24"/>
        </w:rPr>
        <w:t xml:space="preserve">(d + </w:t>
      </w:r>
      <w:proofErr w:type="spellStart"/>
      <w:r w:rsidRPr="00B053F4">
        <w:rPr>
          <w:rFonts w:ascii="Times New Roman" w:eastAsia="Times New Roman" w:hAnsi="Times New Roman" w:cs="Times New Roman"/>
          <w:sz w:val="24"/>
          <w:szCs w:val="24"/>
        </w:rPr>
        <w:t>sx</w:t>
      </w:r>
      <w:proofErr w:type="spellEnd"/>
      <w:r w:rsidRPr="00B053F4">
        <w:rPr>
          <w:rFonts w:ascii="Times New Roman" w:eastAsia="Times New Roman" w:hAnsi="Times New Roman" w:cs="Times New Roman"/>
          <w:sz w:val="24"/>
          <w:szCs w:val="24"/>
        </w:rPr>
        <w:t>) mod b. If y = 0 (unlikely) then we’ll have to go step 1.</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Finally it’ll return (x, y) [16].</w:t>
      </w:r>
    </w:p>
    <w:p w:rsidR="00752395" w:rsidRPr="00B053F4" w:rsidRDefault="00752395" w:rsidP="00752395">
      <w:pPr>
        <w:spacing w:after="0" w:line="240" w:lineRule="auto"/>
        <w:rPr>
          <w:rFonts w:ascii="Times New Roman" w:eastAsia="Times New Roman" w:hAnsi="Times New Roman" w:cs="Times New Roman"/>
          <w:bCs/>
          <w:smallCaps/>
          <w:sz w:val="24"/>
          <w:szCs w:val="24"/>
        </w:rPr>
      </w:pPr>
      <w:r w:rsidRPr="00B053F4">
        <w:rPr>
          <w:rFonts w:ascii="Times New Roman" w:eastAsia="Times New Roman" w:hAnsi="Times New Roman" w:cs="Times New Roman"/>
          <w:bCs/>
          <w:smallCaps/>
          <w:sz w:val="24"/>
          <w:szCs w:val="24"/>
        </w:rPr>
        <w:t>DSA Signature Verification:</w:t>
      </w:r>
    </w:p>
    <w:p w:rsidR="00752395" w:rsidRPr="00B053F4" w:rsidRDefault="00752395" w:rsidP="00752395">
      <w:pPr>
        <w:spacing w:after="0" w:line="240" w:lineRule="auto"/>
        <w:rPr>
          <w:rFonts w:ascii="Times New Roman" w:eastAsia="Times New Roman" w:hAnsi="Times New Roman" w:cs="Times New Roman"/>
          <w:sz w:val="24"/>
          <w:szCs w:val="24"/>
        </w:rPr>
      </w:pP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bCs/>
          <w:sz w:val="24"/>
          <w:szCs w:val="24"/>
        </w:rPr>
        <w:t>INPUT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Domain parameters (a, b, c); signer's public key E; signed-message, S, with message digest d= Hash(S); signature (x, y) [16]. </w:t>
      </w:r>
      <w:r w:rsidRPr="00B053F4">
        <w:rPr>
          <w:rFonts w:ascii="Times New Roman" w:hAnsi="Times New Roman" w:cs="Times New Roman"/>
          <w:b/>
          <w:bCs/>
          <w:sz w:val="24"/>
          <w:szCs w:val="24"/>
        </w:rPr>
        <w:br/>
      </w:r>
      <w:r w:rsidRPr="00B053F4">
        <w:rPr>
          <w:rFonts w:ascii="Times New Roman" w:hAnsi="Times New Roman" w:cs="Times New Roman"/>
          <w:bCs/>
          <w:sz w:val="24"/>
          <w:szCs w:val="24"/>
        </w:rPr>
        <w:t>OUTPUT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Either "Accept" or "Reject". </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At first we’ll have to verify that x and y are in the range [1, b − 1]. If not then we’ll have to return "Reject" and stop.</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we’ll have to compute p= y</w:t>
      </w:r>
      <w:r w:rsidRPr="00B053F4">
        <w:rPr>
          <w:rFonts w:ascii="Times New Roman" w:eastAsia="Times New Roman" w:hAnsi="Times New Roman" w:cs="Times New Roman"/>
          <w:sz w:val="24"/>
          <w:szCs w:val="24"/>
          <w:vertAlign w:val="superscript"/>
        </w:rPr>
        <w:t> − 1</w:t>
      </w:r>
      <w:r w:rsidRPr="00B053F4">
        <w:rPr>
          <w:rFonts w:ascii="Times New Roman" w:eastAsia="Times New Roman" w:hAnsi="Times New Roman" w:cs="Times New Roman"/>
          <w:sz w:val="24"/>
          <w:szCs w:val="24"/>
        </w:rPr>
        <w:t> mod b.</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need to compute n= Hash(S).</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In step 4 we’ll have to compute z</w:t>
      </w:r>
      <w:r w:rsidRPr="00B053F4">
        <w:rPr>
          <w:rFonts w:ascii="Times New Roman" w:eastAsia="Times New Roman" w:hAnsi="Times New Roman" w:cs="Times New Roman"/>
          <w:sz w:val="24"/>
          <w:szCs w:val="24"/>
          <w:vertAlign w:val="subscript"/>
        </w:rPr>
        <w:t>1</w:t>
      </w:r>
      <w:r w:rsidRPr="00B053F4">
        <w:rPr>
          <w:rFonts w:ascii="Times New Roman" w:eastAsia="Times New Roman" w:hAnsi="Times New Roman" w:cs="Times New Roman"/>
          <w:sz w:val="24"/>
          <w:szCs w:val="24"/>
        </w:rPr>
        <w:t xml:space="preserve"> = </w:t>
      </w:r>
      <w:proofErr w:type="spellStart"/>
      <w:proofErr w:type="gramStart"/>
      <w:r w:rsidRPr="00B053F4">
        <w:rPr>
          <w:rFonts w:ascii="Times New Roman" w:eastAsia="Times New Roman" w:hAnsi="Times New Roman" w:cs="Times New Roman"/>
          <w:sz w:val="24"/>
          <w:szCs w:val="24"/>
        </w:rPr>
        <w:t>dp</w:t>
      </w:r>
      <w:proofErr w:type="spellEnd"/>
      <w:proofErr w:type="gramEnd"/>
      <w:r w:rsidRPr="00B053F4">
        <w:rPr>
          <w:rFonts w:ascii="Times New Roman" w:eastAsia="Times New Roman" w:hAnsi="Times New Roman" w:cs="Times New Roman"/>
          <w:sz w:val="24"/>
          <w:szCs w:val="24"/>
        </w:rPr>
        <w:t xml:space="preserve"> mod b and z</w:t>
      </w:r>
      <w:r w:rsidRPr="00B053F4">
        <w:rPr>
          <w:rFonts w:ascii="Times New Roman" w:eastAsia="Times New Roman" w:hAnsi="Times New Roman" w:cs="Times New Roman"/>
          <w:sz w:val="24"/>
          <w:szCs w:val="24"/>
          <w:vertAlign w:val="subscript"/>
        </w:rPr>
        <w:t>2</w:t>
      </w:r>
      <w:r w:rsidRPr="00B053F4">
        <w:rPr>
          <w:rFonts w:ascii="Times New Roman" w:eastAsia="Times New Roman" w:hAnsi="Times New Roman" w:cs="Times New Roman"/>
          <w:sz w:val="24"/>
          <w:szCs w:val="24"/>
        </w:rPr>
        <w:t xml:space="preserve"> = </w:t>
      </w:r>
      <w:proofErr w:type="spellStart"/>
      <w:r w:rsidRPr="00B053F4">
        <w:rPr>
          <w:rFonts w:ascii="Times New Roman" w:eastAsia="Times New Roman" w:hAnsi="Times New Roman" w:cs="Times New Roman"/>
          <w:sz w:val="24"/>
          <w:szCs w:val="24"/>
        </w:rPr>
        <w:t>xn</w:t>
      </w:r>
      <w:proofErr w:type="spellEnd"/>
      <w:r w:rsidRPr="00B053F4">
        <w:rPr>
          <w:rFonts w:ascii="Times New Roman" w:eastAsia="Times New Roman" w:hAnsi="Times New Roman" w:cs="Times New Roman"/>
          <w:sz w:val="24"/>
          <w:szCs w:val="24"/>
        </w:rPr>
        <w:t xml:space="preserve"> mod b.</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have to compute Y = c</w:t>
      </w:r>
      <w:r w:rsidRPr="00B053F4">
        <w:rPr>
          <w:rFonts w:ascii="Times New Roman" w:eastAsia="Times New Roman" w:hAnsi="Times New Roman" w:cs="Times New Roman"/>
          <w:sz w:val="24"/>
          <w:szCs w:val="24"/>
          <w:vertAlign w:val="superscript"/>
        </w:rPr>
        <w:t>z</w:t>
      </w:r>
      <w:r w:rsidRPr="00B053F4">
        <w:rPr>
          <w:rFonts w:ascii="Times New Roman" w:eastAsia="Times New Roman" w:hAnsi="Times New Roman" w:cs="Times New Roman"/>
          <w:sz w:val="24"/>
          <w:szCs w:val="24"/>
          <w:vertAlign w:val="subscript"/>
        </w:rPr>
        <w:t>1</w:t>
      </w:r>
      <w:r w:rsidRPr="00B053F4">
        <w:rPr>
          <w:rFonts w:ascii="Times New Roman" w:eastAsia="Times New Roman" w:hAnsi="Times New Roman" w:cs="Times New Roman"/>
          <w:sz w:val="24"/>
          <w:szCs w:val="24"/>
        </w:rPr>
        <w:t>S</w:t>
      </w:r>
      <w:r w:rsidRPr="00B053F4">
        <w:rPr>
          <w:rFonts w:ascii="Times New Roman" w:eastAsia="Times New Roman" w:hAnsi="Times New Roman" w:cs="Times New Roman"/>
          <w:sz w:val="24"/>
          <w:szCs w:val="24"/>
          <w:vertAlign w:val="superscript"/>
        </w:rPr>
        <w:t>z</w:t>
      </w:r>
      <w:r w:rsidRPr="00B053F4">
        <w:rPr>
          <w:rFonts w:ascii="Times New Roman" w:eastAsia="Times New Roman" w:hAnsi="Times New Roman" w:cs="Times New Roman"/>
          <w:sz w:val="24"/>
          <w:szCs w:val="24"/>
          <w:vertAlign w:val="subscript"/>
        </w:rPr>
        <w:t>2</w:t>
      </w:r>
      <w:r w:rsidRPr="00B053F4">
        <w:rPr>
          <w:rFonts w:ascii="Times New Roman" w:eastAsia="Times New Roman" w:hAnsi="Times New Roman" w:cs="Times New Roman"/>
          <w:sz w:val="24"/>
          <w:szCs w:val="24"/>
        </w:rPr>
        <w:t xml:space="preserve"> mod </w:t>
      </w:r>
      <w:proofErr w:type="gramStart"/>
      <w:r w:rsidRPr="00B053F4">
        <w:rPr>
          <w:rFonts w:ascii="Times New Roman" w:eastAsia="Times New Roman" w:hAnsi="Times New Roman" w:cs="Times New Roman"/>
          <w:sz w:val="24"/>
          <w:szCs w:val="24"/>
        </w:rPr>
        <w:t>a and</w:t>
      </w:r>
      <w:proofErr w:type="gramEnd"/>
      <w:r w:rsidRPr="00B053F4">
        <w:rPr>
          <w:rFonts w:ascii="Times New Roman" w:eastAsia="Times New Roman" w:hAnsi="Times New Roman" w:cs="Times New Roman"/>
          <w:sz w:val="24"/>
          <w:szCs w:val="24"/>
        </w:rPr>
        <w:t> v = Y mod b.</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If v = x then we’ll have to return "Accept" otherwise we’ll have to return "Reject"[16].</w:t>
      </w:r>
    </w:p>
    <w:p w:rsidR="00752395" w:rsidRPr="00B053F4" w:rsidRDefault="00752395" w:rsidP="00E80C5F">
      <w:pPr>
        <w:jc w:val="both"/>
        <w:rPr>
          <w:rFonts w:ascii="Times New Roman" w:hAnsi="Times New Roman" w:cs="Times New Roman"/>
          <w:sz w:val="24"/>
          <w:szCs w:val="24"/>
        </w:rPr>
      </w:pPr>
      <w:r w:rsidRPr="00B053F4">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the false private key was used</w:t>
      </w:r>
      <w:r w:rsidRPr="00B053F4">
        <w:rPr>
          <w:rFonts w:ascii="Times New Roman" w:hAnsi="Times New Roman" w:cs="Times New Roman"/>
          <w:sz w:val="24"/>
          <w:szCs w:val="24"/>
          <w:shd w:val="clear" w:color="auto" w:fill="FFFFFF"/>
        </w:rPr>
        <w:t xml:space="preserve"> [17].</w:t>
      </w:r>
      <w:r w:rsidRPr="00B053F4">
        <w:rPr>
          <w:rFonts w:ascii="Times New Roman" w:hAnsi="Times New Roman" w:cs="Times New Roman"/>
          <w:sz w:val="24"/>
          <w:szCs w:val="24"/>
        </w:rPr>
        <w:t xml:space="preserve"> Also, </w:t>
      </w:r>
      <w:r w:rsidRPr="00B053F4">
        <w:rPr>
          <w:rFonts w:ascii="Times New Roman" w:hAnsi="Times New Roman" w:cs="Times New Roman"/>
          <w:sz w:val="24"/>
          <w:szCs w:val="24"/>
          <w:shd w:val="clear" w:color="auto" w:fill="FFFFFF"/>
        </w:rPr>
        <w:t>in some states and countries, laws regarding cyber and technology-based issues are weak or even non-existent.</w:t>
      </w:r>
      <w:r w:rsidRPr="00B053F4">
        <w:rPr>
          <w:rFonts w:ascii="Times New Roman" w:hAnsi="Times New Roman" w:cs="Times New Roman"/>
          <w:sz w:val="24"/>
          <w:szCs w:val="24"/>
        </w:rPr>
        <w:t xml:space="preserve"> Though digital signature provides authenticity but it does not ensure secrecy of the data. In order to provide the secrecy, some other technique such as encryption and decryption needs to be used. DSA used in web application where user data and content transfer during email.</w:t>
      </w:r>
    </w:p>
    <w:p w:rsidR="00752395" w:rsidRPr="00B053F4" w:rsidRDefault="00752395" w:rsidP="00752395">
      <w:pPr>
        <w:pStyle w:val="ListParagraph"/>
        <w:numPr>
          <w:ilvl w:val="1"/>
          <w:numId w:val="1"/>
        </w:numPr>
        <w:jc w:val="both"/>
        <w:rPr>
          <w:rFonts w:ascii="Times New Roman" w:hAnsi="Times New Roman" w:cs="Times New Roman"/>
          <w:b/>
          <w:sz w:val="24"/>
          <w:szCs w:val="24"/>
        </w:rPr>
      </w:pPr>
      <w:r w:rsidRPr="00B053F4">
        <w:rPr>
          <w:rFonts w:ascii="Times New Roman" w:hAnsi="Times New Roman" w:cs="Times New Roman"/>
          <w:b/>
          <w:sz w:val="24"/>
          <w:szCs w:val="24"/>
        </w:rPr>
        <w:t xml:space="preserve"> ECC Algorithm:</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 xml:space="preserve">Elliptic curve cryptography was introduced in the mid-1980s independently by </w:t>
      </w:r>
      <w:proofErr w:type="spellStart"/>
      <w:r w:rsidRPr="00B053F4">
        <w:rPr>
          <w:rFonts w:ascii="Times New Roman" w:hAnsi="Times New Roman" w:cs="Times New Roman"/>
          <w:sz w:val="24"/>
          <w:szCs w:val="24"/>
        </w:rPr>
        <w:t>Koblitz</w:t>
      </w:r>
      <w:proofErr w:type="spellEnd"/>
      <w:r w:rsidRPr="00B053F4">
        <w:rPr>
          <w:rFonts w:ascii="Times New Roman" w:hAnsi="Times New Roman" w:cs="Times New Roman"/>
          <w:sz w:val="24"/>
          <w:szCs w:val="24"/>
        </w:rPr>
        <w:t xml:space="preserve"> and Miller as a promising alternative for cryptographic protocols based on the discrete logarithm problem in the multiplicative group of a finite field [18].</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 xml:space="preserve">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and product point[18].The ECC provides </w:t>
      </w:r>
      <w:r w:rsidRPr="00B053F4">
        <w:rPr>
          <w:rFonts w:ascii="Times New Roman" w:hAnsi="Times New Roman" w:cs="Times New Roman"/>
          <w:sz w:val="24"/>
          <w:szCs w:val="24"/>
        </w:rPr>
        <w:lastRenderedPageBreak/>
        <w:t>decent authentication in RFID system. For small key size it can use in wireless sensor networks like tablet, mobile phones.</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 xml:space="preserve">Most significant privilege is that ECC provides good security with small key size which provides faster computational capabilities. On the other hand, it increases the size of the encrypted message significantly more than RSA encryption. This algorithm is more complicated and difficult to implement than RSA, which increases the likelihood of implementation errors, thereby reducing the security of the algorithm. ECC is used in key exchange for web browser usage also in a mobile context, including cellular phones and the Internet of Things.                                        </w:t>
      </w:r>
    </w:p>
    <w:p w:rsidR="00752395" w:rsidRPr="00B053F4" w:rsidRDefault="00752395" w:rsidP="00752395">
      <w:pPr>
        <w:pStyle w:val="ListParagraph"/>
        <w:numPr>
          <w:ilvl w:val="0"/>
          <w:numId w:val="1"/>
        </w:numPr>
        <w:spacing w:after="0"/>
        <w:jc w:val="both"/>
        <w:rPr>
          <w:rFonts w:ascii="Times New Roman" w:hAnsi="Times New Roman" w:cs="Times New Roman"/>
          <w:b/>
          <w:sz w:val="24"/>
          <w:szCs w:val="24"/>
        </w:rPr>
      </w:pPr>
      <w:r w:rsidRPr="00B053F4">
        <w:rPr>
          <w:rFonts w:ascii="Times New Roman" w:hAnsi="Times New Roman" w:cs="Times New Roman"/>
          <w:b/>
          <w:sz w:val="24"/>
          <w:szCs w:val="24"/>
        </w:rPr>
        <w:t>Results Analysis</w:t>
      </w:r>
      <w:r w:rsidR="0074203D">
        <w:rPr>
          <w:rFonts w:ascii="Times New Roman" w:hAnsi="Times New Roman" w:cs="Times New Roman"/>
          <w:b/>
          <w:sz w:val="24"/>
          <w:szCs w:val="24"/>
        </w:rPr>
        <w:t xml:space="preserve"> </w:t>
      </w:r>
      <w:r w:rsidRPr="00B053F4">
        <w:rPr>
          <w:rFonts w:ascii="Times New Roman" w:hAnsi="Times New Roman" w:cs="Times New Roman"/>
          <w:b/>
          <w:sz w:val="24"/>
          <w:szCs w:val="24"/>
        </w:rPr>
        <w:t>:</w:t>
      </w:r>
    </w:p>
    <w:p w:rsidR="00752395" w:rsidRPr="00B053F4" w:rsidRDefault="00752395" w:rsidP="00752395">
      <w:pPr>
        <w:pStyle w:val="ListParagraph"/>
        <w:spacing w:after="0"/>
        <w:jc w:val="both"/>
        <w:rPr>
          <w:rFonts w:ascii="Times New Roman" w:hAnsi="Times New Roman" w:cs="Times New Roman"/>
          <w:b/>
          <w:sz w:val="24"/>
          <w:szCs w:val="24"/>
        </w:rPr>
      </w:pPr>
    </w:p>
    <w:p w:rsidR="00752395" w:rsidRPr="00B053F4" w:rsidRDefault="00752395" w:rsidP="00752395">
      <w:pPr>
        <w:spacing w:after="0"/>
        <w:jc w:val="both"/>
        <w:rPr>
          <w:rFonts w:ascii="Times New Roman" w:hAnsi="Times New Roman" w:cs="Times New Roman"/>
          <w:sz w:val="24"/>
          <w:szCs w:val="24"/>
        </w:rPr>
      </w:pPr>
      <w:r w:rsidRPr="00B053F4">
        <w:rPr>
          <w:rFonts w:ascii="Times New Roman" w:hAnsi="Times New Roman" w:cs="Times New Roman"/>
          <w:sz w:val="24"/>
          <w:szCs w:val="24"/>
        </w:rPr>
        <w:t>The performance analysis of different symmetric and asymmetric algorithms is done based on different performance metrics. These metrics decide which algorithm performs better than others. The following performance metrics are analyzed-</w:t>
      </w:r>
    </w:p>
    <w:p w:rsidR="00752395" w:rsidRPr="00B053F4" w:rsidRDefault="00752395" w:rsidP="00752395">
      <w:pPr>
        <w:spacing w:after="0"/>
        <w:jc w:val="both"/>
        <w:rPr>
          <w:rFonts w:ascii="Times New Roman" w:hAnsi="Times New Roman" w:cs="Times New Roman"/>
          <w:sz w:val="24"/>
          <w:szCs w:val="24"/>
        </w:rPr>
      </w:pPr>
    </w:p>
    <w:p w:rsidR="00752395" w:rsidRPr="00B053F4" w:rsidRDefault="00752395" w:rsidP="00752395">
      <w:pPr>
        <w:pStyle w:val="ListParagraph"/>
        <w:numPr>
          <w:ilvl w:val="0"/>
          <w:numId w:val="5"/>
        </w:numPr>
        <w:spacing w:after="0"/>
        <w:jc w:val="both"/>
        <w:rPr>
          <w:rFonts w:ascii="Times New Roman" w:hAnsi="Times New Roman" w:cs="Times New Roman"/>
          <w:sz w:val="24"/>
          <w:szCs w:val="24"/>
          <w:shd w:val="clear" w:color="auto" w:fill="FFFFFF"/>
        </w:rPr>
      </w:pPr>
      <w:r w:rsidRPr="00B053F4">
        <w:rPr>
          <w:rFonts w:ascii="Times New Roman" w:hAnsi="Times New Roman" w:cs="Times New Roman"/>
          <w:b/>
          <w:sz w:val="24"/>
          <w:szCs w:val="24"/>
        </w:rPr>
        <w:t>Key</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length:</w:t>
      </w:r>
      <w:r w:rsidRPr="00B053F4">
        <w:rPr>
          <w:rFonts w:ascii="Times New Roman" w:hAnsi="Times New Roman" w:cs="Times New Roman"/>
          <w:sz w:val="24"/>
          <w:szCs w:val="24"/>
        </w:rPr>
        <w:t xml:space="preserve"> </w:t>
      </w:r>
      <w:r w:rsidRPr="00B053F4">
        <w:rPr>
          <w:rFonts w:ascii="Times New Roman" w:hAnsi="Times New Roman" w:cs="Times New Roman"/>
          <w:bCs/>
          <w:sz w:val="24"/>
          <w:szCs w:val="24"/>
          <w:shd w:val="clear" w:color="auto" w:fill="FFFFFF"/>
        </w:rPr>
        <w:t>Key</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length</w:t>
      </w:r>
      <w:r w:rsidRPr="00B053F4">
        <w:rPr>
          <w:rFonts w:ascii="Times New Roman" w:hAnsi="Times New Roman" w:cs="Times New Roman"/>
          <w:sz w:val="24"/>
          <w:szCs w:val="24"/>
          <w:shd w:val="clear" w:color="auto" w:fill="FFFFFF"/>
        </w:rPr>
        <w:t> is the number of bits in a </w:t>
      </w:r>
      <w:r w:rsidRPr="00B053F4">
        <w:rPr>
          <w:rFonts w:ascii="Times New Roman" w:hAnsi="Times New Roman" w:cs="Times New Roman"/>
          <w:bCs/>
          <w:sz w:val="24"/>
          <w:szCs w:val="24"/>
          <w:shd w:val="clear" w:color="auto" w:fill="FFFFFF"/>
        </w:rPr>
        <w:t>key</w:t>
      </w:r>
      <w:r w:rsidRPr="00B053F4">
        <w:rPr>
          <w:rFonts w:ascii="Times New Roman" w:hAnsi="Times New Roman" w:cs="Times New Roman"/>
          <w:sz w:val="24"/>
          <w:szCs w:val="24"/>
          <w:shd w:val="clear" w:color="auto" w:fill="FFFFFF"/>
        </w:rPr>
        <w:t xml:space="preserve"> used by a cryptographic algorithm which determined the time complexity of transferring the data to the sender and receiver ends. </w:t>
      </w:r>
    </w:p>
    <w:p w:rsidR="00752395" w:rsidRPr="00B053F4" w:rsidRDefault="00752395" w:rsidP="00752395">
      <w:pPr>
        <w:pStyle w:val="ListParagraph"/>
        <w:numPr>
          <w:ilvl w:val="0"/>
          <w:numId w:val="5"/>
        </w:numPr>
        <w:spacing w:after="0"/>
        <w:jc w:val="both"/>
        <w:rPr>
          <w:rFonts w:ascii="Times New Roman" w:hAnsi="Times New Roman" w:cs="Times New Roman"/>
          <w:sz w:val="24"/>
          <w:szCs w:val="24"/>
          <w:shd w:val="clear" w:color="auto" w:fill="FFFFFF"/>
        </w:rPr>
      </w:pPr>
      <w:r w:rsidRPr="00B053F4">
        <w:rPr>
          <w:rFonts w:ascii="Times New Roman" w:hAnsi="Times New Roman" w:cs="Times New Roman"/>
          <w:b/>
          <w:sz w:val="24"/>
          <w:szCs w:val="24"/>
          <w:shd w:val="clear" w:color="auto" w:fill="FFFFFF"/>
        </w:rPr>
        <w:t>Block Size:</w:t>
      </w:r>
      <w:r w:rsidRPr="00B053F4">
        <w:rPr>
          <w:rFonts w:ascii="Times New Roman" w:hAnsi="Times New Roman" w:cs="Times New Roman"/>
          <w:sz w:val="24"/>
          <w:szCs w:val="24"/>
          <w:shd w:val="clear" w:color="auto" w:fill="FFFFFF"/>
        </w:rPr>
        <w:t xml:space="preserve"> A </w:t>
      </w:r>
      <w:r w:rsidRPr="00B053F4">
        <w:rPr>
          <w:rFonts w:ascii="Times New Roman" w:hAnsi="Times New Roman" w:cs="Times New Roman"/>
          <w:bCs/>
          <w:sz w:val="24"/>
          <w:szCs w:val="24"/>
          <w:shd w:val="clear" w:color="auto" w:fill="FFFFFF"/>
        </w:rPr>
        <w:t>block</w:t>
      </w:r>
      <w:r w:rsidRPr="00B053F4">
        <w:rPr>
          <w:rFonts w:ascii="Times New Roman" w:hAnsi="Times New Roman" w:cs="Times New Roman"/>
          <w:sz w:val="24"/>
          <w:szCs w:val="24"/>
          <w:shd w:val="clear" w:color="auto" w:fill="FFFFFF"/>
        </w:rPr>
        <w:t xml:space="preserve"> is a sequence of bytes or bits, usually containing some whole number of records, having a maximum </w:t>
      </w:r>
      <w:r w:rsidRPr="00B053F4">
        <w:rPr>
          <w:rFonts w:ascii="Times New Roman" w:hAnsi="Times New Roman" w:cs="Times New Roman"/>
          <w:bCs/>
          <w:sz w:val="24"/>
          <w:szCs w:val="24"/>
          <w:shd w:val="clear" w:color="auto" w:fill="FFFFFF"/>
        </w:rPr>
        <w:t>length</w:t>
      </w:r>
      <w:r w:rsidRPr="00B053F4">
        <w:rPr>
          <w:rFonts w:ascii="Times New Roman" w:hAnsi="Times New Roman" w:cs="Times New Roman"/>
          <w:sz w:val="24"/>
          <w:szCs w:val="24"/>
          <w:shd w:val="clear" w:color="auto" w:fill="FFFFFF"/>
        </w:rPr>
        <w:t>, a </w:t>
      </w:r>
      <w:r w:rsidRPr="00B053F4">
        <w:rPr>
          <w:rFonts w:ascii="Times New Roman" w:hAnsi="Times New Roman" w:cs="Times New Roman"/>
          <w:bCs/>
          <w:sz w:val="24"/>
          <w:szCs w:val="24"/>
          <w:shd w:val="clear" w:color="auto" w:fill="FFFFFF"/>
        </w:rPr>
        <w:t>block</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size</w:t>
      </w:r>
      <w:r w:rsidRPr="00B053F4">
        <w:rPr>
          <w:rFonts w:ascii="Times New Roman" w:hAnsi="Times New Roman" w:cs="Times New Roman"/>
          <w:sz w:val="24"/>
          <w:szCs w:val="24"/>
          <w:shd w:val="clear" w:color="auto" w:fill="FFFFFF"/>
        </w:rPr>
        <w:t>. Data thus structured are said to be blocked.</w:t>
      </w:r>
    </w:p>
    <w:p w:rsidR="00752395" w:rsidRPr="00B053F4" w:rsidRDefault="00752395" w:rsidP="00752395">
      <w:pPr>
        <w:pStyle w:val="ListParagraph"/>
        <w:numPr>
          <w:ilvl w:val="0"/>
          <w:numId w:val="5"/>
        </w:numPr>
        <w:spacing w:after="0"/>
        <w:jc w:val="both"/>
        <w:rPr>
          <w:rFonts w:ascii="Times New Roman" w:hAnsi="Times New Roman" w:cs="Times New Roman"/>
          <w:bCs/>
          <w:sz w:val="24"/>
          <w:szCs w:val="24"/>
          <w:shd w:val="clear" w:color="auto" w:fill="FFFFFF"/>
        </w:rPr>
      </w:pPr>
      <w:r w:rsidRPr="00B053F4">
        <w:rPr>
          <w:rFonts w:ascii="Times New Roman" w:hAnsi="Times New Roman" w:cs="Times New Roman"/>
          <w:b/>
          <w:sz w:val="24"/>
          <w:szCs w:val="24"/>
          <w:shd w:val="clear" w:color="auto" w:fill="FFFFFF"/>
        </w:rPr>
        <w:t>Round:</w:t>
      </w:r>
      <w:r w:rsidRPr="00B053F4">
        <w:rPr>
          <w:rFonts w:ascii="Times New Roman" w:hAnsi="Times New Roman" w:cs="Times New Roman"/>
          <w:sz w:val="24"/>
          <w:szCs w:val="24"/>
          <w:shd w:val="clear" w:color="auto" w:fill="FFFFFF"/>
        </w:rPr>
        <w:t xml:space="preserve"> </w:t>
      </w:r>
      <w:r w:rsidRPr="00B053F4">
        <w:rPr>
          <w:rFonts w:ascii="Times New Roman" w:hAnsi="Times New Roman" w:cs="Times New Roman"/>
          <w:bCs/>
          <w:sz w:val="24"/>
          <w:szCs w:val="24"/>
          <w:shd w:val="clear" w:color="auto" w:fill="FFFFFF"/>
        </w:rPr>
        <w:t>Round</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is a</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function, which measures how much time the operation needs to perform for retrieve data.</w:t>
      </w:r>
    </w:p>
    <w:p w:rsidR="00752395" w:rsidRPr="00B053F4" w:rsidRDefault="00752395" w:rsidP="00752395">
      <w:pPr>
        <w:pStyle w:val="ListParagraph"/>
        <w:numPr>
          <w:ilvl w:val="0"/>
          <w:numId w:val="5"/>
        </w:numPr>
        <w:spacing w:after="0"/>
        <w:jc w:val="both"/>
        <w:rPr>
          <w:rFonts w:ascii="Times New Roman" w:hAnsi="Times New Roman" w:cs="Times New Roman"/>
          <w:sz w:val="24"/>
          <w:szCs w:val="24"/>
        </w:rPr>
      </w:pPr>
      <w:r w:rsidRPr="00B053F4">
        <w:rPr>
          <w:rFonts w:ascii="Times New Roman" w:hAnsi="Times New Roman" w:cs="Times New Roman"/>
          <w:b/>
          <w:sz w:val="24"/>
          <w:szCs w:val="24"/>
        </w:rPr>
        <w:t>Vulnerabilities:</w:t>
      </w:r>
      <w:r w:rsidRPr="00B053F4">
        <w:rPr>
          <w:rFonts w:ascii="Times New Roman" w:hAnsi="Times New Roman" w:cs="Times New Roman"/>
          <w:sz w:val="24"/>
          <w:szCs w:val="24"/>
        </w:rPr>
        <w:t xml:space="preserve"> Weakness points of a system which can be exploited by attacker.</w:t>
      </w:r>
    </w:p>
    <w:p w:rsidR="00752395" w:rsidRDefault="00752395" w:rsidP="00752395">
      <w:pPr>
        <w:pStyle w:val="ListParagraph"/>
        <w:numPr>
          <w:ilvl w:val="0"/>
          <w:numId w:val="5"/>
        </w:numPr>
        <w:spacing w:after="0"/>
        <w:jc w:val="both"/>
        <w:rPr>
          <w:rFonts w:ascii="Times New Roman" w:hAnsi="Times New Roman" w:cs="Times New Roman"/>
          <w:sz w:val="24"/>
          <w:szCs w:val="24"/>
        </w:rPr>
      </w:pPr>
      <w:r w:rsidRPr="00B053F4">
        <w:rPr>
          <w:rFonts w:ascii="Times New Roman" w:hAnsi="Times New Roman" w:cs="Times New Roman"/>
          <w:b/>
          <w:sz w:val="24"/>
          <w:szCs w:val="24"/>
        </w:rPr>
        <w:t>Efficiency:</w:t>
      </w:r>
      <w:r w:rsidRPr="00B053F4">
        <w:rPr>
          <w:rFonts w:ascii="Times New Roman" w:hAnsi="Times New Roman" w:cs="Times New Roman"/>
          <w:sz w:val="24"/>
          <w:szCs w:val="24"/>
        </w:rPr>
        <w:t xml:space="preserve"> Determines how fast or slow it behaves when implemented in hardware and software. </w:t>
      </w:r>
    </w:p>
    <w:p w:rsidR="00752395" w:rsidRPr="00B053F4" w:rsidRDefault="00752395" w:rsidP="00752395">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b/>
          <w:sz w:val="24"/>
          <w:szCs w:val="24"/>
        </w:rPr>
        <w:t>Applications:</w:t>
      </w:r>
      <w:r w:rsidR="00FD2378">
        <w:rPr>
          <w:rFonts w:ascii="Times New Roman" w:hAnsi="Times New Roman" w:cs="Times New Roman"/>
          <w:sz w:val="24"/>
          <w:szCs w:val="24"/>
        </w:rPr>
        <w:t xml:space="preserve"> Performance area of algorithm with</w:t>
      </w:r>
      <w:r w:rsidR="00FD2378" w:rsidRPr="00FD2378">
        <w:rPr>
          <w:rFonts w:ascii="Times New Roman" w:hAnsi="Times New Roman" w:cs="Times New Roman"/>
          <w:sz w:val="24"/>
          <w:szCs w:val="24"/>
        </w:rPr>
        <w:t xml:space="preserve"> specific function directly for the user or, in some cases, for another application program.</w:t>
      </w:r>
      <w:r w:rsidR="00702C10">
        <w:rPr>
          <w:rFonts w:ascii="Times New Roman" w:hAnsi="Times New Roman" w:cs="Times New Roman"/>
          <w:sz w:val="24"/>
          <w:szCs w:val="24"/>
        </w:rPr>
        <w:t xml:space="preserve"> Identify the best protocol for different applications in computer networking system. </w:t>
      </w:r>
    </w:p>
    <w:p w:rsidR="00752395" w:rsidRPr="00B053F4" w:rsidRDefault="00752395" w:rsidP="00752395">
      <w:pPr>
        <w:spacing w:after="0"/>
        <w:jc w:val="both"/>
        <w:rPr>
          <w:rFonts w:ascii="Times New Roman" w:hAnsi="Times New Roman" w:cs="Times New Roman"/>
          <w:sz w:val="24"/>
          <w:szCs w:val="24"/>
        </w:rPr>
      </w:pPr>
    </w:p>
    <w:p w:rsidR="00752395" w:rsidRPr="00B053F4" w:rsidRDefault="00752395" w:rsidP="00752395">
      <w:pPr>
        <w:pStyle w:val="ListParagraph"/>
        <w:spacing w:after="0"/>
        <w:jc w:val="both"/>
        <w:rPr>
          <w:rFonts w:ascii="Times New Roman" w:hAnsi="Times New Roman" w:cs="Times New Roman"/>
          <w:sz w:val="24"/>
          <w:szCs w:val="24"/>
        </w:rPr>
      </w:pPr>
    </w:p>
    <w:tbl>
      <w:tblPr>
        <w:tblStyle w:val="TableGrid"/>
        <w:tblpPr w:leftFromText="180" w:rightFromText="180" w:vertAnchor="text" w:horzAnchor="margin" w:tblpXSpec="center" w:tblpY="13"/>
        <w:tblOverlap w:val="never"/>
        <w:tblW w:w="0" w:type="auto"/>
        <w:tblLayout w:type="fixed"/>
        <w:tblLook w:val="04A0" w:firstRow="1" w:lastRow="0" w:firstColumn="1" w:lastColumn="0" w:noHBand="0" w:noVBand="1"/>
      </w:tblPr>
      <w:tblGrid>
        <w:gridCol w:w="1680"/>
        <w:gridCol w:w="1834"/>
        <w:gridCol w:w="1994"/>
        <w:gridCol w:w="2070"/>
      </w:tblGrid>
      <w:tr w:rsidR="00752395" w:rsidRPr="00B053F4" w:rsidTr="00E46025">
        <w:trPr>
          <w:trHeight w:val="346"/>
        </w:trPr>
        <w:tc>
          <w:tcPr>
            <w:tcW w:w="168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 xml:space="preserve">Performance Metrics </w:t>
            </w:r>
          </w:p>
        </w:tc>
        <w:tc>
          <w:tcPr>
            <w:tcW w:w="183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AES</w:t>
            </w:r>
          </w:p>
        </w:tc>
        <w:tc>
          <w:tcPr>
            <w:tcW w:w="199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DES</w:t>
            </w:r>
          </w:p>
        </w:tc>
        <w:tc>
          <w:tcPr>
            <w:tcW w:w="207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3DES</w:t>
            </w:r>
          </w:p>
        </w:tc>
      </w:tr>
      <w:tr w:rsidR="00752395" w:rsidRPr="00B053F4" w:rsidTr="00E46025">
        <w:trPr>
          <w:trHeight w:val="346"/>
        </w:trPr>
        <w:tc>
          <w:tcPr>
            <w:tcW w:w="168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Key-Length (bits)</w:t>
            </w:r>
          </w:p>
        </w:tc>
        <w:tc>
          <w:tcPr>
            <w:tcW w:w="183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128,192,256</w:t>
            </w:r>
          </w:p>
        </w:tc>
        <w:tc>
          <w:tcPr>
            <w:tcW w:w="199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56</w:t>
            </w:r>
          </w:p>
        </w:tc>
        <w:tc>
          <w:tcPr>
            <w:tcW w:w="207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112,168</w:t>
            </w:r>
          </w:p>
        </w:tc>
      </w:tr>
      <w:tr w:rsidR="00752395" w:rsidRPr="00B053F4" w:rsidTr="00E46025">
        <w:trPr>
          <w:trHeight w:val="346"/>
        </w:trPr>
        <w:tc>
          <w:tcPr>
            <w:tcW w:w="168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Developed</w:t>
            </w:r>
          </w:p>
        </w:tc>
        <w:tc>
          <w:tcPr>
            <w:tcW w:w="183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2000</w:t>
            </w:r>
          </w:p>
        </w:tc>
        <w:tc>
          <w:tcPr>
            <w:tcW w:w="199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1975</w:t>
            </w:r>
          </w:p>
        </w:tc>
        <w:tc>
          <w:tcPr>
            <w:tcW w:w="207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1978</w:t>
            </w:r>
          </w:p>
        </w:tc>
      </w:tr>
      <w:tr w:rsidR="00752395" w:rsidRPr="00B053F4" w:rsidTr="00E46025">
        <w:trPr>
          <w:trHeight w:val="346"/>
        </w:trPr>
        <w:tc>
          <w:tcPr>
            <w:tcW w:w="168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Block Size</w:t>
            </w:r>
          </w:p>
        </w:tc>
        <w:tc>
          <w:tcPr>
            <w:tcW w:w="183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128</w:t>
            </w:r>
          </w:p>
        </w:tc>
        <w:tc>
          <w:tcPr>
            <w:tcW w:w="199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64</w:t>
            </w:r>
          </w:p>
        </w:tc>
        <w:tc>
          <w:tcPr>
            <w:tcW w:w="207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64</w:t>
            </w:r>
          </w:p>
        </w:tc>
      </w:tr>
      <w:tr w:rsidR="00752395" w:rsidRPr="00B053F4" w:rsidTr="00E46025">
        <w:trPr>
          <w:trHeight w:val="346"/>
        </w:trPr>
        <w:tc>
          <w:tcPr>
            <w:tcW w:w="168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 xml:space="preserve">Security </w:t>
            </w:r>
          </w:p>
        </w:tc>
        <w:tc>
          <w:tcPr>
            <w:tcW w:w="183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 xml:space="preserve">Mostly Secure </w:t>
            </w:r>
          </w:p>
        </w:tc>
        <w:tc>
          <w:tcPr>
            <w:tcW w:w="199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 xml:space="preserve">Not Good Enough </w:t>
            </w:r>
          </w:p>
        </w:tc>
        <w:tc>
          <w:tcPr>
            <w:tcW w:w="2070" w:type="dxa"/>
          </w:tcPr>
          <w:p w:rsidR="00752395" w:rsidRPr="00B053F4" w:rsidRDefault="00752395" w:rsidP="00E46025">
            <w:pPr>
              <w:jc w:val="both"/>
              <w:rPr>
                <w:rFonts w:ascii="Times New Roman" w:hAnsi="Times New Roman" w:cs="Times New Roman"/>
                <w:sz w:val="24"/>
                <w:szCs w:val="24"/>
              </w:rPr>
            </w:pPr>
            <w:r w:rsidRPr="00E46025">
              <w:rPr>
                <w:rFonts w:ascii="Times New Roman" w:hAnsi="Times New Roman" w:cs="Times New Roman"/>
                <w:sz w:val="24"/>
                <w:szCs w:val="24"/>
                <w:highlight w:val="yellow"/>
              </w:rPr>
              <w:t>Data Passing in some aspects</w:t>
            </w:r>
            <w:r w:rsidRPr="00B053F4">
              <w:rPr>
                <w:rFonts w:ascii="Times New Roman" w:hAnsi="Times New Roman" w:cs="Times New Roman"/>
                <w:sz w:val="24"/>
                <w:szCs w:val="24"/>
              </w:rPr>
              <w:t xml:space="preserve"> </w:t>
            </w:r>
          </w:p>
        </w:tc>
      </w:tr>
      <w:tr w:rsidR="00752395" w:rsidRPr="00B053F4" w:rsidTr="00E46025">
        <w:trPr>
          <w:trHeight w:val="346"/>
        </w:trPr>
        <w:tc>
          <w:tcPr>
            <w:tcW w:w="1680" w:type="dxa"/>
          </w:tcPr>
          <w:p w:rsidR="00752395" w:rsidRPr="00B053F4" w:rsidRDefault="00752395" w:rsidP="00E46025">
            <w:pPr>
              <w:jc w:val="both"/>
              <w:rPr>
                <w:rFonts w:ascii="Times New Roman" w:hAnsi="Times New Roman" w:cs="Times New Roman"/>
                <w:sz w:val="24"/>
                <w:szCs w:val="24"/>
              </w:rPr>
            </w:pPr>
            <w:r>
              <w:rPr>
                <w:rFonts w:ascii="Times New Roman" w:hAnsi="Times New Roman" w:cs="Times New Roman"/>
                <w:sz w:val="24"/>
                <w:szCs w:val="24"/>
              </w:rPr>
              <w:t>Possible thread</w:t>
            </w:r>
          </w:p>
        </w:tc>
        <w:tc>
          <w:tcPr>
            <w:tcW w:w="183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 xml:space="preserve">Side channel </w:t>
            </w:r>
            <w:r w:rsidRPr="00B053F4">
              <w:rPr>
                <w:rFonts w:ascii="Times New Roman" w:hAnsi="Times New Roman" w:cs="Times New Roman"/>
                <w:sz w:val="24"/>
                <w:szCs w:val="24"/>
              </w:rPr>
              <w:lastRenderedPageBreak/>
              <w:t>attack</w:t>
            </w:r>
          </w:p>
        </w:tc>
        <w:tc>
          <w:tcPr>
            <w:tcW w:w="199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lastRenderedPageBreak/>
              <w:t xml:space="preserve">Brute force </w:t>
            </w:r>
            <w:r w:rsidRPr="00B053F4">
              <w:rPr>
                <w:rFonts w:ascii="Times New Roman" w:hAnsi="Times New Roman" w:cs="Times New Roman"/>
                <w:sz w:val="24"/>
                <w:szCs w:val="24"/>
              </w:rPr>
              <w:lastRenderedPageBreak/>
              <w:t>attack, man in the middle attack</w:t>
            </w:r>
          </w:p>
        </w:tc>
        <w:tc>
          <w:tcPr>
            <w:tcW w:w="207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lastRenderedPageBreak/>
              <w:t xml:space="preserve">Some channel </w:t>
            </w:r>
            <w:r w:rsidRPr="00B053F4">
              <w:rPr>
                <w:rFonts w:ascii="Times New Roman" w:hAnsi="Times New Roman" w:cs="Times New Roman"/>
                <w:sz w:val="24"/>
                <w:szCs w:val="24"/>
              </w:rPr>
              <w:lastRenderedPageBreak/>
              <w:t>attacks</w:t>
            </w:r>
          </w:p>
        </w:tc>
      </w:tr>
      <w:tr w:rsidR="00752395" w:rsidRPr="00B053F4" w:rsidTr="00E46025">
        <w:trPr>
          <w:trHeight w:val="365"/>
        </w:trPr>
        <w:tc>
          <w:tcPr>
            <w:tcW w:w="168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lastRenderedPageBreak/>
              <w:t>Rounds</w:t>
            </w:r>
          </w:p>
        </w:tc>
        <w:tc>
          <w:tcPr>
            <w:tcW w:w="183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10,12,14</w:t>
            </w:r>
          </w:p>
        </w:tc>
        <w:tc>
          <w:tcPr>
            <w:tcW w:w="199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16</w:t>
            </w:r>
          </w:p>
        </w:tc>
        <w:tc>
          <w:tcPr>
            <w:tcW w:w="207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48</w:t>
            </w:r>
          </w:p>
        </w:tc>
      </w:tr>
      <w:tr w:rsidR="00752395" w:rsidRPr="00B053F4" w:rsidTr="00E46025">
        <w:trPr>
          <w:trHeight w:val="365"/>
        </w:trPr>
        <w:tc>
          <w:tcPr>
            <w:tcW w:w="168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 xml:space="preserve">Efficiency </w:t>
            </w:r>
          </w:p>
        </w:tc>
        <w:tc>
          <w:tcPr>
            <w:tcW w:w="1834" w:type="dxa"/>
          </w:tcPr>
          <w:p w:rsidR="00752395" w:rsidRPr="00B053F4" w:rsidRDefault="00E46025" w:rsidP="00E46025">
            <w:pPr>
              <w:jc w:val="both"/>
              <w:rPr>
                <w:rFonts w:ascii="Times New Roman" w:hAnsi="Times New Roman" w:cs="Times New Roman"/>
                <w:sz w:val="24"/>
                <w:szCs w:val="24"/>
              </w:rPr>
            </w:pPr>
            <w:r>
              <w:rPr>
                <w:rFonts w:ascii="Times New Roman" w:hAnsi="Times New Roman" w:cs="Times New Roman"/>
                <w:sz w:val="24"/>
                <w:szCs w:val="24"/>
              </w:rPr>
              <w:t>Fast</w:t>
            </w:r>
          </w:p>
        </w:tc>
        <w:tc>
          <w:tcPr>
            <w:tcW w:w="199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Slow</w:t>
            </w:r>
          </w:p>
        </w:tc>
        <w:tc>
          <w:tcPr>
            <w:tcW w:w="2070" w:type="dxa"/>
          </w:tcPr>
          <w:p w:rsidR="00752395" w:rsidRPr="00B053F4" w:rsidRDefault="008D0BB5" w:rsidP="00E46025">
            <w:pPr>
              <w:jc w:val="both"/>
              <w:rPr>
                <w:rFonts w:ascii="Times New Roman" w:hAnsi="Times New Roman" w:cs="Times New Roman"/>
                <w:sz w:val="24"/>
                <w:szCs w:val="24"/>
              </w:rPr>
            </w:pPr>
            <w:r>
              <w:rPr>
                <w:rFonts w:ascii="Times New Roman" w:hAnsi="Times New Roman" w:cs="Times New Roman"/>
                <w:sz w:val="24"/>
                <w:szCs w:val="24"/>
              </w:rPr>
              <w:t xml:space="preserve">Fast for hardware but </w:t>
            </w:r>
            <w:r w:rsidR="00752395" w:rsidRPr="00B053F4">
              <w:rPr>
                <w:rFonts w:ascii="Times New Roman" w:hAnsi="Times New Roman" w:cs="Times New Roman"/>
                <w:sz w:val="24"/>
                <w:szCs w:val="24"/>
              </w:rPr>
              <w:t xml:space="preserve">Slow in software </w:t>
            </w:r>
          </w:p>
        </w:tc>
      </w:tr>
      <w:tr w:rsidR="00752395" w:rsidRPr="00B053F4" w:rsidTr="00E46025">
        <w:trPr>
          <w:trHeight w:val="365"/>
        </w:trPr>
        <w:tc>
          <w:tcPr>
            <w:tcW w:w="168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Applications</w:t>
            </w:r>
          </w:p>
        </w:tc>
        <w:tc>
          <w:tcPr>
            <w:tcW w:w="183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 xml:space="preserve">Wireless communication </w:t>
            </w:r>
          </w:p>
        </w:tc>
        <w:tc>
          <w:tcPr>
            <w:tcW w:w="1994"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Image processing</w:t>
            </w:r>
          </w:p>
        </w:tc>
        <w:tc>
          <w:tcPr>
            <w:tcW w:w="2070" w:type="dxa"/>
          </w:tcPr>
          <w:p w:rsidR="00752395" w:rsidRPr="00B053F4" w:rsidRDefault="00752395" w:rsidP="00E46025">
            <w:pPr>
              <w:jc w:val="both"/>
              <w:rPr>
                <w:rFonts w:ascii="Times New Roman" w:hAnsi="Times New Roman" w:cs="Times New Roman"/>
                <w:sz w:val="24"/>
                <w:szCs w:val="24"/>
              </w:rPr>
            </w:pPr>
            <w:r w:rsidRPr="00B053F4">
              <w:rPr>
                <w:rFonts w:ascii="Times New Roman" w:hAnsi="Times New Roman" w:cs="Times New Roman"/>
                <w:sz w:val="24"/>
                <w:szCs w:val="24"/>
              </w:rPr>
              <w:t xml:space="preserve">Password protection </w:t>
            </w:r>
          </w:p>
        </w:tc>
      </w:tr>
    </w:tbl>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br w:type="textWrapping" w:clear="all"/>
        <w:t xml:space="preserve"> TABLE 1: </w:t>
      </w:r>
      <w:r w:rsidRPr="00F75711">
        <w:rPr>
          <w:rFonts w:ascii="Times New Roman" w:hAnsi="Times New Roman" w:cs="Times New Roman"/>
          <w:sz w:val="24"/>
          <w:szCs w:val="24"/>
          <w:highlight w:val="yellow"/>
        </w:rPr>
        <w:t>Comparison between Symmetric Cryptography Algorithms</w:t>
      </w:r>
    </w:p>
    <w:p w:rsidR="00752395" w:rsidRPr="00B053F4" w:rsidRDefault="00752395" w:rsidP="00F75711">
      <w:pPr>
        <w:jc w:val="center"/>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713"/>
        <w:gridCol w:w="1713"/>
        <w:gridCol w:w="2082"/>
        <w:gridCol w:w="2070"/>
      </w:tblGrid>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Performance Metrics</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RSA</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DSA</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ECC</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Key-Length (bits)</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1024-2048</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2048-3072</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160</w:t>
            </w:r>
          </w:p>
        </w:tc>
      </w:tr>
      <w:tr w:rsidR="00752395" w:rsidRPr="00B053F4" w:rsidTr="00F8019D">
        <w:trPr>
          <w:trHeight w:val="36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Developed</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1977</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1991</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1980</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Block Size</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192</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Variable </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80</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Security </w:t>
            </w:r>
          </w:p>
        </w:tc>
        <w:tc>
          <w:tcPr>
            <w:tcW w:w="1713" w:type="dxa"/>
          </w:tcPr>
          <w:p w:rsidR="00752395" w:rsidRPr="00B053F4" w:rsidRDefault="00752395" w:rsidP="00F8019D">
            <w:pPr>
              <w:jc w:val="both"/>
              <w:rPr>
                <w:rFonts w:ascii="Times New Roman" w:hAnsi="Times New Roman" w:cs="Times New Roman"/>
                <w:sz w:val="24"/>
                <w:szCs w:val="24"/>
              </w:rPr>
            </w:pPr>
            <w:r w:rsidRPr="00FF5EE9">
              <w:rPr>
                <w:rFonts w:ascii="Times New Roman" w:hAnsi="Times New Roman" w:cs="Times New Roman"/>
                <w:sz w:val="24"/>
                <w:szCs w:val="24"/>
                <w:highlight w:val="yellow"/>
              </w:rPr>
              <w:t>Data Passing in some aspects</w:t>
            </w:r>
            <w:r w:rsidRPr="00B053F4">
              <w:rPr>
                <w:rFonts w:ascii="Times New Roman" w:hAnsi="Times New Roman" w:cs="Times New Roman"/>
                <w:sz w:val="24"/>
                <w:szCs w:val="24"/>
              </w:rPr>
              <w:t xml:space="preserve"> </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Mostly Secure </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Mostly Secure</w:t>
            </w:r>
          </w:p>
        </w:tc>
      </w:tr>
      <w:tr w:rsidR="00752395" w:rsidRPr="00B053F4" w:rsidTr="00F8019D">
        <w:trPr>
          <w:trHeight w:val="341"/>
        </w:trPr>
        <w:tc>
          <w:tcPr>
            <w:tcW w:w="1713" w:type="dxa"/>
          </w:tcPr>
          <w:p w:rsidR="00752395" w:rsidRPr="00B053F4" w:rsidRDefault="00351CEC" w:rsidP="00F8019D">
            <w:pPr>
              <w:jc w:val="both"/>
              <w:rPr>
                <w:rFonts w:ascii="Times New Roman" w:hAnsi="Times New Roman" w:cs="Times New Roman"/>
                <w:sz w:val="24"/>
                <w:szCs w:val="24"/>
              </w:rPr>
            </w:pPr>
            <w:r>
              <w:rPr>
                <w:rFonts w:ascii="Times New Roman" w:hAnsi="Times New Roman" w:cs="Times New Roman"/>
                <w:sz w:val="24"/>
                <w:szCs w:val="24"/>
              </w:rPr>
              <w:t>Possible thread</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Cycle Attacks, Sharing of common modules </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Set of parameters can be generated for pre-chosen message</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Curve generation attacks, zero-value point attack</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Rounds</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16</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Efficiency</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Slow in hardware specially when decryption  </w:t>
            </w:r>
          </w:p>
        </w:tc>
        <w:tc>
          <w:tcPr>
            <w:tcW w:w="2082" w:type="dxa"/>
          </w:tcPr>
          <w:p w:rsidR="00752395" w:rsidRPr="00B053F4" w:rsidRDefault="00FF5EE9" w:rsidP="00F8019D">
            <w:pPr>
              <w:jc w:val="both"/>
              <w:rPr>
                <w:rFonts w:ascii="Times New Roman" w:hAnsi="Times New Roman" w:cs="Times New Roman"/>
                <w:sz w:val="24"/>
                <w:szCs w:val="24"/>
              </w:rPr>
            </w:pPr>
            <w:r>
              <w:rPr>
                <w:rFonts w:ascii="Times New Roman" w:hAnsi="Times New Roman" w:cs="Times New Roman"/>
                <w:sz w:val="24"/>
                <w:szCs w:val="24"/>
              </w:rPr>
              <w:t>Slow for both</w:t>
            </w:r>
            <w:r w:rsidR="00752395" w:rsidRPr="00B053F4">
              <w:rPr>
                <w:rFonts w:ascii="Times New Roman" w:hAnsi="Times New Roman" w:cs="Times New Roman"/>
                <w:sz w:val="24"/>
                <w:szCs w:val="24"/>
              </w:rPr>
              <w:t xml:space="preserve"> software and hardware</w:t>
            </w:r>
          </w:p>
        </w:tc>
        <w:tc>
          <w:tcPr>
            <w:tcW w:w="2070" w:type="dxa"/>
          </w:tcPr>
          <w:p w:rsidR="00752395" w:rsidRPr="00B053F4" w:rsidRDefault="000C68A5" w:rsidP="00F8019D">
            <w:pPr>
              <w:jc w:val="both"/>
              <w:rPr>
                <w:rFonts w:ascii="Times New Roman" w:hAnsi="Times New Roman" w:cs="Times New Roman"/>
                <w:sz w:val="24"/>
                <w:szCs w:val="24"/>
              </w:rPr>
            </w:pPr>
            <w:r>
              <w:rPr>
                <w:rFonts w:ascii="Times New Roman" w:hAnsi="Times New Roman" w:cs="Times New Roman"/>
                <w:sz w:val="24"/>
                <w:szCs w:val="24"/>
              </w:rPr>
              <w:t>Slow for both</w:t>
            </w:r>
            <w:r w:rsidRPr="00B053F4">
              <w:rPr>
                <w:rFonts w:ascii="Times New Roman" w:hAnsi="Times New Roman" w:cs="Times New Roman"/>
                <w:sz w:val="24"/>
                <w:szCs w:val="24"/>
              </w:rPr>
              <w:t xml:space="preserve"> software and hardware</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Applications</w:t>
            </w:r>
          </w:p>
        </w:tc>
        <w:tc>
          <w:tcPr>
            <w:tcW w:w="1713" w:type="dxa"/>
          </w:tcPr>
          <w:p w:rsidR="00752395" w:rsidRPr="00B053F4" w:rsidRDefault="00752395" w:rsidP="00F8019D">
            <w:pPr>
              <w:jc w:val="both"/>
              <w:rPr>
                <w:rFonts w:ascii="Times New Roman" w:hAnsi="Times New Roman" w:cs="Times New Roman"/>
                <w:sz w:val="24"/>
                <w:szCs w:val="24"/>
              </w:rPr>
            </w:pPr>
            <w:r w:rsidRPr="00114B7D">
              <w:rPr>
                <w:rFonts w:ascii="Times New Roman" w:hAnsi="Times New Roman" w:cs="Times New Roman"/>
                <w:sz w:val="24"/>
                <w:szCs w:val="24"/>
                <w:highlight w:val="yellow"/>
                <w:rPrChange w:id="3" w:author="navid" w:date="2018-07-15T12:11:00Z">
                  <w:rPr>
                    <w:rFonts w:ascii="Times New Roman" w:hAnsi="Times New Roman" w:cs="Times New Roman"/>
                    <w:sz w:val="24"/>
                    <w:szCs w:val="24"/>
                  </w:rPr>
                </w:rPrChange>
              </w:rPr>
              <w:t>Hybrid encryption schemes</w:t>
            </w:r>
            <w:r w:rsidR="008837B1" w:rsidRPr="00114B7D">
              <w:rPr>
                <w:rFonts w:ascii="Times New Roman" w:hAnsi="Times New Roman" w:cs="Times New Roman"/>
                <w:sz w:val="24"/>
                <w:szCs w:val="24"/>
                <w:highlight w:val="yellow"/>
                <w:rPrChange w:id="4" w:author="navid" w:date="2018-07-15T12:11:00Z">
                  <w:rPr>
                    <w:rFonts w:ascii="Times New Roman" w:hAnsi="Times New Roman" w:cs="Times New Roman"/>
                    <w:sz w:val="24"/>
                    <w:szCs w:val="24"/>
                  </w:rPr>
                </w:rPrChange>
              </w:rPr>
              <w:t>,</w:t>
            </w:r>
            <w:r w:rsidR="008837B1">
              <w:rPr>
                <w:rFonts w:ascii="Times New Roman" w:hAnsi="Times New Roman" w:cs="Times New Roman"/>
                <w:sz w:val="24"/>
                <w:szCs w:val="24"/>
              </w:rPr>
              <w:t xml:space="preserve"> </w:t>
            </w:r>
            <w:r w:rsidR="008837B1">
              <w:rPr>
                <w:rFonts w:ascii="Georgia" w:hAnsi="Georgia"/>
                <w:color w:val="333333"/>
              </w:rPr>
              <w:t xml:space="preserve"> </w:t>
            </w:r>
            <w:r w:rsidR="008837B1" w:rsidRPr="008837B1">
              <w:rPr>
                <w:rFonts w:ascii="Times New Roman" w:hAnsi="Times New Roman" w:cs="Times New Roman"/>
                <w:sz w:val="24"/>
                <w:szCs w:val="24"/>
              </w:rPr>
              <w:t>Internet Banking</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Web application and email verification</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Key exchange over web, mobile and </w:t>
            </w:r>
            <w:r w:rsidRPr="00114B7D">
              <w:rPr>
                <w:rFonts w:ascii="Times New Roman" w:hAnsi="Times New Roman" w:cs="Times New Roman"/>
                <w:sz w:val="24"/>
                <w:szCs w:val="24"/>
                <w:highlight w:val="yellow"/>
                <w:rPrChange w:id="5" w:author="navid" w:date="2018-07-15T12:11:00Z">
                  <w:rPr>
                    <w:rFonts w:ascii="Times New Roman" w:hAnsi="Times New Roman" w:cs="Times New Roman"/>
                    <w:sz w:val="24"/>
                    <w:szCs w:val="24"/>
                  </w:rPr>
                </w:rPrChange>
              </w:rPr>
              <w:t>Internet of things</w:t>
            </w:r>
          </w:p>
        </w:tc>
      </w:tr>
    </w:tbl>
    <w:p w:rsidR="00752395" w:rsidRPr="00B053F4" w:rsidRDefault="00752395" w:rsidP="00752395">
      <w:pPr>
        <w:spacing w:after="0"/>
        <w:jc w:val="both"/>
        <w:rPr>
          <w:rFonts w:ascii="Times New Roman" w:hAnsi="Times New Roman" w:cs="Times New Roman"/>
          <w:sz w:val="24"/>
          <w:szCs w:val="24"/>
        </w:rPr>
      </w:pPr>
      <w:r w:rsidRPr="00B053F4">
        <w:rPr>
          <w:rFonts w:ascii="Times New Roman" w:hAnsi="Times New Roman" w:cs="Times New Roman"/>
          <w:sz w:val="24"/>
          <w:szCs w:val="24"/>
        </w:rPr>
        <w:br w:type="textWrapping" w:clear="all"/>
        <w:t xml:space="preserve"> TABLE 2: </w:t>
      </w:r>
      <w:r w:rsidR="00F75711" w:rsidRPr="0006637C">
        <w:rPr>
          <w:rFonts w:ascii="Times New Roman" w:hAnsi="Times New Roman" w:cs="Times New Roman"/>
          <w:sz w:val="24"/>
          <w:szCs w:val="24"/>
          <w:highlight w:val="yellow"/>
          <w:rPrChange w:id="6" w:author="navid" w:date="2018-07-15T12:12:00Z">
            <w:rPr>
              <w:rFonts w:ascii="Times New Roman" w:hAnsi="Times New Roman" w:cs="Times New Roman"/>
              <w:sz w:val="24"/>
              <w:szCs w:val="24"/>
            </w:rPr>
          </w:rPrChange>
        </w:rPr>
        <w:t>Performance analysis</w:t>
      </w:r>
      <w:r w:rsidR="00F75711">
        <w:rPr>
          <w:rFonts w:ascii="Times New Roman" w:hAnsi="Times New Roman" w:cs="Times New Roman"/>
          <w:sz w:val="24"/>
          <w:szCs w:val="24"/>
        </w:rPr>
        <w:t xml:space="preserve"> of</w:t>
      </w:r>
      <w:r w:rsidRPr="00B053F4">
        <w:rPr>
          <w:rFonts w:ascii="Times New Roman" w:hAnsi="Times New Roman" w:cs="Times New Roman"/>
          <w:sz w:val="24"/>
          <w:szCs w:val="24"/>
        </w:rPr>
        <w:t xml:space="preserve"> Asymmetric Cryptography Algorithms</w:t>
      </w:r>
    </w:p>
    <w:p w:rsidR="00752395" w:rsidRPr="00B053F4" w:rsidRDefault="00752395" w:rsidP="00752395">
      <w:pPr>
        <w:tabs>
          <w:tab w:val="left" w:pos="804"/>
        </w:tabs>
        <w:spacing w:after="0"/>
        <w:jc w:val="both"/>
        <w:rPr>
          <w:rFonts w:ascii="Times New Roman" w:hAnsi="Times New Roman" w:cs="Times New Roman"/>
          <w:sz w:val="24"/>
          <w:szCs w:val="24"/>
        </w:rPr>
      </w:pPr>
    </w:p>
    <w:p w:rsidR="00752395" w:rsidRPr="00B053F4" w:rsidRDefault="00752395" w:rsidP="00752395">
      <w:pPr>
        <w:pStyle w:val="ListParagraph"/>
        <w:numPr>
          <w:ilvl w:val="0"/>
          <w:numId w:val="1"/>
        </w:numPr>
        <w:spacing w:after="0"/>
        <w:jc w:val="both"/>
        <w:rPr>
          <w:rFonts w:ascii="Times New Roman" w:hAnsi="Times New Roman" w:cs="Times New Roman"/>
          <w:b/>
          <w:sz w:val="24"/>
          <w:szCs w:val="24"/>
        </w:rPr>
      </w:pPr>
      <w:r w:rsidRPr="00B053F4">
        <w:rPr>
          <w:rFonts w:ascii="Times New Roman" w:hAnsi="Times New Roman" w:cs="Times New Roman"/>
          <w:b/>
          <w:sz w:val="24"/>
          <w:szCs w:val="24"/>
        </w:rPr>
        <w:t>Discussion:</w:t>
      </w:r>
    </w:p>
    <w:p w:rsidR="00752395" w:rsidRPr="00B053F4" w:rsidRDefault="00752395" w:rsidP="00752395">
      <w:pPr>
        <w:spacing w:after="0"/>
        <w:jc w:val="both"/>
        <w:rPr>
          <w:rFonts w:ascii="Times New Roman" w:hAnsi="Times New Roman" w:cs="Times New Roman"/>
          <w:b/>
          <w:sz w:val="24"/>
          <w:szCs w:val="24"/>
        </w:rPr>
      </w:pPr>
    </w:p>
    <w:p w:rsidR="00752395" w:rsidRPr="00B053F4" w:rsidDel="00BA7C8A" w:rsidRDefault="00752395" w:rsidP="00752395">
      <w:pPr>
        <w:spacing w:after="0"/>
        <w:jc w:val="both"/>
        <w:rPr>
          <w:del w:id="7" w:author="navid" w:date="2018-07-15T11:54:00Z"/>
          <w:rFonts w:ascii="Times New Roman" w:hAnsi="Times New Roman" w:cs="Times New Roman"/>
          <w:sz w:val="24"/>
          <w:szCs w:val="24"/>
        </w:rPr>
      </w:pPr>
      <w:r w:rsidRPr="00B053F4">
        <w:rPr>
          <w:rFonts w:ascii="Times New Roman" w:hAnsi="Times New Roman" w:cs="Times New Roman"/>
          <w:sz w:val="24"/>
          <w:szCs w:val="24"/>
        </w:rPr>
        <w:t>From table 1, it can be seen that AES is the better solution to perform data transferring. Firstly, AES can works with large numbers of key length and block size. Secondly, it performs different type of round operations based on key length. Finally, this algorithm works efficient after implemented both software and hardware.</w:t>
      </w:r>
      <w:r w:rsidR="00FD2378">
        <w:rPr>
          <w:rFonts w:ascii="Times New Roman" w:hAnsi="Times New Roman" w:cs="Times New Roman"/>
          <w:sz w:val="24"/>
          <w:szCs w:val="24"/>
        </w:rPr>
        <w:t xml:space="preserve"> With these characteristics AES works better in wireless communicat</w:t>
      </w:r>
      <w:r w:rsidR="00A4249B">
        <w:rPr>
          <w:rFonts w:ascii="Times New Roman" w:hAnsi="Times New Roman" w:cs="Times New Roman"/>
          <w:sz w:val="24"/>
          <w:szCs w:val="24"/>
        </w:rPr>
        <w:t>ion tha</w:t>
      </w:r>
      <w:r w:rsidR="00910CC5">
        <w:rPr>
          <w:rFonts w:ascii="Times New Roman" w:hAnsi="Times New Roman" w:cs="Times New Roman"/>
          <w:sz w:val="24"/>
          <w:szCs w:val="24"/>
        </w:rPr>
        <w:t>n others.</w:t>
      </w:r>
      <w:r w:rsidR="00FD2378">
        <w:rPr>
          <w:rFonts w:ascii="Times New Roman" w:hAnsi="Times New Roman" w:cs="Times New Roman"/>
          <w:sz w:val="24"/>
          <w:szCs w:val="24"/>
        </w:rPr>
        <w:t xml:space="preserve"> </w:t>
      </w:r>
      <w:r w:rsidR="00910CC5">
        <w:rPr>
          <w:rFonts w:ascii="Times New Roman" w:hAnsi="Times New Roman" w:cs="Times New Roman"/>
          <w:sz w:val="24"/>
          <w:szCs w:val="24"/>
        </w:rPr>
        <w:t xml:space="preserve">In DES with modes of operation it’s fast to perform image processing and with a moderate block size and highest round numbers among </w:t>
      </w:r>
      <w:r w:rsidR="00910CC5" w:rsidRPr="00BA7C8A">
        <w:rPr>
          <w:rFonts w:ascii="Times New Roman" w:hAnsi="Times New Roman" w:cs="Times New Roman"/>
          <w:sz w:val="24"/>
          <w:szCs w:val="24"/>
          <w:highlight w:val="yellow"/>
        </w:rPr>
        <w:t>its type 3DES</w:t>
      </w:r>
      <w:r w:rsidR="00910CC5">
        <w:rPr>
          <w:rFonts w:ascii="Times New Roman" w:hAnsi="Times New Roman" w:cs="Times New Roman"/>
          <w:sz w:val="24"/>
          <w:szCs w:val="24"/>
        </w:rPr>
        <w:t xml:space="preserve"> </w:t>
      </w:r>
      <w:r w:rsidR="00910CC5">
        <w:rPr>
          <w:rFonts w:ascii="Times New Roman" w:hAnsi="Times New Roman" w:cs="Times New Roman"/>
          <w:sz w:val="24"/>
          <w:szCs w:val="24"/>
        </w:rPr>
        <w:lastRenderedPageBreak/>
        <w:t xml:space="preserve">perform better in password protection based on web application. </w:t>
      </w:r>
      <w:del w:id="8" w:author="navid" w:date="2018-07-15T11:54:00Z">
        <w:r w:rsidRPr="00B053F4" w:rsidDel="00BA7C8A">
          <w:rPr>
            <w:rFonts w:ascii="Times New Roman" w:hAnsi="Times New Roman" w:cs="Times New Roman"/>
            <w:sz w:val="24"/>
            <w:szCs w:val="24"/>
          </w:rPr>
          <w:delText>Although AES is vulnerable in side channel attack but its performance in every metrics presents better results than DES and 3DES.</w:delText>
        </w:r>
      </w:del>
    </w:p>
    <w:p w:rsidR="00752395" w:rsidRPr="00B053F4" w:rsidRDefault="00752395" w:rsidP="00752395">
      <w:pPr>
        <w:spacing w:after="0"/>
        <w:jc w:val="both"/>
        <w:rPr>
          <w:rFonts w:ascii="Times New Roman" w:hAnsi="Times New Roman" w:cs="Times New Roman"/>
          <w:sz w:val="24"/>
          <w:szCs w:val="24"/>
        </w:rPr>
      </w:pPr>
    </w:p>
    <w:p w:rsidR="00752395" w:rsidRPr="00B053F4" w:rsidRDefault="00752395" w:rsidP="00752395">
      <w:pPr>
        <w:spacing w:after="0"/>
        <w:jc w:val="both"/>
        <w:rPr>
          <w:rFonts w:ascii="Times New Roman" w:hAnsi="Times New Roman" w:cs="Times New Roman"/>
          <w:sz w:val="24"/>
          <w:szCs w:val="24"/>
        </w:rPr>
      </w:pPr>
      <w:r w:rsidRPr="00B053F4">
        <w:rPr>
          <w:rFonts w:ascii="Times New Roman" w:hAnsi="Times New Roman" w:cs="Times New Roman"/>
          <w:sz w:val="24"/>
          <w:szCs w:val="24"/>
        </w:rPr>
        <w:t xml:space="preserve">The result in table 2 explains that, ECC’s efficiency is slower in terms of all performance expect numbers of round </w:t>
      </w:r>
      <w:r w:rsidRPr="0055568D">
        <w:rPr>
          <w:rFonts w:ascii="Times New Roman" w:hAnsi="Times New Roman" w:cs="Times New Roman"/>
          <w:sz w:val="24"/>
          <w:szCs w:val="24"/>
          <w:highlight w:val="yellow"/>
          <w:rPrChange w:id="9" w:author="navid" w:date="2018-07-15T11:55:00Z">
            <w:rPr>
              <w:rFonts w:ascii="Times New Roman" w:hAnsi="Times New Roman" w:cs="Times New Roman"/>
              <w:sz w:val="24"/>
              <w:szCs w:val="24"/>
            </w:rPr>
          </w:rPrChange>
        </w:rPr>
        <w:t>operation where RSA and DSA have problems in other performance metrics</w:t>
      </w:r>
      <w:r w:rsidRPr="00B053F4">
        <w:rPr>
          <w:rFonts w:ascii="Times New Roman" w:hAnsi="Times New Roman" w:cs="Times New Roman"/>
          <w:sz w:val="24"/>
          <w:szCs w:val="24"/>
        </w:rPr>
        <w:t>.</w:t>
      </w:r>
      <w:r w:rsidR="00910CC5">
        <w:rPr>
          <w:rFonts w:ascii="Times New Roman" w:hAnsi="Times New Roman" w:cs="Times New Roman"/>
          <w:sz w:val="24"/>
          <w:szCs w:val="24"/>
        </w:rPr>
        <w:t xml:space="preserve"> </w:t>
      </w:r>
      <w:r w:rsidR="002B69D7">
        <w:rPr>
          <w:rFonts w:ascii="Times New Roman" w:hAnsi="Times New Roman" w:cs="Times New Roman"/>
          <w:sz w:val="24"/>
          <w:szCs w:val="24"/>
        </w:rPr>
        <w:t>That’s</w:t>
      </w:r>
      <w:r w:rsidR="00910CC5">
        <w:rPr>
          <w:rFonts w:ascii="Times New Roman" w:hAnsi="Times New Roman" w:cs="Times New Roman"/>
          <w:sz w:val="24"/>
          <w:szCs w:val="24"/>
        </w:rPr>
        <w:t xml:space="preserve"> why ECC works better in k</w:t>
      </w:r>
      <w:r w:rsidR="00910CC5" w:rsidRPr="00B053F4">
        <w:rPr>
          <w:rFonts w:ascii="Times New Roman" w:hAnsi="Times New Roman" w:cs="Times New Roman"/>
          <w:sz w:val="24"/>
          <w:szCs w:val="24"/>
        </w:rPr>
        <w:t>ey exchange over web, mobile and Internet of things</w:t>
      </w:r>
      <w:r w:rsidR="00910CC5">
        <w:rPr>
          <w:rFonts w:ascii="Times New Roman" w:hAnsi="Times New Roman" w:cs="Times New Roman"/>
          <w:sz w:val="24"/>
          <w:szCs w:val="24"/>
        </w:rPr>
        <w:t>.</w:t>
      </w:r>
      <w:r w:rsidRPr="00B053F4">
        <w:rPr>
          <w:rFonts w:ascii="Times New Roman" w:hAnsi="Times New Roman" w:cs="Times New Roman"/>
          <w:sz w:val="24"/>
          <w:szCs w:val="24"/>
        </w:rPr>
        <w:t xml:space="preserve"> But ECC’s key lengths are not as large as RSA and DSA and because of these small key sizes it performs faster than remaining both. Security of ECC and DSA are mostly secure. But in terms of key-length ECC gets more priority than RSA and DSA.</w:t>
      </w:r>
      <w:r w:rsidR="003E7317">
        <w:rPr>
          <w:rFonts w:ascii="Times New Roman" w:hAnsi="Times New Roman" w:cs="Times New Roman"/>
          <w:sz w:val="24"/>
          <w:szCs w:val="24"/>
        </w:rPr>
        <w:t xml:space="preserve"> In spite of having some cycle attack RSA works well in internet banking and h</w:t>
      </w:r>
      <w:r w:rsidR="003E7317" w:rsidRPr="00B053F4">
        <w:rPr>
          <w:rFonts w:ascii="Times New Roman" w:hAnsi="Times New Roman" w:cs="Times New Roman"/>
          <w:sz w:val="24"/>
          <w:szCs w:val="24"/>
        </w:rPr>
        <w:t>ybrid encryption schemes</w:t>
      </w:r>
      <w:r w:rsidR="003E7317">
        <w:rPr>
          <w:rFonts w:ascii="Times New Roman" w:hAnsi="Times New Roman" w:cs="Times New Roman"/>
          <w:sz w:val="24"/>
          <w:szCs w:val="24"/>
        </w:rPr>
        <w:t xml:space="preserve">. While </w:t>
      </w:r>
      <w:r w:rsidR="004C3ECB">
        <w:rPr>
          <w:rFonts w:ascii="Times New Roman" w:hAnsi="Times New Roman" w:cs="Times New Roman"/>
          <w:sz w:val="24"/>
          <w:szCs w:val="24"/>
        </w:rPr>
        <w:t xml:space="preserve">DSA can handle more key length (bits) then these two which helps DSA to perform </w:t>
      </w:r>
      <w:r w:rsidR="00374A68">
        <w:rPr>
          <w:rFonts w:ascii="Times New Roman" w:hAnsi="Times New Roman" w:cs="Times New Roman"/>
          <w:sz w:val="24"/>
          <w:szCs w:val="24"/>
        </w:rPr>
        <w:t>widely</w:t>
      </w:r>
      <w:r w:rsidR="004C3ECB">
        <w:rPr>
          <w:rFonts w:ascii="Times New Roman" w:hAnsi="Times New Roman" w:cs="Times New Roman"/>
          <w:sz w:val="24"/>
          <w:szCs w:val="24"/>
        </w:rPr>
        <w:t xml:space="preserve"> in w</w:t>
      </w:r>
      <w:r w:rsidR="004C3ECB" w:rsidRPr="00B053F4">
        <w:rPr>
          <w:rFonts w:ascii="Times New Roman" w:hAnsi="Times New Roman" w:cs="Times New Roman"/>
          <w:sz w:val="24"/>
          <w:szCs w:val="24"/>
        </w:rPr>
        <w:t>eb application and email verification</w:t>
      </w:r>
      <w:r w:rsidR="004C3ECB">
        <w:rPr>
          <w:rFonts w:ascii="Times New Roman" w:hAnsi="Times New Roman" w:cs="Times New Roman"/>
          <w:sz w:val="24"/>
          <w:szCs w:val="24"/>
        </w:rPr>
        <w:t xml:space="preserve">. </w:t>
      </w:r>
      <w:r w:rsidRPr="00B053F4">
        <w:rPr>
          <w:rFonts w:ascii="Times New Roman" w:hAnsi="Times New Roman" w:cs="Times New Roman"/>
          <w:sz w:val="24"/>
          <w:szCs w:val="24"/>
        </w:rPr>
        <w:t xml:space="preserve">However, ECC is vulnerable in curve generation attacks and zero-value point attack. With this information from table 2 ECC stands better security solution for asymmetric while RSA and DSA can be implemented in their own relative field. </w:t>
      </w:r>
    </w:p>
    <w:p w:rsidR="00752395" w:rsidRPr="00B053F4" w:rsidRDefault="00752395" w:rsidP="00752395">
      <w:pPr>
        <w:spacing w:after="0"/>
        <w:jc w:val="both"/>
        <w:rPr>
          <w:rFonts w:ascii="Times New Roman" w:hAnsi="Times New Roman" w:cs="Times New Roman"/>
          <w:sz w:val="24"/>
          <w:szCs w:val="24"/>
        </w:rPr>
      </w:pPr>
    </w:p>
    <w:p w:rsidR="00752395" w:rsidRPr="00B053F4" w:rsidRDefault="00752395" w:rsidP="00752395">
      <w:pPr>
        <w:pStyle w:val="ListParagraph"/>
        <w:numPr>
          <w:ilvl w:val="0"/>
          <w:numId w:val="1"/>
        </w:numPr>
        <w:spacing w:after="0"/>
        <w:jc w:val="both"/>
        <w:rPr>
          <w:rFonts w:ascii="Times New Roman" w:hAnsi="Times New Roman" w:cs="Times New Roman"/>
          <w:sz w:val="24"/>
          <w:szCs w:val="24"/>
        </w:rPr>
      </w:pPr>
      <w:r w:rsidRPr="00B053F4">
        <w:rPr>
          <w:rFonts w:ascii="Times New Roman" w:hAnsi="Times New Roman" w:cs="Times New Roman"/>
          <w:b/>
          <w:sz w:val="24"/>
          <w:szCs w:val="24"/>
        </w:rPr>
        <w:t>Conclusion</w:t>
      </w:r>
      <w:r w:rsidRPr="00B053F4">
        <w:rPr>
          <w:rFonts w:ascii="Times New Roman" w:hAnsi="Times New Roman" w:cs="Times New Roman"/>
          <w:sz w:val="24"/>
          <w:szCs w:val="24"/>
        </w:rPr>
        <w:t>:</w:t>
      </w:r>
    </w:p>
    <w:p w:rsidR="00752395" w:rsidRPr="00B053F4" w:rsidRDefault="00752395" w:rsidP="00752395">
      <w:pPr>
        <w:pStyle w:val="ListParagraph"/>
        <w:spacing w:after="0"/>
        <w:rPr>
          <w:rFonts w:ascii="Times New Roman" w:hAnsi="Times New Roman" w:cs="Times New Roman"/>
          <w:sz w:val="24"/>
          <w:szCs w:val="24"/>
        </w:rPr>
      </w:pPr>
    </w:p>
    <w:p w:rsidR="00752395" w:rsidRPr="00B053F4" w:rsidRDefault="00752395" w:rsidP="00752395">
      <w:pPr>
        <w:spacing w:after="0"/>
        <w:jc w:val="both"/>
        <w:rPr>
          <w:rFonts w:ascii="Times New Roman" w:hAnsi="Times New Roman" w:cs="Times New Roman"/>
          <w:sz w:val="24"/>
          <w:szCs w:val="24"/>
        </w:rPr>
      </w:pPr>
      <w:r w:rsidRPr="0055568D">
        <w:rPr>
          <w:rFonts w:ascii="Times New Roman" w:hAnsi="Times New Roman" w:cs="Times New Roman"/>
          <w:sz w:val="24"/>
          <w:szCs w:val="24"/>
          <w:highlight w:val="yellow"/>
          <w:rPrChange w:id="10" w:author="navid" w:date="2018-07-15T12:02:00Z">
            <w:rPr>
              <w:rFonts w:ascii="Times New Roman" w:hAnsi="Times New Roman" w:cs="Times New Roman"/>
              <w:sz w:val="24"/>
              <w:szCs w:val="24"/>
            </w:rPr>
          </w:rPrChange>
        </w:rPr>
        <w:t>Symmetric or Asymmetric</w:t>
      </w:r>
      <w:r w:rsidRPr="00B053F4">
        <w:rPr>
          <w:rFonts w:ascii="Times New Roman" w:hAnsi="Times New Roman" w:cs="Times New Roman"/>
          <w:sz w:val="24"/>
          <w:szCs w:val="24"/>
        </w:rPr>
        <w:t xml:space="preserve"> both are highly efficient to protecting the data in their own relevant field of data transferring. In this paper</w:t>
      </w:r>
      <w:r w:rsidRPr="0055568D">
        <w:rPr>
          <w:rFonts w:ascii="Times New Roman" w:hAnsi="Times New Roman" w:cs="Times New Roman"/>
          <w:sz w:val="24"/>
          <w:szCs w:val="24"/>
          <w:highlight w:val="yellow"/>
          <w:rPrChange w:id="11" w:author="navid" w:date="2018-07-15T12:02:00Z">
            <w:rPr>
              <w:rFonts w:ascii="Times New Roman" w:hAnsi="Times New Roman" w:cs="Times New Roman"/>
              <w:sz w:val="24"/>
              <w:szCs w:val="24"/>
            </w:rPr>
          </w:rPrChange>
        </w:rPr>
        <w:t>, we have highlighted the basic working process</w:t>
      </w:r>
      <w:r w:rsidRPr="00B053F4">
        <w:rPr>
          <w:rFonts w:ascii="Times New Roman" w:hAnsi="Times New Roman" w:cs="Times New Roman"/>
          <w:sz w:val="24"/>
          <w:szCs w:val="24"/>
        </w:rPr>
        <w:t xml:space="preserve"> and</w:t>
      </w:r>
      <w:ins w:id="12" w:author="navid" w:date="2018-07-15T12:02:00Z">
        <w:r w:rsidR="0055568D">
          <w:rPr>
            <w:rFonts w:ascii="Times New Roman" w:hAnsi="Times New Roman" w:cs="Times New Roman"/>
            <w:sz w:val="24"/>
            <w:szCs w:val="24"/>
          </w:rPr>
          <w:t xml:space="preserve"> figure out</w:t>
        </w:r>
      </w:ins>
      <w:r w:rsidRPr="00B053F4">
        <w:rPr>
          <w:rFonts w:ascii="Times New Roman" w:hAnsi="Times New Roman" w:cs="Times New Roman"/>
          <w:sz w:val="24"/>
          <w:szCs w:val="24"/>
        </w:rPr>
        <w:t xml:space="preserve"> which </w:t>
      </w:r>
      <w:ins w:id="13" w:author="navid" w:date="2018-07-15T12:03:00Z">
        <w:r w:rsidR="0089460E">
          <w:rPr>
            <w:rFonts w:ascii="Times New Roman" w:hAnsi="Times New Roman" w:cs="Times New Roman"/>
            <w:sz w:val="24"/>
            <w:szCs w:val="24"/>
          </w:rPr>
          <w:t>algorithm</w:t>
        </w:r>
      </w:ins>
      <w:del w:id="14" w:author="navid" w:date="2018-07-15T12:03:00Z">
        <w:r w:rsidRPr="00B053F4" w:rsidDel="0089460E">
          <w:rPr>
            <w:rFonts w:ascii="Times New Roman" w:hAnsi="Times New Roman" w:cs="Times New Roman"/>
            <w:sz w:val="24"/>
            <w:szCs w:val="24"/>
          </w:rPr>
          <w:delText>one</w:delText>
        </w:r>
      </w:del>
      <w:r w:rsidRPr="00B053F4">
        <w:rPr>
          <w:rFonts w:ascii="Times New Roman" w:hAnsi="Times New Roman" w:cs="Times New Roman"/>
          <w:sz w:val="24"/>
          <w:szCs w:val="24"/>
        </w:rPr>
        <w:t xml:space="preserve"> </w:t>
      </w:r>
      <w:del w:id="15" w:author="navid" w:date="2018-07-15T12:03:00Z">
        <w:r w:rsidRPr="00B053F4" w:rsidDel="00B903EB">
          <w:rPr>
            <w:rFonts w:ascii="Times New Roman" w:hAnsi="Times New Roman" w:cs="Times New Roman"/>
            <w:sz w:val="24"/>
            <w:szCs w:val="24"/>
          </w:rPr>
          <w:delText>is</w:delText>
        </w:r>
      </w:del>
      <w:r w:rsidRPr="00B053F4">
        <w:rPr>
          <w:rFonts w:ascii="Times New Roman" w:hAnsi="Times New Roman" w:cs="Times New Roman"/>
          <w:sz w:val="24"/>
          <w:szCs w:val="24"/>
        </w:rPr>
        <w:t xml:space="preserve"> </w:t>
      </w:r>
      <w:ins w:id="16" w:author="navid" w:date="2018-07-15T12:03:00Z">
        <w:r w:rsidR="00B903EB">
          <w:rPr>
            <w:rFonts w:ascii="Times New Roman" w:hAnsi="Times New Roman" w:cs="Times New Roman"/>
            <w:sz w:val="24"/>
            <w:szCs w:val="24"/>
          </w:rPr>
          <w:t xml:space="preserve">has </w:t>
        </w:r>
      </w:ins>
      <w:r w:rsidRPr="00B053F4">
        <w:rPr>
          <w:rFonts w:ascii="Times New Roman" w:hAnsi="Times New Roman" w:cs="Times New Roman"/>
          <w:sz w:val="24"/>
          <w:szCs w:val="24"/>
        </w:rPr>
        <w:t>better</w:t>
      </w:r>
      <w:ins w:id="17" w:author="navid" w:date="2018-07-15T12:03:00Z">
        <w:r w:rsidR="00B903EB">
          <w:rPr>
            <w:rFonts w:ascii="Times New Roman" w:hAnsi="Times New Roman" w:cs="Times New Roman"/>
            <w:sz w:val="24"/>
            <w:szCs w:val="24"/>
          </w:rPr>
          <w:t xml:space="preserve"> performance</w:t>
        </w:r>
      </w:ins>
      <w:r w:rsidRPr="00B053F4">
        <w:rPr>
          <w:rFonts w:ascii="Times New Roman" w:hAnsi="Times New Roman" w:cs="Times New Roman"/>
          <w:sz w:val="24"/>
          <w:szCs w:val="24"/>
        </w:rPr>
        <w:t xml:space="preserve"> </w:t>
      </w:r>
      <w:ins w:id="18" w:author="navid" w:date="2018-07-15T12:04:00Z">
        <w:r w:rsidR="00B903EB">
          <w:rPr>
            <w:rFonts w:ascii="Times New Roman" w:hAnsi="Times New Roman" w:cs="Times New Roman"/>
            <w:sz w:val="24"/>
            <w:szCs w:val="24"/>
          </w:rPr>
          <w:t xml:space="preserve">in terms of different </w:t>
        </w:r>
      </w:ins>
      <w:del w:id="19" w:author="navid" w:date="2018-07-15T12:04:00Z">
        <w:r w:rsidRPr="00B053F4" w:rsidDel="00B903EB">
          <w:rPr>
            <w:rFonts w:ascii="Times New Roman" w:hAnsi="Times New Roman" w:cs="Times New Roman"/>
            <w:sz w:val="24"/>
            <w:szCs w:val="24"/>
          </w:rPr>
          <w:delText xml:space="preserve">for separately both in symmetric and asymmetric based on their </w:delText>
        </w:r>
      </w:del>
      <w:r w:rsidRPr="00B053F4">
        <w:rPr>
          <w:rFonts w:ascii="Times New Roman" w:hAnsi="Times New Roman" w:cs="Times New Roman"/>
          <w:sz w:val="24"/>
          <w:szCs w:val="24"/>
        </w:rPr>
        <w:t>applications. In Symmetric Cryptography, AES comes with better results of data processing and transferring. While Asymmetric Cryptography, DSA and RSA both stand their way to perform secure data processing and transferring based on client and server based. But ECC gets more flexibility as it can work with small key sizes and perform faster. Moreover, these algorithm techniques still not perfect as the secure data transferring become challenging. With this paper we provide a collective study of both these techniques in their best way of data transferring.</w:t>
      </w:r>
    </w:p>
    <w:p w:rsidR="00752395" w:rsidRPr="00B053F4" w:rsidRDefault="00752395" w:rsidP="00752395">
      <w:pPr>
        <w:pStyle w:val="ListParagraph"/>
        <w:spacing w:after="0"/>
        <w:jc w:val="both"/>
        <w:rPr>
          <w:rFonts w:ascii="Times New Roman" w:hAnsi="Times New Roman" w:cs="Times New Roman"/>
          <w:b/>
          <w:sz w:val="24"/>
          <w:szCs w:val="24"/>
        </w:rPr>
      </w:pPr>
    </w:p>
    <w:p w:rsidR="00752395" w:rsidRPr="00B053F4" w:rsidRDefault="00752395" w:rsidP="00752395">
      <w:pPr>
        <w:pStyle w:val="ListParagraph"/>
        <w:spacing w:after="0"/>
        <w:jc w:val="both"/>
        <w:rPr>
          <w:rFonts w:ascii="Times New Roman" w:hAnsi="Times New Roman" w:cs="Times New Roman"/>
          <w:b/>
          <w:sz w:val="24"/>
          <w:szCs w:val="24"/>
        </w:rPr>
      </w:pPr>
    </w:p>
    <w:p w:rsidR="00752395" w:rsidRPr="00B053F4" w:rsidRDefault="00752395" w:rsidP="00752395">
      <w:pPr>
        <w:pStyle w:val="ListParagraph"/>
        <w:spacing w:after="0"/>
        <w:jc w:val="both"/>
        <w:rPr>
          <w:rFonts w:ascii="Times New Roman" w:hAnsi="Times New Roman" w:cs="Times New Roman"/>
          <w:sz w:val="24"/>
          <w:szCs w:val="24"/>
        </w:rPr>
      </w:pPr>
      <w:r w:rsidRPr="00B053F4">
        <w:rPr>
          <w:rFonts w:ascii="Times New Roman" w:hAnsi="Times New Roman" w:cs="Times New Roman"/>
          <w:b/>
          <w:sz w:val="24"/>
          <w:szCs w:val="24"/>
        </w:rPr>
        <w:t>Reference</w:t>
      </w:r>
      <w:r w:rsidRPr="00B053F4">
        <w:rPr>
          <w:rFonts w:ascii="Times New Roman" w:hAnsi="Times New Roman" w:cs="Times New Roman"/>
          <w:sz w:val="24"/>
          <w:szCs w:val="24"/>
        </w:rPr>
        <w:t xml:space="preserve">: </w:t>
      </w:r>
    </w:p>
    <w:p w:rsidR="00752395" w:rsidRPr="00B053F4" w:rsidRDefault="00752395" w:rsidP="00752395">
      <w:pPr>
        <w:pStyle w:val="ListParagraph"/>
        <w:spacing w:after="0"/>
        <w:jc w:val="both"/>
        <w:rPr>
          <w:rFonts w:ascii="Times New Roman" w:hAnsi="Times New Roman" w:cs="Times New Roman"/>
          <w:sz w:val="24"/>
          <w:szCs w:val="24"/>
        </w:rPr>
      </w:pPr>
    </w:p>
    <w:p w:rsidR="00752395" w:rsidRPr="00B053F4" w:rsidRDefault="00752395" w:rsidP="00752395">
      <w:pPr>
        <w:jc w:val="both"/>
        <w:rPr>
          <w:rStyle w:val="fontstyle01"/>
          <w:rFonts w:ascii="Times New Roman" w:hAnsi="Times New Roman" w:cs="Times New Roman"/>
          <w:sz w:val="24"/>
          <w:szCs w:val="24"/>
        </w:rPr>
      </w:pPr>
      <w:r w:rsidRPr="00B053F4">
        <w:rPr>
          <w:rStyle w:val="fontstyle01"/>
          <w:rFonts w:ascii="Times New Roman" w:hAnsi="Times New Roman" w:cs="Times New Roman"/>
          <w:sz w:val="24"/>
          <w:szCs w:val="24"/>
        </w:rPr>
        <w:t xml:space="preserve">[1] </w:t>
      </w:r>
      <w:proofErr w:type="spellStart"/>
      <w:r w:rsidRPr="00B053F4">
        <w:rPr>
          <w:rStyle w:val="fontstyle01"/>
          <w:rFonts w:ascii="Times New Roman" w:hAnsi="Times New Roman" w:cs="Times New Roman"/>
          <w:sz w:val="24"/>
          <w:szCs w:val="24"/>
        </w:rPr>
        <w:t>Sourabh</w:t>
      </w:r>
      <w:proofErr w:type="spellEnd"/>
      <w:r w:rsidRPr="00B053F4">
        <w:rPr>
          <w:rStyle w:val="fontstyle01"/>
          <w:rFonts w:ascii="Times New Roman" w:hAnsi="Times New Roman" w:cs="Times New Roman"/>
          <w:sz w:val="24"/>
          <w:szCs w:val="24"/>
        </w:rPr>
        <w:t xml:space="preserve"> Chandra, </w:t>
      </w:r>
      <w:proofErr w:type="spellStart"/>
      <w:r w:rsidRPr="00B053F4">
        <w:rPr>
          <w:rStyle w:val="fontstyle01"/>
          <w:rFonts w:ascii="Times New Roman" w:hAnsi="Times New Roman" w:cs="Times New Roman"/>
          <w:sz w:val="24"/>
          <w:szCs w:val="24"/>
        </w:rPr>
        <w:t>Smita</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Paira</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Sk</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Safikul</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Alam</w:t>
      </w:r>
      <w:proofErr w:type="spellEnd"/>
      <w:r w:rsidRPr="00B053F4">
        <w:rPr>
          <w:rStyle w:val="fontstyle01"/>
          <w:rFonts w:ascii="Times New Roman" w:hAnsi="Times New Roman" w:cs="Times New Roman"/>
          <w:sz w:val="24"/>
          <w:szCs w:val="24"/>
        </w:rPr>
        <w:t>, Dr</w:t>
      </w:r>
      <w:proofErr w:type="gramStart"/>
      <w:r w:rsidRPr="00B053F4">
        <w:rPr>
          <w:rStyle w:val="fontstyle01"/>
          <w:rFonts w:ascii="Times New Roman" w:hAnsi="Times New Roman" w:cs="Times New Roman"/>
          <w:sz w:val="24"/>
          <w:szCs w:val="24"/>
        </w:rPr>
        <w:t>.(</w:t>
      </w:r>
      <w:proofErr w:type="gramEnd"/>
      <w:r w:rsidRPr="00B053F4">
        <w:rPr>
          <w:rStyle w:val="fontstyle01"/>
          <w:rFonts w:ascii="Times New Roman" w:hAnsi="Times New Roman" w:cs="Times New Roman"/>
          <w:sz w:val="24"/>
          <w:szCs w:val="24"/>
        </w:rPr>
        <w:t xml:space="preserve">Prof.) </w:t>
      </w:r>
      <w:proofErr w:type="spellStart"/>
      <w:r w:rsidRPr="00B053F4">
        <w:rPr>
          <w:rStyle w:val="fontstyle01"/>
          <w:rFonts w:ascii="Times New Roman" w:hAnsi="Times New Roman" w:cs="Times New Roman"/>
          <w:sz w:val="24"/>
          <w:szCs w:val="24"/>
        </w:rPr>
        <w:t>Goutam</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Sanyal</w:t>
      </w:r>
      <w:proofErr w:type="spellEnd"/>
      <w:r w:rsidRPr="00B053F4">
        <w:rPr>
          <w:rStyle w:val="fontstyle01"/>
          <w:rFonts w:ascii="Times New Roman" w:hAnsi="Times New Roman" w:cs="Times New Roman"/>
          <w:sz w:val="24"/>
          <w:szCs w:val="24"/>
        </w:rPr>
        <w:t xml:space="preserve"> “A comparative survey of symmetric and asymmetric key cryptography”, </w:t>
      </w:r>
      <w:ins w:id="20" w:author="navid" w:date="2018-07-15T12:15:00Z">
        <w:r w:rsidR="00DB0FF6">
          <w:rPr>
            <w:rStyle w:val="fontstyle01"/>
            <w:rFonts w:ascii="Times New Roman" w:hAnsi="Times New Roman" w:cs="Times New Roman"/>
            <w:sz w:val="24"/>
            <w:szCs w:val="24"/>
          </w:rPr>
          <w:t>IEEE 2</w:t>
        </w:r>
        <w:r w:rsidR="00DB0FF6" w:rsidRPr="00DB0FF6">
          <w:rPr>
            <w:rStyle w:val="fontstyle01"/>
            <w:rFonts w:ascii="Times New Roman" w:hAnsi="Times New Roman" w:cs="Times New Roman"/>
            <w:sz w:val="24"/>
            <w:szCs w:val="24"/>
            <w:vertAlign w:val="superscript"/>
            <w:rPrChange w:id="21" w:author="navid" w:date="2018-07-15T12:15:00Z">
              <w:rPr>
                <w:rStyle w:val="fontstyle01"/>
                <w:rFonts w:ascii="Times New Roman" w:hAnsi="Times New Roman" w:cs="Times New Roman"/>
                <w:sz w:val="24"/>
                <w:szCs w:val="24"/>
              </w:rPr>
            </w:rPrChange>
          </w:rPr>
          <w:t>nd</w:t>
        </w:r>
        <w:r w:rsidR="00DB0FF6">
          <w:rPr>
            <w:rStyle w:val="fontstyle01"/>
            <w:rFonts w:ascii="Times New Roman" w:hAnsi="Times New Roman" w:cs="Times New Roman"/>
            <w:sz w:val="24"/>
            <w:szCs w:val="24"/>
          </w:rPr>
          <w:t xml:space="preserve"> </w:t>
        </w:r>
      </w:ins>
      <w:r w:rsidRPr="00B053F4">
        <w:rPr>
          <w:rStyle w:val="fontstyle01"/>
          <w:rFonts w:ascii="Times New Roman" w:hAnsi="Times New Roman" w:cs="Times New Roman"/>
          <w:sz w:val="24"/>
          <w:szCs w:val="24"/>
        </w:rPr>
        <w:t xml:space="preserve">International Conference on Electronics, Communication and Computational Engineering (ICECCE), 2014.   </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[2]</w:t>
      </w:r>
      <w:r w:rsidRPr="00B053F4">
        <w:t xml:space="preserve"> </w:t>
      </w:r>
      <w:r w:rsidRPr="00B053F4">
        <w:rPr>
          <w:rFonts w:ascii="Times New Roman" w:hAnsi="Times New Roman" w:cs="Times New Roman"/>
          <w:sz w:val="24"/>
          <w:szCs w:val="24"/>
        </w:rPr>
        <w:t xml:space="preserve">RSA Laboratories- </w:t>
      </w:r>
      <w:proofErr w:type="spellStart"/>
      <w:r w:rsidRPr="00B053F4">
        <w:rPr>
          <w:rFonts w:ascii="Times New Roman" w:hAnsi="Times New Roman" w:cs="Times New Roman"/>
          <w:sz w:val="24"/>
          <w:szCs w:val="24"/>
        </w:rPr>
        <w:t>Chryptographic</w:t>
      </w:r>
      <w:proofErr w:type="spellEnd"/>
      <w:r w:rsidRPr="00B053F4">
        <w:rPr>
          <w:rFonts w:ascii="Times New Roman" w:hAnsi="Times New Roman" w:cs="Times New Roman"/>
          <w:sz w:val="24"/>
          <w:szCs w:val="24"/>
        </w:rPr>
        <w:t xml:space="preserve"> tools; section 2.1.5. </w:t>
      </w:r>
      <w:proofErr w:type="spellStart"/>
      <w:r w:rsidRPr="00B053F4">
        <w:rPr>
          <w:rFonts w:ascii="Times New Roman" w:hAnsi="Times New Roman" w:cs="Times New Roman"/>
          <w:sz w:val="24"/>
          <w:szCs w:val="24"/>
        </w:rPr>
        <w:t>unpublished;http</w:t>
      </w:r>
      <w:proofErr w:type="spellEnd"/>
      <w:r w:rsidRPr="00B053F4">
        <w:rPr>
          <w:rFonts w:ascii="Times New Roman" w:hAnsi="Times New Roman" w:cs="Times New Roman"/>
          <w:sz w:val="24"/>
          <w:szCs w:val="24"/>
        </w:rPr>
        <w:t>://www.rsa.com/rsalabs/node.asp?id=2174.</w:t>
      </w:r>
    </w:p>
    <w:p w:rsidR="00752395" w:rsidRPr="00B053F4" w:rsidRDefault="00752395" w:rsidP="00752395">
      <w:pPr>
        <w:rPr>
          <w:rFonts w:ascii="Times New Roman" w:hAnsi="Times New Roman" w:cs="Times New Roman"/>
          <w:bCs/>
          <w:sz w:val="24"/>
          <w:szCs w:val="24"/>
        </w:rPr>
      </w:pPr>
      <w:r w:rsidRPr="00B053F4">
        <w:rPr>
          <w:rFonts w:ascii="Times New Roman" w:hAnsi="Times New Roman" w:cs="Times New Roman"/>
          <w:sz w:val="24"/>
          <w:szCs w:val="24"/>
        </w:rPr>
        <w:lastRenderedPageBreak/>
        <w:t xml:space="preserve"> [3] </w:t>
      </w:r>
      <w:proofErr w:type="spellStart"/>
      <w:r w:rsidRPr="00B053F4">
        <w:rPr>
          <w:rStyle w:val="fontstyle01"/>
          <w:rFonts w:ascii="Times New Roman" w:hAnsi="Times New Roman" w:cs="Times New Roman"/>
          <w:sz w:val="24"/>
          <w:szCs w:val="24"/>
        </w:rPr>
        <w:t>Ritu</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Tripathi</w:t>
      </w:r>
      <w:proofErr w:type="spellEnd"/>
      <w:r w:rsidRPr="00B053F4">
        <w:rPr>
          <w:rStyle w:val="fontstyle01"/>
          <w:rFonts w:ascii="Times New Roman" w:hAnsi="Times New Roman" w:cs="Times New Roman"/>
          <w:sz w:val="24"/>
          <w:szCs w:val="24"/>
        </w:rPr>
        <w:t xml:space="preserve">, Sanjay </w:t>
      </w:r>
      <w:proofErr w:type="spellStart"/>
      <w:r w:rsidRPr="00B053F4">
        <w:rPr>
          <w:rStyle w:val="fontstyle01"/>
          <w:rFonts w:ascii="Times New Roman" w:hAnsi="Times New Roman" w:cs="Times New Roman"/>
          <w:sz w:val="24"/>
          <w:szCs w:val="24"/>
        </w:rPr>
        <w:t>Agrawal</w:t>
      </w:r>
      <w:proofErr w:type="spellEnd"/>
      <w:r w:rsidRPr="00B053F4">
        <w:rPr>
          <w:rStyle w:val="fontstyle01"/>
          <w:rFonts w:ascii="Times New Roman" w:hAnsi="Times New Roman" w:cs="Times New Roman"/>
          <w:sz w:val="24"/>
          <w:szCs w:val="24"/>
        </w:rPr>
        <w:t xml:space="preserve"> “</w:t>
      </w:r>
      <w:r w:rsidRPr="00B053F4">
        <w:rPr>
          <w:rFonts w:ascii="Times New Roman" w:hAnsi="Times New Roman" w:cs="Times New Roman"/>
          <w:bCs/>
          <w:sz w:val="24"/>
          <w:szCs w:val="24"/>
        </w:rPr>
        <w:t>Comparative Study of Symmetric and Asymmetric</w:t>
      </w:r>
      <w:r w:rsidRPr="00B053F4">
        <w:rPr>
          <w:rFonts w:ascii="Times New Roman" w:hAnsi="Times New Roman" w:cs="Times New Roman"/>
          <w:bCs/>
          <w:sz w:val="24"/>
          <w:szCs w:val="24"/>
        </w:rPr>
        <w:br/>
        <w:t>Cryptography Techniques” International Journal of Advance Foundation and Research in Computer (IJAFRC) Volume 1, Issue 6, June 2014. ISSN 2348 – 4853.</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bCs/>
          <w:sz w:val="24"/>
          <w:szCs w:val="24"/>
        </w:rPr>
        <w:t xml:space="preserve">[4] </w:t>
      </w:r>
      <w:proofErr w:type="spellStart"/>
      <w:r w:rsidRPr="00B053F4">
        <w:rPr>
          <w:rFonts w:ascii="Times New Roman" w:hAnsi="Times New Roman" w:cs="Times New Roman"/>
          <w:bCs/>
          <w:sz w:val="24"/>
          <w:szCs w:val="24"/>
        </w:rPr>
        <w:t>Rachna</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Arora</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Anshu</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Parashar</w:t>
      </w:r>
      <w:proofErr w:type="spellEnd"/>
      <w:r w:rsidRPr="00B053F4">
        <w:rPr>
          <w:rFonts w:ascii="Times New Roman" w:hAnsi="Times New Roman" w:cs="Times New Roman"/>
          <w:bCs/>
          <w:sz w:val="24"/>
          <w:szCs w:val="24"/>
        </w:rPr>
        <w:t>, “Secure User Data in Cloud Computing Using Encryption</w:t>
      </w:r>
      <w:r w:rsidRPr="00B053F4">
        <w:rPr>
          <w:rFonts w:ascii="Times New Roman" w:hAnsi="Times New Roman" w:cs="Times New Roman"/>
          <w:b/>
          <w:bCs/>
          <w:sz w:val="24"/>
          <w:szCs w:val="24"/>
        </w:rPr>
        <w:br/>
      </w:r>
      <w:r w:rsidRPr="00B053F4">
        <w:rPr>
          <w:rFonts w:ascii="Times New Roman" w:hAnsi="Times New Roman" w:cs="Times New Roman"/>
          <w:bCs/>
          <w:sz w:val="24"/>
          <w:szCs w:val="24"/>
        </w:rPr>
        <w:t>Algorithms”, International Journal of Engineering Research and</w:t>
      </w:r>
      <w:r w:rsidRPr="00B053F4">
        <w:rPr>
          <w:rFonts w:ascii="Times New Roman" w:hAnsi="Times New Roman" w:cs="Times New Roman"/>
          <w:b/>
          <w:bCs/>
          <w:sz w:val="24"/>
          <w:szCs w:val="24"/>
        </w:rPr>
        <w:br/>
      </w:r>
      <w:r w:rsidRPr="00B053F4">
        <w:rPr>
          <w:rFonts w:ascii="Times New Roman" w:hAnsi="Times New Roman" w:cs="Times New Roman"/>
          <w:bCs/>
          <w:sz w:val="24"/>
          <w:szCs w:val="24"/>
        </w:rPr>
        <w:t>Applications</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IJERA</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 </w:t>
      </w:r>
      <w:r w:rsidRPr="00B053F4">
        <w:rPr>
          <w:rFonts w:ascii="Times New Roman" w:hAnsi="Times New Roman" w:cs="Times New Roman"/>
          <w:bCs/>
          <w:sz w:val="24"/>
          <w:szCs w:val="24"/>
        </w:rPr>
        <w:t>Vol</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3,</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Issue</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4</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Jul</w:t>
      </w:r>
      <w:r w:rsidRPr="00B053F4">
        <w:rPr>
          <w:rFonts w:ascii="Times New Roman" w:hAnsi="Times New Roman" w:cs="Times New Roman"/>
          <w:b/>
          <w:bCs/>
          <w:sz w:val="24"/>
          <w:szCs w:val="24"/>
        </w:rPr>
        <w:t>-</w:t>
      </w:r>
      <w:r w:rsidRPr="00B053F4">
        <w:rPr>
          <w:rFonts w:ascii="Times New Roman" w:hAnsi="Times New Roman" w:cs="Times New Roman"/>
          <w:bCs/>
          <w:sz w:val="24"/>
          <w:szCs w:val="24"/>
        </w:rPr>
        <w:t>Aug</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2013</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pp</w:t>
      </w:r>
      <w:r w:rsidRPr="00B053F4">
        <w:rPr>
          <w:rFonts w:ascii="Times New Roman" w:hAnsi="Times New Roman" w:cs="Times New Roman"/>
          <w:b/>
          <w:bCs/>
          <w:sz w:val="24"/>
          <w:szCs w:val="24"/>
        </w:rPr>
        <w:t>.</w:t>
      </w:r>
      <w:r w:rsidRPr="00B053F4">
        <w:rPr>
          <w:rFonts w:ascii="Times New Roman" w:hAnsi="Times New Roman" w:cs="Times New Roman"/>
          <w:bCs/>
          <w:sz w:val="24"/>
          <w:szCs w:val="24"/>
        </w:rPr>
        <w:t>1922</w:t>
      </w:r>
      <w:r w:rsidRPr="00B053F4">
        <w:rPr>
          <w:rFonts w:ascii="Times New Roman" w:hAnsi="Times New Roman" w:cs="Times New Roman"/>
          <w:b/>
          <w:bCs/>
          <w:sz w:val="24"/>
          <w:szCs w:val="24"/>
        </w:rPr>
        <w:t>-</w:t>
      </w:r>
      <w:r w:rsidRPr="00B053F4">
        <w:rPr>
          <w:rFonts w:ascii="Times New Roman" w:hAnsi="Times New Roman" w:cs="Times New Roman"/>
          <w:bCs/>
          <w:sz w:val="24"/>
          <w:szCs w:val="24"/>
        </w:rPr>
        <w:t>1926</w:t>
      </w:r>
      <w:r w:rsidRPr="00B053F4">
        <w:rPr>
          <w:rFonts w:ascii="Times New Roman" w:hAnsi="Times New Roman" w:cs="Times New Roman"/>
          <w:sz w:val="24"/>
          <w:szCs w:val="24"/>
        </w:rPr>
        <w:t>.</w:t>
      </w:r>
    </w:p>
    <w:p w:rsidR="00752395" w:rsidRPr="00B053F4" w:rsidRDefault="00752395" w:rsidP="00752395">
      <w:pPr>
        <w:rPr>
          <w:rFonts w:ascii="Times New Roman" w:hAnsi="Times New Roman" w:cs="Times New Roman"/>
          <w:bCs/>
          <w:sz w:val="24"/>
          <w:szCs w:val="24"/>
        </w:rPr>
      </w:pPr>
      <w:r w:rsidRPr="00B053F4">
        <w:rPr>
          <w:rFonts w:ascii="Times New Roman" w:hAnsi="Times New Roman" w:cs="Times New Roman"/>
          <w:bCs/>
          <w:sz w:val="24"/>
          <w:szCs w:val="24"/>
        </w:rPr>
        <w:t xml:space="preserve">[5] </w:t>
      </w:r>
      <w:proofErr w:type="spellStart"/>
      <w:r w:rsidRPr="00B053F4">
        <w:rPr>
          <w:rFonts w:ascii="Times New Roman" w:hAnsi="Times New Roman" w:cs="Times New Roman"/>
          <w:bCs/>
          <w:sz w:val="24"/>
          <w:szCs w:val="24"/>
        </w:rPr>
        <w:t>Yogesh</w:t>
      </w:r>
      <w:proofErr w:type="spellEnd"/>
      <w:r w:rsidRPr="00B053F4">
        <w:rPr>
          <w:rFonts w:ascii="Times New Roman" w:hAnsi="Times New Roman" w:cs="Times New Roman"/>
          <w:bCs/>
          <w:sz w:val="24"/>
          <w:szCs w:val="24"/>
        </w:rPr>
        <w:t xml:space="preserve"> Kumar, Rajiv </w:t>
      </w:r>
      <w:proofErr w:type="spellStart"/>
      <w:r w:rsidRPr="00B053F4">
        <w:rPr>
          <w:rFonts w:ascii="Times New Roman" w:hAnsi="Times New Roman" w:cs="Times New Roman"/>
          <w:bCs/>
          <w:sz w:val="24"/>
          <w:szCs w:val="24"/>
        </w:rPr>
        <w:t>Munjal</w:t>
      </w:r>
      <w:proofErr w:type="spellEnd"/>
      <w:r w:rsidRPr="00B053F4">
        <w:rPr>
          <w:rFonts w:ascii="Times New Roman" w:hAnsi="Times New Roman" w:cs="Times New Roman"/>
          <w:bCs/>
          <w:sz w:val="24"/>
          <w:szCs w:val="24"/>
        </w:rPr>
        <w:t>, Harsh Sharma,” Comparison of Symmetric and Asymmetric Cryptography with Existing Vulnerabilities and Countermeasures”, IJCSMS International Journal of Computer Science and Management Studies, Vol. 11, Issue 03, Oct 2011.</w:t>
      </w:r>
    </w:p>
    <w:p w:rsidR="00752395" w:rsidRPr="00B053F4" w:rsidRDefault="00752395" w:rsidP="00752395">
      <w:pPr>
        <w:rPr>
          <w:rFonts w:ascii="Times New Roman" w:hAnsi="Times New Roman" w:cs="Times New Roman"/>
          <w:bCs/>
          <w:sz w:val="24"/>
          <w:szCs w:val="24"/>
        </w:rPr>
      </w:pPr>
      <w:r w:rsidRPr="00B053F4">
        <w:rPr>
          <w:rFonts w:ascii="Times New Roman" w:hAnsi="Times New Roman" w:cs="Times New Roman"/>
          <w:bCs/>
          <w:sz w:val="24"/>
          <w:szCs w:val="24"/>
        </w:rPr>
        <w:t xml:space="preserve">[6] </w:t>
      </w:r>
      <w:proofErr w:type="spellStart"/>
      <w:r w:rsidRPr="00B053F4">
        <w:rPr>
          <w:rFonts w:ascii="Times New Roman" w:hAnsi="Times New Roman" w:cs="Times New Roman"/>
          <w:bCs/>
          <w:sz w:val="24"/>
          <w:szCs w:val="24"/>
        </w:rPr>
        <w:t>Yvo</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Desmedt</w:t>
      </w:r>
      <w:proofErr w:type="spellEnd"/>
      <w:r w:rsidRPr="00B053F4">
        <w:rPr>
          <w:rFonts w:ascii="Times New Roman" w:hAnsi="Times New Roman" w:cs="Times New Roman"/>
          <w:bCs/>
          <w:sz w:val="24"/>
          <w:szCs w:val="24"/>
        </w:rPr>
        <w:t xml:space="preserve">, Jean-Jacques </w:t>
      </w:r>
      <w:proofErr w:type="spellStart"/>
      <w:r w:rsidRPr="00B053F4">
        <w:rPr>
          <w:rFonts w:ascii="Times New Roman" w:hAnsi="Times New Roman" w:cs="Times New Roman"/>
          <w:bCs/>
          <w:sz w:val="24"/>
          <w:szCs w:val="24"/>
        </w:rPr>
        <w:t>Quisquater</w:t>
      </w:r>
      <w:proofErr w:type="spellEnd"/>
      <w:r w:rsidRPr="00B053F4">
        <w:rPr>
          <w:rFonts w:ascii="Times New Roman" w:hAnsi="Times New Roman" w:cs="Times New Roman"/>
          <w:bCs/>
          <w:sz w:val="24"/>
          <w:szCs w:val="24"/>
        </w:rPr>
        <w:t>, “Public-Key Systems Based on the Difficulty of Tampering (Is there a difference between DES and RSA)”.</w:t>
      </w:r>
    </w:p>
    <w:p w:rsidR="00752395" w:rsidRPr="00B053F4" w:rsidRDefault="00752395" w:rsidP="00752395">
      <w:pPr>
        <w:pStyle w:val="Default"/>
        <w:rPr>
          <w:rFonts w:ascii="Times New Roman" w:hAnsi="Times New Roman" w:cs="Times New Roman"/>
          <w:color w:val="auto"/>
        </w:rPr>
      </w:pPr>
      <w:r w:rsidRPr="00B053F4">
        <w:rPr>
          <w:rFonts w:ascii="Times New Roman" w:hAnsi="Times New Roman" w:cs="Times New Roman"/>
          <w:color w:val="auto"/>
        </w:rPr>
        <w:t xml:space="preserve">[7] “3DES”, http://www.cryptosys.net/3des.html </w:t>
      </w:r>
    </w:p>
    <w:p w:rsidR="00752395" w:rsidRPr="00B053F4" w:rsidRDefault="00752395" w:rsidP="00752395">
      <w:pPr>
        <w:pStyle w:val="Default"/>
        <w:rPr>
          <w:rFonts w:ascii="Times New Roman" w:hAnsi="Times New Roman" w:cs="Times New Roman"/>
          <w:color w:val="auto"/>
        </w:rPr>
      </w:pPr>
    </w:p>
    <w:p w:rsidR="00752395" w:rsidRPr="00B053F4" w:rsidRDefault="00752395" w:rsidP="00752395">
      <w:pPr>
        <w:rPr>
          <w:rFonts w:ascii="Times New Roman" w:hAnsi="Times New Roman" w:cs="Times New Roman"/>
          <w:sz w:val="24"/>
          <w:szCs w:val="24"/>
          <w:shd w:val="clear" w:color="auto" w:fill="FFFFFF"/>
        </w:rPr>
      </w:pPr>
      <w:r w:rsidRPr="00B053F4">
        <w:rPr>
          <w:rFonts w:ascii="Times New Roman" w:hAnsi="Times New Roman" w:cs="Times New Roman"/>
          <w:sz w:val="24"/>
          <w:szCs w:val="24"/>
        </w:rPr>
        <w:t>[8]</w:t>
      </w:r>
      <w:r w:rsidRPr="00B053F4">
        <w:rPr>
          <w:rFonts w:ascii="Times New Roman" w:hAnsi="Times New Roman" w:cs="Times New Roman"/>
          <w:i/>
          <w:iCs/>
          <w:sz w:val="24"/>
          <w:szCs w:val="24"/>
        </w:rPr>
        <w:t xml:space="preserve"> </w:t>
      </w:r>
      <w:r w:rsidRPr="00B053F4">
        <w:rPr>
          <w:rFonts w:ascii="Times New Roman" w:hAnsi="Times New Roman" w:cs="Times New Roman"/>
          <w:sz w:val="24"/>
          <w:szCs w:val="24"/>
        </w:rPr>
        <w:t xml:space="preserve">T. </w:t>
      </w:r>
      <w:proofErr w:type="spellStart"/>
      <w:r w:rsidRPr="00B053F4">
        <w:rPr>
          <w:rFonts w:ascii="Times New Roman" w:hAnsi="Times New Roman" w:cs="Times New Roman"/>
          <w:sz w:val="24"/>
          <w:szCs w:val="24"/>
        </w:rPr>
        <w:t>Sobh</w:t>
      </w:r>
      <w:proofErr w:type="spellEnd"/>
      <w:r w:rsidRPr="00B053F4">
        <w:rPr>
          <w:rFonts w:ascii="Times New Roman" w:hAnsi="Times New Roman" w:cs="Times New Roman"/>
          <w:sz w:val="24"/>
          <w:szCs w:val="24"/>
        </w:rPr>
        <w:t xml:space="preserve">, K. </w:t>
      </w:r>
      <w:proofErr w:type="spellStart"/>
      <w:r w:rsidRPr="00B053F4">
        <w:rPr>
          <w:rFonts w:ascii="Times New Roman" w:hAnsi="Times New Roman" w:cs="Times New Roman"/>
          <w:sz w:val="24"/>
          <w:szCs w:val="24"/>
        </w:rPr>
        <w:t>Elleithy</w:t>
      </w:r>
      <w:proofErr w:type="spellEnd"/>
      <w:r w:rsidRPr="00B053F4">
        <w:rPr>
          <w:rFonts w:ascii="Times New Roman" w:hAnsi="Times New Roman" w:cs="Times New Roman"/>
          <w:sz w:val="24"/>
          <w:szCs w:val="24"/>
        </w:rPr>
        <w:t xml:space="preserve"> and A. </w:t>
      </w:r>
      <w:proofErr w:type="spellStart"/>
      <w:r w:rsidRPr="00B053F4">
        <w:rPr>
          <w:rFonts w:ascii="Times New Roman" w:hAnsi="Times New Roman" w:cs="Times New Roman"/>
          <w:sz w:val="24"/>
          <w:szCs w:val="24"/>
        </w:rPr>
        <w:t>Mahmood</w:t>
      </w:r>
      <w:proofErr w:type="spellEnd"/>
      <w:r w:rsidRPr="00B053F4">
        <w:rPr>
          <w:rFonts w:ascii="Times New Roman" w:hAnsi="Times New Roman" w:cs="Times New Roman"/>
          <w:sz w:val="24"/>
          <w:szCs w:val="24"/>
        </w:rPr>
        <w:t xml:space="preserve">, “Novel Algorithms and Techniques </w:t>
      </w:r>
      <w:proofErr w:type="gramStart"/>
      <w:r w:rsidRPr="00B053F4">
        <w:rPr>
          <w:rFonts w:ascii="Times New Roman" w:hAnsi="Times New Roman" w:cs="Times New Roman"/>
          <w:sz w:val="24"/>
          <w:szCs w:val="24"/>
        </w:rPr>
        <w:t>In</w:t>
      </w:r>
      <w:proofErr w:type="gramEnd"/>
      <w:r w:rsidRPr="00B053F4">
        <w:rPr>
          <w:rFonts w:ascii="Times New Roman" w:hAnsi="Times New Roman" w:cs="Times New Roman"/>
          <w:sz w:val="24"/>
          <w:szCs w:val="24"/>
        </w:rPr>
        <w:t xml:space="preserve"> Telecommunications”, Automation and Industrial Electronics. Springer Science Business Media B. V., Bridgeport</w:t>
      </w:r>
      <w:r w:rsidRPr="00B053F4">
        <w:rPr>
          <w:rFonts w:ascii="Times New Roman" w:hAnsi="Times New Roman" w:cs="Times New Roman"/>
          <w:sz w:val="24"/>
          <w:szCs w:val="24"/>
          <w:shd w:val="clear" w:color="auto" w:fill="FFFFFF"/>
        </w:rPr>
        <w:t xml:space="preserve">. </w:t>
      </w:r>
      <w:proofErr w:type="gramStart"/>
      <w:r w:rsidRPr="00B053F4">
        <w:rPr>
          <w:rFonts w:ascii="Times New Roman" w:hAnsi="Times New Roman" w:cs="Times New Roman"/>
          <w:sz w:val="24"/>
          <w:szCs w:val="24"/>
          <w:shd w:val="clear" w:color="auto" w:fill="FFFFFF"/>
        </w:rPr>
        <w:t>(</w:t>
      </w:r>
      <w:proofErr w:type="spellStart"/>
      <w:r w:rsidRPr="00B053F4">
        <w:rPr>
          <w:rFonts w:ascii="Times New Roman" w:hAnsi="Times New Roman" w:cs="Times New Roman"/>
          <w:sz w:val="24"/>
          <w:szCs w:val="24"/>
          <w:shd w:val="clear" w:color="auto" w:fill="FFFFFF"/>
        </w:rPr>
        <w:t>n.d.</w:t>
      </w:r>
      <w:proofErr w:type="spellEnd"/>
      <w:r w:rsidRPr="00B053F4">
        <w:rPr>
          <w:rFonts w:ascii="Times New Roman" w:hAnsi="Times New Roman" w:cs="Times New Roman"/>
          <w:sz w:val="24"/>
          <w:szCs w:val="24"/>
          <w:shd w:val="clear" w:color="auto" w:fill="FFFFFF"/>
        </w:rPr>
        <w:t>).</w:t>
      </w:r>
      <w:proofErr w:type="gramEnd"/>
    </w:p>
    <w:p w:rsidR="00752395" w:rsidRPr="00B053F4" w:rsidRDefault="00752395" w:rsidP="00752395">
      <w:pPr>
        <w:pStyle w:val="Default"/>
        <w:rPr>
          <w:rFonts w:ascii="Times New Roman" w:hAnsi="Times New Roman" w:cs="Times New Roman"/>
          <w:color w:val="auto"/>
        </w:rPr>
      </w:pPr>
      <w:r w:rsidRPr="00B053F4">
        <w:rPr>
          <w:rFonts w:ascii="Times New Roman" w:hAnsi="Times New Roman" w:cs="Times New Roman"/>
          <w:color w:val="auto"/>
        </w:rPr>
        <w:t>[9] http://codenamekidnextdoor.blogspot.com/2011/09/explaining-triple-data-encryption.html</w:t>
      </w:r>
    </w:p>
    <w:p w:rsidR="00752395" w:rsidRPr="00B053F4" w:rsidRDefault="00752395" w:rsidP="00752395">
      <w:pPr>
        <w:pStyle w:val="Default"/>
        <w:rPr>
          <w:rFonts w:ascii="Times New Roman" w:hAnsi="Times New Roman" w:cs="Times New Roman"/>
          <w:color w:val="auto"/>
        </w:rPr>
      </w:pPr>
    </w:p>
    <w:p w:rsidR="00752395" w:rsidRPr="00B053F4" w:rsidRDefault="00752395" w:rsidP="00752395">
      <w:pPr>
        <w:pStyle w:val="Default"/>
        <w:rPr>
          <w:rFonts w:ascii="Times New Roman" w:hAnsi="Times New Roman" w:cs="Times New Roman"/>
          <w:color w:val="auto"/>
        </w:rPr>
      </w:pPr>
      <w:r w:rsidRPr="00B053F4">
        <w:rPr>
          <w:rFonts w:ascii="Times New Roman" w:hAnsi="Times New Roman" w:cs="Times New Roman"/>
          <w:color w:val="auto"/>
        </w:rPr>
        <w:t>[10] https://www.quora.com/Cryptography-What-are-the-advantages-and-disadvantages-of-AES-over-Triple-DES</w:t>
      </w:r>
    </w:p>
    <w:p w:rsidR="00752395" w:rsidRPr="00B053F4" w:rsidRDefault="00752395" w:rsidP="00752395">
      <w:pPr>
        <w:pStyle w:val="Default"/>
        <w:rPr>
          <w:rFonts w:ascii="Times New Roman" w:hAnsi="Times New Roman" w:cs="Times New Roman"/>
          <w:color w:val="auto"/>
        </w:rPr>
      </w:pPr>
    </w:p>
    <w:p w:rsidR="00752395" w:rsidRPr="00B053F4" w:rsidRDefault="00752395" w:rsidP="00752395">
      <w:pPr>
        <w:pStyle w:val="Default"/>
        <w:rPr>
          <w:rFonts w:ascii="Times New Roman" w:hAnsi="Times New Roman" w:cs="Times New Roman"/>
          <w:color w:val="auto"/>
        </w:rPr>
      </w:pPr>
      <w:r w:rsidRPr="00B053F4">
        <w:rPr>
          <w:rFonts w:ascii="Times New Roman" w:hAnsi="Times New Roman" w:cs="Times New Roman"/>
          <w:color w:val="auto"/>
        </w:rPr>
        <w:t>[11] https://www.infoworld.com/article/3112324/security/new-collision-attacks-against-triple-des-blowfish-break-https-sessions.html</w:t>
      </w:r>
    </w:p>
    <w:p w:rsidR="00752395" w:rsidRPr="00B053F4" w:rsidRDefault="00752395" w:rsidP="00752395">
      <w:pPr>
        <w:rPr>
          <w:rFonts w:ascii="Times New Roman" w:hAnsi="Times New Roman" w:cs="Times New Roman"/>
          <w:sz w:val="24"/>
          <w:szCs w:val="24"/>
        </w:rPr>
      </w:pP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[12] </w:t>
      </w:r>
      <w:proofErr w:type="spellStart"/>
      <w:r w:rsidRPr="00B053F4">
        <w:rPr>
          <w:rFonts w:ascii="Times New Roman" w:hAnsi="Times New Roman" w:cs="Times New Roman"/>
          <w:sz w:val="24"/>
          <w:szCs w:val="24"/>
        </w:rPr>
        <w:t>Ing</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Cristian</w:t>
      </w:r>
      <w:proofErr w:type="spellEnd"/>
      <w:r w:rsidRPr="00B053F4">
        <w:rPr>
          <w:rFonts w:ascii="Times New Roman" w:hAnsi="Times New Roman" w:cs="Times New Roman"/>
          <w:sz w:val="24"/>
          <w:szCs w:val="24"/>
        </w:rPr>
        <w:t xml:space="preserve"> MARINESCU, </w:t>
      </w:r>
      <w:proofErr w:type="spellStart"/>
      <w:r w:rsidRPr="00B053F4">
        <w:rPr>
          <w:rFonts w:ascii="Times New Roman" w:hAnsi="Times New Roman" w:cs="Times New Roman"/>
          <w:sz w:val="24"/>
          <w:szCs w:val="24"/>
        </w:rPr>
        <w:t>prof.dr.ing</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Nicolae</w:t>
      </w:r>
      <w:proofErr w:type="spellEnd"/>
      <w:r w:rsidRPr="00B053F4">
        <w:rPr>
          <w:rFonts w:ascii="Times New Roman" w:hAnsi="Times New Roman" w:cs="Times New Roman"/>
          <w:sz w:val="24"/>
          <w:szCs w:val="24"/>
        </w:rPr>
        <w:t xml:space="preserve"> </w:t>
      </w:r>
      <w:proofErr w:type="gramStart"/>
      <w:r w:rsidRPr="00B053F4">
        <w:rPr>
          <w:rFonts w:ascii="Times New Roman" w:hAnsi="Times New Roman" w:cs="Times New Roman"/>
          <w:sz w:val="24"/>
          <w:szCs w:val="24"/>
        </w:rPr>
        <w:t>ŢĂPUŞ ;</w:t>
      </w:r>
      <w:proofErr w:type="gramEnd"/>
      <w:r w:rsidRPr="00B053F4">
        <w:rPr>
          <w:rFonts w:ascii="Times New Roman" w:hAnsi="Times New Roman" w:cs="Times New Roman"/>
          <w:sz w:val="24"/>
          <w:szCs w:val="24"/>
        </w:rPr>
        <w:t xml:space="preserve"> “An Overview of the Attack Methods Directed Against the RSA Algorithm”; </w:t>
      </w:r>
      <w:proofErr w:type="spellStart"/>
      <w:r w:rsidRPr="00B053F4">
        <w:rPr>
          <w:rFonts w:ascii="Times New Roman" w:hAnsi="Times New Roman" w:cs="Times New Roman"/>
          <w:sz w:val="24"/>
          <w:szCs w:val="24"/>
        </w:rPr>
        <w:t>Revista</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Informatica</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Economica</w:t>
      </w:r>
      <w:proofErr w:type="spellEnd"/>
      <w:r w:rsidRPr="00B053F4">
        <w:rPr>
          <w:rFonts w:ascii="Times New Roman" w:hAnsi="Times New Roman" w:cs="Times New Roman"/>
          <w:sz w:val="24"/>
          <w:szCs w:val="24"/>
        </w:rPr>
        <w:t xml:space="preserve">, nr. </w:t>
      </w:r>
      <w:proofErr w:type="gramStart"/>
      <w:r w:rsidRPr="00B053F4">
        <w:rPr>
          <w:rFonts w:ascii="Times New Roman" w:hAnsi="Times New Roman" w:cs="Times New Roman"/>
          <w:sz w:val="24"/>
          <w:szCs w:val="24"/>
        </w:rPr>
        <w:t>2(30)/2004</w:t>
      </w:r>
      <w:proofErr w:type="gramEnd"/>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[13] </w:t>
      </w:r>
      <w:proofErr w:type="spellStart"/>
      <w:r w:rsidRPr="00B053F4">
        <w:rPr>
          <w:rFonts w:ascii="Times New Roman" w:hAnsi="Times New Roman" w:cs="Times New Roman"/>
          <w:sz w:val="24"/>
          <w:szCs w:val="24"/>
        </w:rPr>
        <w:t>Gurpreet</w:t>
      </w:r>
      <w:proofErr w:type="spellEnd"/>
      <w:r w:rsidRPr="00B053F4">
        <w:rPr>
          <w:rFonts w:ascii="Times New Roman" w:hAnsi="Times New Roman" w:cs="Times New Roman"/>
          <w:sz w:val="24"/>
          <w:szCs w:val="24"/>
        </w:rPr>
        <w:t xml:space="preserve"> Singh, </w:t>
      </w:r>
      <w:proofErr w:type="spellStart"/>
      <w:r w:rsidRPr="00B053F4">
        <w:rPr>
          <w:rFonts w:ascii="Times New Roman" w:hAnsi="Times New Roman" w:cs="Times New Roman"/>
          <w:sz w:val="24"/>
          <w:szCs w:val="24"/>
        </w:rPr>
        <w:t>Supriya</w:t>
      </w:r>
      <w:proofErr w:type="spellEnd"/>
      <w:r w:rsidRPr="00B053F4">
        <w:rPr>
          <w:rFonts w:ascii="Times New Roman" w:hAnsi="Times New Roman" w:cs="Times New Roman"/>
          <w:sz w:val="24"/>
          <w:szCs w:val="24"/>
        </w:rPr>
        <w:t>, “A Study of Encryption Algorithms (RSA, DES, 3DES and</w:t>
      </w:r>
      <w:r w:rsidRPr="00B053F4">
        <w:rPr>
          <w:rFonts w:ascii="Times New Roman" w:hAnsi="Times New Roman" w:cs="Times New Roman"/>
          <w:sz w:val="24"/>
          <w:szCs w:val="24"/>
        </w:rPr>
        <w:br/>
        <w:t>AES) for Information Security”, International Journal of Computer Applications (0975 – 8887) Volume 67– No.19, April 2013.</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[14] Dr. </w:t>
      </w:r>
      <w:proofErr w:type="spellStart"/>
      <w:r w:rsidRPr="00B053F4">
        <w:rPr>
          <w:rFonts w:ascii="Times New Roman" w:hAnsi="Times New Roman" w:cs="Times New Roman"/>
          <w:sz w:val="24"/>
          <w:szCs w:val="24"/>
        </w:rPr>
        <w:t>Prerna</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Mahajan</w:t>
      </w:r>
      <w:proofErr w:type="spellEnd"/>
      <w:r w:rsidRPr="00B053F4">
        <w:rPr>
          <w:rFonts w:ascii="Times New Roman" w:hAnsi="Times New Roman" w:cs="Times New Roman"/>
          <w:sz w:val="24"/>
          <w:szCs w:val="24"/>
        </w:rPr>
        <w:t xml:space="preserve"> &amp; </w:t>
      </w:r>
      <w:proofErr w:type="spellStart"/>
      <w:r w:rsidRPr="00B053F4">
        <w:rPr>
          <w:rFonts w:ascii="Times New Roman" w:hAnsi="Times New Roman" w:cs="Times New Roman"/>
          <w:sz w:val="24"/>
          <w:szCs w:val="24"/>
        </w:rPr>
        <w:t>Abhishek</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Sachdeva</w:t>
      </w:r>
      <w:proofErr w:type="spellEnd"/>
      <w:r w:rsidRPr="00B053F4">
        <w:rPr>
          <w:rFonts w:ascii="Times New Roman" w:hAnsi="Times New Roman" w:cs="Times New Roman"/>
          <w:sz w:val="24"/>
          <w:szCs w:val="24"/>
        </w:rPr>
        <w:t>, “A Study of Encryption Algorithms AES, DES and RSA for Security”, Global Journal of Computer Science and Technology Network, Web &amp; Security Volume 13 Issue 15 Version 1.0 Year 2013.</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[15] </w:t>
      </w:r>
      <w:hyperlink r:id="rId6" w:history="1">
        <w:r w:rsidRPr="00B053F4">
          <w:rPr>
            <w:rFonts w:ascii="Times New Roman" w:hAnsi="Times New Roman" w:cs="Times New Roman"/>
            <w:sz w:val="24"/>
            <w:szCs w:val="24"/>
          </w:rPr>
          <w:t>https://www.techopedia.com/definition/27504/digital-signature-algorithm-dsa</w:t>
        </w:r>
      </w:hyperlink>
      <w:r w:rsidRPr="00B053F4">
        <w:rPr>
          <w:rFonts w:ascii="Times New Roman" w:hAnsi="Times New Roman" w:cs="Times New Roman"/>
          <w:sz w:val="24"/>
          <w:szCs w:val="24"/>
        </w:rPr>
        <w:t>.</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[16] </w:t>
      </w:r>
      <w:hyperlink r:id="rId7" w:history="1">
        <w:r w:rsidRPr="00B053F4">
          <w:rPr>
            <w:rFonts w:ascii="Times New Roman" w:hAnsi="Times New Roman" w:cs="Times New Roman"/>
            <w:sz w:val="24"/>
            <w:szCs w:val="24"/>
          </w:rPr>
          <w:t>https://www.di-mgt.com.au/public-key-crypto-discrete-logs-4-dsa.html</w:t>
        </w:r>
      </w:hyperlink>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lastRenderedPageBreak/>
        <w:t>[17] https://lerablog.org/technology/data-security/advantages-and-disadvantages-of-digital-signatures/</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[18] </w:t>
      </w:r>
      <w:proofErr w:type="spellStart"/>
      <w:r w:rsidRPr="00B053F4">
        <w:rPr>
          <w:rFonts w:ascii="Times New Roman" w:hAnsi="Times New Roman" w:cs="Times New Roman"/>
          <w:sz w:val="24"/>
          <w:szCs w:val="24"/>
        </w:rPr>
        <w:t>Rahat</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Afreen</w:t>
      </w:r>
      <w:proofErr w:type="spellEnd"/>
      <w:r w:rsidRPr="00B053F4">
        <w:rPr>
          <w:rFonts w:ascii="Times New Roman" w:hAnsi="Times New Roman" w:cs="Times New Roman"/>
          <w:sz w:val="24"/>
          <w:szCs w:val="24"/>
        </w:rPr>
        <w:t xml:space="preserve"> and S.C. </w:t>
      </w:r>
      <w:proofErr w:type="spellStart"/>
      <w:r w:rsidRPr="00B053F4">
        <w:rPr>
          <w:rFonts w:ascii="Times New Roman" w:hAnsi="Times New Roman" w:cs="Times New Roman"/>
          <w:sz w:val="24"/>
          <w:szCs w:val="24"/>
        </w:rPr>
        <w:t>Mehrotra</w:t>
      </w:r>
      <w:proofErr w:type="spellEnd"/>
      <w:r w:rsidRPr="00B053F4">
        <w:rPr>
          <w:rFonts w:ascii="Times New Roman" w:hAnsi="Times New Roman" w:cs="Times New Roman"/>
          <w:sz w:val="24"/>
          <w:szCs w:val="24"/>
        </w:rPr>
        <w:t>, “A Review on Elliptic Curve Cryptography</w:t>
      </w:r>
      <w:r w:rsidRPr="00B053F4">
        <w:rPr>
          <w:rFonts w:ascii="Times New Roman" w:hAnsi="Times New Roman" w:cs="Times New Roman"/>
          <w:sz w:val="24"/>
          <w:szCs w:val="24"/>
        </w:rPr>
        <w:br/>
        <w:t xml:space="preserve">for Embedded Systems”, International Journal of Computer Science &amp; Information Technology (IJCSIT), </w:t>
      </w:r>
      <w:proofErr w:type="spellStart"/>
      <w:r w:rsidRPr="00B053F4">
        <w:rPr>
          <w:rFonts w:ascii="Times New Roman" w:hAnsi="Times New Roman" w:cs="Times New Roman"/>
          <w:sz w:val="24"/>
          <w:szCs w:val="24"/>
        </w:rPr>
        <w:t>Vol</w:t>
      </w:r>
      <w:proofErr w:type="spellEnd"/>
      <w:r w:rsidRPr="00B053F4">
        <w:rPr>
          <w:rFonts w:ascii="Times New Roman" w:hAnsi="Times New Roman" w:cs="Times New Roman"/>
          <w:sz w:val="24"/>
          <w:szCs w:val="24"/>
        </w:rPr>
        <w:t xml:space="preserve"> 3, No 3, June 2011.</w:t>
      </w:r>
    </w:p>
    <w:p w:rsidR="00752395" w:rsidRPr="00B053F4" w:rsidRDefault="00752395" w:rsidP="00752395">
      <w:pPr>
        <w:rPr>
          <w:rFonts w:ascii="Times New Roman" w:hAnsi="Times New Roman" w:cs="Times New Roman"/>
          <w:sz w:val="24"/>
          <w:szCs w:val="24"/>
        </w:rPr>
      </w:pPr>
    </w:p>
    <w:p w:rsidR="00866CE2" w:rsidRDefault="00C160C1"/>
    <w:sectPr w:rsidR="0086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090"/>
    <w:rsid w:val="000032BE"/>
    <w:rsid w:val="00042BCF"/>
    <w:rsid w:val="0006637C"/>
    <w:rsid w:val="000C68A5"/>
    <w:rsid w:val="00114B7D"/>
    <w:rsid w:val="002B69D7"/>
    <w:rsid w:val="002E2067"/>
    <w:rsid w:val="00345EBA"/>
    <w:rsid w:val="00351CEC"/>
    <w:rsid w:val="00374A68"/>
    <w:rsid w:val="003E7317"/>
    <w:rsid w:val="00442D39"/>
    <w:rsid w:val="004616EC"/>
    <w:rsid w:val="004C3ECB"/>
    <w:rsid w:val="00520671"/>
    <w:rsid w:val="0055568D"/>
    <w:rsid w:val="005A44CB"/>
    <w:rsid w:val="00702C10"/>
    <w:rsid w:val="0074203D"/>
    <w:rsid w:val="00752395"/>
    <w:rsid w:val="007A172B"/>
    <w:rsid w:val="008837B1"/>
    <w:rsid w:val="0089460E"/>
    <w:rsid w:val="008D0BB5"/>
    <w:rsid w:val="00910CC5"/>
    <w:rsid w:val="00943090"/>
    <w:rsid w:val="009E4438"/>
    <w:rsid w:val="00A4249B"/>
    <w:rsid w:val="00B4084A"/>
    <w:rsid w:val="00B67C01"/>
    <w:rsid w:val="00B903EB"/>
    <w:rsid w:val="00BA7C8A"/>
    <w:rsid w:val="00C160C1"/>
    <w:rsid w:val="00C63550"/>
    <w:rsid w:val="00DB0FF6"/>
    <w:rsid w:val="00E46025"/>
    <w:rsid w:val="00E80C5F"/>
    <w:rsid w:val="00F75711"/>
    <w:rsid w:val="00F84CD7"/>
    <w:rsid w:val="00FD2378"/>
    <w:rsid w:val="00FF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95"/>
    <w:pPr>
      <w:ind w:left="720"/>
      <w:contextualSpacing/>
    </w:pPr>
  </w:style>
  <w:style w:type="paragraph" w:customStyle="1" w:styleId="Default">
    <w:name w:val="Default"/>
    <w:uiPriority w:val="99"/>
    <w:rsid w:val="00752395"/>
    <w:pPr>
      <w:autoSpaceDE w:val="0"/>
      <w:autoSpaceDN w:val="0"/>
      <w:adjustRightInd w:val="0"/>
      <w:spacing w:after="0" w:line="240" w:lineRule="auto"/>
    </w:pPr>
    <w:rPr>
      <w:rFonts w:ascii="Book Antiqua" w:hAnsi="Book Antiqua" w:cs="Book Antiqua"/>
      <w:color w:val="000000"/>
      <w:sz w:val="24"/>
      <w:szCs w:val="24"/>
      <w:lang w:bidi="bn-BD"/>
    </w:rPr>
  </w:style>
  <w:style w:type="character" w:customStyle="1" w:styleId="fontstyle01">
    <w:name w:val="fontstyle01"/>
    <w:basedOn w:val="DefaultParagraphFont"/>
    <w:rsid w:val="00752395"/>
    <w:rPr>
      <w:rFonts w:ascii="Cambria" w:hAnsi="Cambria" w:hint="default"/>
      <w:b w:val="0"/>
      <w:bCs w:val="0"/>
      <w:i w:val="0"/>
      <w:iCs w:val="0"/>
      <w:color w:val="000000"/>
      <w:sz w:val="22"/>
      <w:szCs w:val="22"/>
    </w:rPr>
  </w:style>
  <w:style w:type="table" w:styleId="TableGrid">
    <w:name w:val="Table Grid"/>
    <w:basedOn w:val="TableNormal"/>
    <w:uiPriority w:val="59"/>
    <w:rsid w:val="00752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52395"/>
    <w:rPr>
      <w:sz w:val="16"/>
      <w:szCs w:val="16"/>
    </w:rPr>
  </w:style>
  <w:style w:type="paragraph" w:styleId="CommentText">
    <w:name w:val="annotation text"/>
    <w:basedOn w:val="Normal"/>
    <w:link w:val="CommentTextChar"/>
    <w:uiPriority w:val="99"/>
    <w:semiHidden/>
    <w:unhideWhenUsed/>
    <w:rsid w:val="00752395"/>
    <w:pPr>
      <w:spacing w:line="240" w:lineRule="auto"/>
    </w:pPr>
    <w:rPr>
      <w:sz w:val="20"/>
      <w:szCs w:val="20"/>
    </w:rPr>
  </w:style>
  <w:style w:type="character" w:customStyle="1" w:styleId="CommentTextChar">
    <w:name w:val="Comment Text Char"/>
    <w:basedOn w:val="DefaultParagraphFont"/>
    <w:link w:val="CommentText"/>
    <w:uiPriority w:val="99"/>
    <w:semiHidden/>
    <w:rsid w:val="00752395"/>
    <w:rPr>
      <w:sz w:val="20"/>
      <w:szCs w:val="20"/>
    </w:rPr>
  </w:style>
  <w:style w:type="paragraph" w:styleId="BalloonText">
    <w:name w:val="Balloon Text"/>
    <w:basedOn w:val="Normal"/>
    <w:link w:val="BalloonTextChar"/>
    <w:uiPriority w:val="99"/>
    <w:semiHidden/>
    <w:unhideWhenUsed/>
    <w:rsid w:val="00752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95"/>
    <w:rPr>
      <w:rFonts w:ascii="Tahoma" w:hAnsi="Tahoma" w:cs="Tahoma"/>
      <w:sz w:val="16"/>
      <w:szCs w:val="16"/>
    </w:rPr>
  </w:style>
  <w:style w:type="character" w:styleId="Hyperlink">
    <w:name w:val="Hyperlink"/>
    <w:basedOn w:val="DefaultParagraphFont"/>
    <w:uiPriority w:val="99"/>
    <w:semiHidden/>
    <w:unhideWhenUsed/>
    <w:rsid w:val="00FD23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95"/>
    <w:pPr>
      <w:ind w:left="720"/>
      <w:contextualSpacing/>
    </w:pPr>
  </w:style>
  <w:style w:type="paragraph" w:customStyle="1" w:styleId="Default">
    <w:name w:val="Default"/>
    <w:uiPriority w:val="99"/>
    <w:rsid w:val="00752395"/>
    <w:pPr>
      <w:autoSpaceDE w:val="0"/>
      <w:autoSpaceDN w:val="0"/>
      <w:adjustRightInd w:val="0"/>
      <w:spacing w:after="0" w:line="240" w:lineRule="auto"/>
    </w:pPr>
    <w:rPr>
      <w:rFonts w:ascii="Book Antiqua" w:hAnsi="Book Antiqua" w:cs="Book Antiqua"/>
      <w:color w:val="000000"/>
      <w:sz w:val="24"/>
      <w:szCs w:val="24"/>
      <w:lang w:bidi="bn-BD"/>
    </w:rPr>
  </w:style>
  <w:style w:type="character" w:customStyle="1" w:styleId="fontstyle01">
    <w:name w:val="fontstyle01"/>
    <w:basedOn w:val="DefaultParagraphFont"/>
    <w:rsid w:val="00752395"/>
    <w:rPr>
      <w:rFonts w:ascii="Cambria" w:hAnsi="Cambria" w:hint="default"/>
      <w:b w:val="0"/>
      <w:bCs w:val="0"/>
      <w:i w:val="0"/>
      <w:iCs w:val="0"/>
      <w:color w:val="000000"/>
      <w:sz w:val="22"/>
      <w:szCs w:val="22"/>
    </w:rPr>
  </w:style>
  <w:style w:type="table" w:styleId="TableGrid">
    <w:name w:val="Table Grid"/>
    <w:basedOn w:val="TableNormal"/>
    <w:uiPriority w:val="59"/>
    <w:rsid w:val="00752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52395"/>
    <w:rPr>
      <w:sz w:val="16"/>
      <w:szCs w:val="16"/>
    </w:rPr>
  </w:style>
  <w:style w:type="paragraph" w:styleId="CommentText">
    <w:name w:val="annotation text"/>
    <w:basedOn w:val="Normal"/>
    <w:link w:val="CommentTextChar"/>
    <w:uiPriority w:val="99"/>
    <w:semiHidden/>
    <w:unhideWhenUsed/>
    <w:rsid w:val="00752395"/>
    <w:pPr>
      <w:spacing w:line="240" w:lineRule="auto"/>
    </w:pPr>
    <w:rPr>
      <w:sz w:val="20"/>
      <w:szCs w:val="20"/>
    </w:rPr>
  </w:style>
  <w:style w:type="character" w:customStyle="1" w:styleId="CommentTextChar">
    <w:name w:val="Comment Text Char"/>
    <w:basedOn w:val="DefaultParagraphFont"/>
    <w:link w:val="CommentText"/>
    <w:uiPriority w:val="99"/>
    <w:semiHidden/>
    <w:rsid w:val="00752395"/>
    <w:rPr>
      <w:sz w:val="20"/>
      <w:szCs w:val="20"/>
    </w:rPr>
  </w:style>
  <w:style w:type="paragraph" w:styleId="BalloonText">
    <w:name w:val="Balloon Text"/>
    <w:basedOn w:val="Normal"/>
    <w:link w:val="BalloonTextChar"/>
    <w:uiPriority w:val="99"/>
    <w:semiHidden/>
    <w:unhideWhenUsed/>
    <w:rsid w:val="00752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95"/>
    <w:rPr>
      <w:rFonts w:ascii="Tahoma" w:hAnsi="Tahoma" w:cs="Tahoma"/>
      <w:sz w:val="16"/>
      <w:szCs w:val="16"/>
    </w:rPr>
  </w:style>
  <w:style w:type="character" w:styleId="Hyperlink">
    <w:name w:val="Hyperlink"/>
    <w:basedOn w:val="DefaultParagraphFont"/>
    <w:uiPriority w:val="99"/>
    <w:semiHidden/>
    <w:unhideWhenUsed/>
    <w:rsid w:val="00FD2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i-mgt.com.au/public-key-crypto-discrete-logs-4-ds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27504/digital-signature-algorithm-ds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11</Pages>
  <Words>3633</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navid</cp:lastModifiedBy>
  <cp:revision>33</cp:revision>
  <dcterms:created xsi:type="dcterms:W3CDTF">2018-07-03T08:48:00Z</dcterms:created>
  <dcterms:modified xsi:type="dcterms:W3CDTF">2018-07-15T06:17:00Z</dcterms:modified>
</cp:coreProperties>
</file>