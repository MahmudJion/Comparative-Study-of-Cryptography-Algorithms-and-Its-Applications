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C2" w:rsidRPr="00C0002B" w:rsidRDefault="00601BC2" w:rsidP="00601BC2"/>
    <w:p w:rsidR="00601BC2" w:rsidRPr="00C0002B" w:rsidRDefault="00601BC2" w:rsidP="00601BC2">
      <w:pPr>
        <w:rPr>
          <w:rFonts w:ascii="Times New Roman" w:hAnsi="Times New Roman" w:cs="Times New Roman"/>
          <w:b/>
          <w:sz w:val="36"/>
          <w:szCs w:val="36"/>
        </w:rPr>
      </w:pPr>
      <w:r w:rsidRPr="00C0002B">
        <w:rPr>
          <w:rFonts w:ascii="Times New Roman" w:hAnsi="Times New Roman" w:cs="Times New Roman"/>
          <w:b/>
          <w:sz w:val="36"/>
          <w:szCs w:val="36"/>
        </w:rPr>
        <w:t>A Performance Analysis of Cryptographic Algorithms</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601BC2" w:rsidRPr="00C0002B" w:rsidRDefault="00601BC2" w:rsidP="00601BC2">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[2].</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lastRenderedPageBreak/>
        <w:t>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[12].</w:t>
      </w:r>
    </w:p>
    <w:p w:rsidR="00601BC2" w:rsidRPr="00C0002B" w:rsidRDefault="00601BC2" w:rsidP="00601BC2">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w:t>
      </w:r>
      <w:proofErr w:type="spellStart"/>
      <w:r w:rsidRPr="00C0002B">
        <w:rPr>
          <w:rStyle w:val="fontstyle01"/>
          <w:rFonts w:ascii="Times New Roman" w:hAnsi="Times New Roman" w:cs="Times New Roman"/>
          <w:color w:val="auto"/>
          <w:sz w:val="24"/>
          <w:szCs w:val="24"/>
        </w:rPr>
        <w:t>Diffie</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Hellmen</w:t>
      </w:r>
      <w:proofErr w:type="spellEnd"/>
      <w:r w:rsidRPr="00C0002B">
        <w:rPr>
          <w:rStyle w:val="fontstyle01"/>
          <w:rFonts w:ascii="Times New Roman" w:hAnsi="Times New Roman" w:cs="Times New Roman"/>
          <w:color w:val="auto"/>
          <w:sz w:val="24"/>
          <w:szCs w:val="24"/>
        </w:rPr>
        <w:t xml:space="preserve"> (Asymmetric) are analyzed based on high key length where they found that DES works better.</w:t>
      </w: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C0002B">
        <w:rPr>
          <w:rStyle w:val="fontstyle01"/>
          <w:rFonts w:ascii="Times New Roman" w:hAnsi="Times New Roman" w:cs="Times New Roman"/>
          <w:color w:val="auto"/>
          <w:sz w:val="24"/>
          <w:szCs w:val="24"/>
        </w:rPr>
        <w:t>Diffe</w:t>
      </w:r>
      <w:proofErr w:type="spellEnd"/>
      <w:r w:rsidRPr="00C0002B">
        <w:rPr>
          <w:rStyle w:val="fontstyle01"/>
          <w:rFonts w:ascii="Times New Roman" w:hAnsi="Times New Roman" w:cs="Times New Roman"/>
          <w:color w:val="auto"/>
          <w:sz w:val="24"/>
          <w:szCs w:val="24"/>
        </w:rPr>
        <w:t>-Hellman, ECC) key algorithms based of advantages and disadvantages along with the importance of both types.</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601BC2" w:rsidRPr="00C0002B" w:rsidRDefault="00601BC2" w:rsidP="00601BC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601BC2" w:rsidRPr="00C0002B" w:rsidRDefault="00601BC2" w:rsidP="00601BC2">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601BC2" w:rsidRPr="00C0002B" w:rsidRDefault="00601BC2" w:rsidP="00601BC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601BC2" w:rsidRPr="00C0002B" w:rsidRDefault="00601BC2" w:rsidP="00601BC2">
      <w:pPr>
        <w:spacing w:after="0"/>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AES (Advanced Encryption Standard) was first introduced by </w:t>
      </w:r>
      <w:proofErr w:type="spellStart"/>
      <w:r w:rsidRPr="00C0002B">
        <w:rPr>
          <w:rStyle w:val="fontstyle01"/>
          <w:rFonts w:ascii="Times New Roman" w:hAnsi="Times New Roman" w:cs="Times New Roman"/>
          <w:color w:val="auto"/>
          <w:sz w:val="24"/>
          <w:szCs w:val="24"/>
        </w:rPr>
        <w:t>Rijndael</w:t>
      </w:r>
      <w:proofErr w:type="spellEnd"/>
      <w:r w:rsidRPr="00C0002B">
        <w:rPr>
          <w:rStyle w:val="fontstyle01"/>
          <w:rFonts w:ascii="Times New Roman" w:hAnsi="Times New Roman" w:cs="Times New Roman"/>
          <w:color w:val="auto"/>
          <w:sz w:val="24"/>
          <w:szCs w:val="24"/>
        </w:rPr>
        <w:t xml:space="preserve"> in Oct-2000 Designed by Vincent </w:t>
      </w:r>
      <w:proofErr w:type="spellStart"/>
      <w:r w:rsidRPr="00C0002B">
        <w:rPr>
          <w:rStyle w:val="fontstyle01"/>
          <w:rFonts w:ascii="Times New Roman" w:hAnsi="Times New Roman" w:cs="Times New Roman"/>
          <w:color w:val="auto"/>
          <w:sz w:val="24"/>
          <w:szCs w:val="24"/>
        </w:rPr>
        <w:t>Rijmen</w:t>
      </w:r>
      <w:proofErr w:type="spellEnd"/>
      <w:r w:rsidRPr="00C0002B">
        <w:rPr>
          <w:rStyle w:val="fontstyle01"/>
          <w:rFonts w:ascii="Times New Roman" w:hAnsi="Times New Roman" w:cs="Times New Roman"/>
          <w:color w:val="auto"/>
          <w:sz w:val="24"/>
          <w:szCs w:val="24"/>
        </w:rPr>
        <w:t xml:space="preserve"> and Joan </w:t>
      </w:r>
      <w:proofErr w:type="spellStart"/>
      <w:r w:rsidRPr="00C0002B">
        <w:rPr>
          <w:rStyle w:val="fontstyle01"/>
          <w:rFonts w:ascii="Times New Roman" w:hAnsi="Times New Roman" w:cs="Times New Roman"/>
          <w:color w:val="auto"/>
          <w:sz w:val="24"/>
          <w:szCs w:val="24"/>
        </w:rPr>
        <w:t>Daemen</w:t>
      </w:r>
      <w:proofErr w:type="spellEnd"/>
      <w:r w:rsidRPr="00C0002B">
        <w:rPr>
          <w:rStyle w:val="fontstyle01"/>
          <w:rFonts w:ascii="Times New Roman" w:hAnsi="Times New Roman" w:cs="Times New Roman"/>
          <w:color w:val="auto"/>
          <w:sz w:val="24"/>
          <w:szCs w:val="24"/>
        </w:rPr>
        <w:t xml:space="preserve"> in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Belgium. AES is a symmetric block cipher that can Block size128bit, Cipher keys 128,192and 256</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bits. Basically, encryption algorithms are divided into three major categories – transposition,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 xml:space="preserve">substitution, and transposition – substitution technique. </w:t>
      </w:r>
      <w:r w:rsidRPr="00C0002B">
        <w:rPr>
          <w:rStyle w:val="fontstyle01"/>
          <w:rFonts w:ascii="Times New Roman" w:hAnsi="Times New Roman" w:cs="Times New Roman"/>
          <w:color w:val="auto"/>
          <w:sz w:val="24"/>
          <w:szCs w:val="24"/>
        </w:rPr>
        <w:lastRenderedPageBreak/>
        <w:t>This algorithm uses a round function that</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is compared of four different byte-oriented transformations such as Sub byte, Shift row, Mix column, Add round key. Number of rounds to be used depends on the length of key [3].</w:t>
      </w:r>
    </w:p>
    <w:p w:rsidR="00601BC2" w:rsidRPr="00C0002B" w:rsidRDefault="00601BC2" w:rsidP="00601BC2">
      <w:pPr>
        <w:spacing w:after="0"/>
        <w:rPr>
          <w:rStyle w:val="fontstyle01"/>
          <w:rFonts w:ascii="Times New Roman" w:hAnsi="Times New Roman" w:cs="Times New Roman"/>
          <w:color w:val="auto"/>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601BC2" w:rsidRPr="00C0002B" w:rsidRDefault="00601BC2" w:rsidP="00601BC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DES Algorithm:</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Des (Data Encryption Standard) was developed in 1970 at IBM by Horst </w:t>
      </w:r>
      <w:proofErr w:type="spellStart"/>
      <w:r w:rsidRPr="00C0002B">
        <w:rPr>
          <w:rFonts w:ascii="Times New Roman" w:hAnsi="Times New Roman" w:cs="Times New Roman"/>
          <w:sz w:val="24"/>
          <w:szCs w:val="24"/>
        </w:rPr>
        <w:t>Feistel</w:t>
      </w:r>
      <w:proofErr w:type="spellEnd"/>
      <w:r w:rsidRPr="00C0002B">
        <w:rPr>
          <w:rFonts w:ascii="Times New Roman" w:hAnsi="Times New Roman" w:cs="Times New Roman"/>
          <w:sz w:val="24"/>
          <w:szCs w:val="24"/>
        </w:rPr>
        <w:t>.  This encryption standard was recommended by NIST (National Institute of Standards Technology) [5].</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C0002B">
        <w:rPr>
          <w:rFonts w:ascii="Times New Roman" w:hAnsi="Times New Roman" w:cs="Times New Roman"/>
          <w:sz w:val="24"/>
          <w:szCs w:val="24"/>
        </w:rPr>
        <w:t>XORed</w:t>
      </w:r>
      <w:proofErr w:type="spellEnd"/>
      <w:r w:rsidRPr="00C0002B">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 much faster public-key systems 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601BC2" w:rsidRPr="00C0002B" w:rsidRDefault="00601BC2" w:rsidP="00601BC2">
      <w:pPr>
        <w:pStyle w:val="Default"/>
        <w:numPr>
          <w:ilvl w:val="1"/>
          <w:numId w:val="1"/>
        </w:numPr>
        <w:spacing w:line="360" w:lineRule="auto"/>
        <w:rPr>
          <w:rFonts w:ascii="Times New Roman" w:hAnsi="Times New Roman" w:cs="Times New Roman"/>
          <w:color w:val="auto"/>
        </w:rPr>
      </w:pPr>
      <w:r w:rsidRPr="00C0002B">
        <w:rPr>
          <w:rFonts w:ascii="Times New Roman" w:hAnsi="Times New Roman" w:cs="Times New Roman"/>
          <w:b/>
          <w:color w:val="auto"/>
        </w:rPr>
        <w:t xml:space="preserve"> 3DES Algorithm:</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3DES or the Triple Data Encryption Algorithm was developed to address the obvious flaws in DES without de-signing a whole new cryptosystem [7]. With the idea that Double DES may not be strong enough to prevent a meet-in-the-middle attack has led to the development of 3DES, </w:t>
      </w:r>
      <w:r w:rsidRPr="00C0002B">
        <w:rPr>
          <w:rStyle w:val="fontstyle01"/>
          <w:rFonts w:ascii="Times New Roman" w:hAnsi="Times New Roman"/>
          <w:color w:val="auto"/>
          <w:sz w:val="24"/>
          <w:szCs w:val="24"/>
        </w:rPr>
        <w:lastRenderedPageBreak/>
        <w:t>which was developed in 1999 by IBM by a team led by Walter Tuchman [8]. This type of attack is one of the main reasons why 2DES was replaced by 3DES.</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 </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601BC2" w:rsidRPr="00C0002B" w:rsidRDefault="00601BC2" w:rsidP="00601BC2">
      <w:pPr>
        <w:spacing w:after="0"/>
        <w:rPr>
          <w:rStyle w:val="fontstyle01"/>
          <w:rFonts w:ascii="Times New Roman" w:hAnsi="Times New Roman"/>
          <w:color w:val="auto"/>
          <w:sz w:val="24"/>
          <w:szCs w:val="24"/>
        </w:rPr>
      </w:pPr>
    </w:p>
    <w:p w:rsidR="00601BC2" w:rsidRPr="00C0002B" w:rsidRDefault="00601BC2" w:rsidP="00601BC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Researchers found that 3DES cipher suffers from a fundamental weakness linked to its small (64-bit) block size, i.e. the size of plaintext that it can encrypt. Also </w:t>
      </w:r>
      <w:r w:rsidRPr="00C0002B">
        <w:rPr>
          <w:rStyle w:val="fontstyle01"/>
          <w:rFonts w:ascii="Times New Roman" w:hAnsi="Times New Roman" w:cs="Times New Roman"/>
          <w:color w:val="auto"/>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601BC2" w:rsidRPr="00C0002B" w:rsidRDefault="00601BC2" w:rsidP="00601BC2">
      <w:pPr>
        <w:spacing w:after="0"/>
        <w:rPr>
          <w:rFonts w:ascii="Times New Roman" w:hAnsi="Times New Roman"/>
          <w:sz w:val="24"/>
          <w:szCs w:val="24"/>
        </w:rPr>
      </w:pPr>
    </w:p>
    <w:p w:rsidR="00601BC2" w:rsidRPr="00C0002B" w:rsidRDefault="00601BC2" w:rsidP="00601BC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601BC2" w:rsidRPr="00C0002B" w:rsidRDefault="00601BC2" w:rsidP="00601BC2">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In 1978 RSA was designed by Ron </w:t>
      </w:r>
      <w:proofErr w:type="spellStart"/>
      <w:r w:rsidRPr="00C0002B">
        <w:rPr>
          <w:rFonts w:ascii="Times New Roman" w:hAnsi="Times New Roman" w:cs="Times New Roman"/>
          <w:sz w:val="24"/>
          <w:szCs w:val="24"/>
        </w:rPr>
        <w:t>Rivest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Adi</w:t>
      </w:r>
      <w:proofErr w:type="spellEnd"/>
      <w:r w:rsidRPr="00C0002B">
        <w:rPr>
          <w:rFonts w:ascii="Times New Roman" w:hAnsi="Times New Roman" w:cs="Times New Roman"/>
          <w:sz w:val="24"/>
          <w:szCs w:val="24"/>
        </w:rPr>
        <w:t xml:space="preserve"> Shamir, and Leonard </w:t>
      </w:r>
      <w:proofErr w:type="spellStart"/>
      <w:r w:rsidRPr="00C0002B">
        <w:rPr>
          <w:rFonts w:ascii="Times New Roman" w:hAnsi="Times New Roman" w:cs="Times New Roman"/>
          <w:sz w:val="24"/>
          <w:szCs w:val="24"/>
        </w:rPr>
        <w:t>Adleman</w:t>
      </w:r>
      <w:proofErr w:type="spellEnd"/>
      <w:r w:rsidRPr="00C0002B">
        <w:rPr>
          <w:rFonts w:ascii="Times New Roman" w:hAnsi="Times New Roman" w:cs="Times New Roman"/>
          <w:sz w:val="24"/>
          <w:szCs w:val="24"/>
        </w:rPr>
        <w:t xml:space="preserve"> .It is the most common public key algorithm. It’s one of the best known public key cryptosystems [13].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1. Choose two distinct large random prime numbers c &amp; d such that c ≠d</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2. Compute z= c × d.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 (c-1) (d-1).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5. Compute g to satisfy the congruence relation g × e = 1 mod phi (z); g is kept as private key exponent.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lastRenderedPageBreak/>
        <w:t>Encryption: Encryption is the process of converting original plain text into cipher text.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 xml:space="preserve">Plaintext: A&lt; n </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Cipher text: B= Ae mod n.</w:t>
      </w:r>
    </w:p>
    <w:p w:rsidR="00601BC2" w:rsidRPr="00C0002B" w:rsidRDefault="00601BC2" w:rsidP="00601BC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Decryption: Decryption is the process of converting the cipher text to the original plain text.</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Cipher text:  A</w:t>
      </w:r>
    </w:p>
    <w:p w:rsidR="00601BC2" w:rsidRPr="00C0002B" w:rsidRDefault="00601BC2" w:rsidP="00601BC2">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601BC2" w:rsidRPr="00C0002B" w:rsidRDefault="00601BC2" w:rsidP="00601BC2">
      <w:pPr>
        <w:spacing w:after="0"/>
        <w:rPr>
          <w:rFonts w:ascii="Times New Roman" w:hAnsi="Times New Roman" w:cs="Times New Roman"/>
          <w:sz w:val="24"/>
          <w:szCs w:val="24"/>
        </w:rPr>
      </w:pP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web browsers, chat applications, email, VPNs and any other types of communications that require securely sending data to servers or people.</w:t>
      </w:r>
    </w:p>
    <w:p w:rsidR="00601BC2" w:rsidRPr="00C0002B" w:rsidRDefault="00601BC2" w:rsidP="00601BC2">
      <w:pPr>
        <w:pStyle w:val="ListParagraph"/>
        <w:numPr>
          <w:ilvl w:val="1"/>
          <w:numId w:val="1"/>
        </w:numPr>
        <w:rPr>
          <w:rFonts w:ascii="Times New Roman" w:hAnsi="Times New Roman" w:cs="Times New Roman"/>
          <w:bCs/>
          <w:sz w:val="24"/>
          <w:szCs w:val="24"/>
        </w:rPr>
      </w:pPr>
      <w:r w:rsidRPr="00C0002B">
        <w:rPr>
          <w:rFonts w:ascii="Times New Roman" w:hAnsi="Times New Roman" w:cs="Times New Roman"/>
          <w:b/>
          <w:bCs/>
          <w:sz w:val="24"/>
          <w:szCs w:val="24"/>
        </w:rPr>
        <w:t xml:space="preserve"> DSA</w:t>
      </w:r>
      <w:r w:rsidRPr="00C0002B">
        <w:rPr>
          <w:rFonts w:ascii="Times New Roman" w:hAnsi="Times New Roman" w:cs="Times New Roman"/>
          <w:b/>
          <w:sz w:val="24"/>
          <w:szCs w:val="24"/>
        </w:rPr>
        <w:t xml:space="preserve"> Algorithm:</w:t>
      </w:r>
    </w:p>
    <w:p w:rsidR="00601BC2" w:rsidRPr="00C0002B" w:rsidRDefault="00601BC2" w:rsidP="00601BC2">
      <w:pPr>
        <w:rPr>
          <w:rFonts w:ascii="Times New Roman" w:hAnsi="Times New Roman" w:cs="Times New Roman"/>
          <w:sz w:val="24"/>
          <w:szCs w:val="24"/>
          <w:shd w:val="clear" w:color="auto" w:fill="FFFFFF"/>
        </w:rPr>
      </w:pPr>
      <w:r w:rsidRPr="00C0002B">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601BC2" w:rsidRPr="00C0002B" w:rsidRDefault="00601BC2" w:rsidP="00601BC2">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601BC2" w:rsidRPr="00C0002B" w:rsidRDefault="00601BC2" w:rsidP="00601BC2">
      <w:pPr>
        <w:spacing w:after="0" w:line="240" w:lineRule="auto"/>
        <w:rPr>
          <w:rFonts w:ascii="Times New Roman" w:eastAsia="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i in the range [1, b − 1].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mod a and x= K mod b. If x = 0 (unlikely) then we’ll need to go step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 xml:space="preserve">Then we’ll have to compute y =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xml:space="preserve">(d + </w:t>
      </w:r>
      <w:proofErr w:type="spellStart"/>
      <w:r w:rsidRPr="00C0002B">
        <w:rPr>
          <w:rFonts w:ascii="Times New Roman" w:eastAsia="Times New Roman" w:hAnsi="Times New Roman" w:cs="Times New Roman"/>
          <w:sz w:val="24"/>
          <w:szCs w:val="24"/>
        </w:rPr>
        <w:t>sx</w:t>
      </w:r>
      <w:proofErr w:type="spellEnd"/>
      <w:r w:rsidRPr="00C0002B">
        <w:rPr>
          <w:rFonts w:ascii="Times New Roman" w:eastAsia="Times New Roman" w:hAnsi="Times New Roman" w:cs="Times New Roman"/>
          <w:sz w:val="24"/>
          <w:szCs w:val="24"/>
        </w:rPr>
        <w:t>) mod b. If y = 0 (unlikely) then we’ll have to go step 1.</w:t>
      </w:r>
    </w:p>
    <w:p w:rsidR="00601BC2" w:rsidRPr="00C0002B" w:rsidRDefault="00601BC2" w:rsidP="00601BC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601BC2" w:rsidRPr="00C0002B" w:rsidRDefault="00601BC2" w:rsidP="00601BC2">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601BC2" w:rsidRPr="00C0002B" w:rsidRDefault="00601BC2" w:rsidP="00601BC2">
      <w:pPr>
        <w:spacing w:after="0" w:line="240" w:lineRule="auto"/>
        <w:rPr>
          <w:rFonts w:ascii="Times New Roman" w:eastAsia="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lastRenderedPageBreak/>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dp</w:t>
      </w:r>
      <w:proofErr w:type="spellEnd"/>
      <w:r w:rsidRPr="00C0002B">
        <w:rPr>
          <w:rFonts w:ascii="Times New Roman" w:eastAsia="Times New Roman" w:hAnsi="Times New Roman" w:cs="Times New Roman"/>
          <w:sz w:val="24"/>
          <w:szCs w:val="24"/>
        </w:rPr>
        <w:t xml:space="preserve">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xn</w:t>
      </w:r>
      <w:proofErr w:type="spellEnd"/>
      <w:r w:rsidRPr="00C0002B">
        <w:rPr>
          <w:rFonts w:ascii="Times New Roman" w:eastAsia="Times New Roman" w:hAnsi="Times New Roman" w:cs="Times New Roman"/>
          <w:sz w:val="24"/>
          <w:szCs w:val="24"/>
        </w:rPr>
        <w:t xml:space="preserve">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mod a and v = Y mod b.</w:t>
      </w:r>
    </w:p>
    <w:p w:rsidR="00601BC2" w:rsidRPr="00C0002B" w:rsidRDefault="00601BC2" w:rsidP="00601BC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C0002B">
        <w:rPr>
          <w:rFonts w:ascii="Times New Roman" w:hAnsi="Times New Roman" w:cs="Times New Roman"/>
          <w:sz w:val="24"/>
          <w:szCs w:val="24"/>
          <w:shd w:val="clear" w:color="auto" w:fill="FFFFFF"/>
        </w:rPr>
        <w:t xml:space="preserve"> [17].</w:t>
      </w:r>
      <w:r w:rsidRPr="00C0002B">
        <w:rPr>
          <w:rFonts w:ascii="Times New Roman" w:hAnsi="Times New Roman" w:cs="Times New Roman"/>
          <w:sz w:val="24"/>
          <w:szCs w:val="24"/>
        </w:rPr>
        <w:t xml:space="preserve"> Also, </w:t>
      </w:r>
      <w:r w:rsidRPr="00C0002B">
        <w:rPr>
          <w:rFonts w:ascii="Times New Roman" w:hAnsi="Times New Roman" w:cs="Times New Roman"/>
          <w:sz w:val="24"/>
          <w:szCs w:val="24"/>
          <w:shd w:val="clear" w:color="auto" w:fill="FFFFFF"/>
        </w:rPr>
        <w:t>in some states and countries, laws regarding cyber and technology-based issues are weak or even non-existent.</w:t>
      </w:r>
      <w:r w:rsidRPr="00C0002B">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601BC2" w:rsidRPr="00C0002B" w:rsidRDefault="00601BC2" w:rsidP="00601BC2">
      <w:pPr>
        <w:pStyle w:val="ListParagraph"/>
        <w:numPr>
          <w:ilvl w:val="1"/>
          <w:numId w:val="1"/>
        </w:numPr>
        <w:jc w:val="both"/>
        <w:rPr>
          <w:rFonts w:ascii="Times New Roman" w:hAnsi="Times New Roman" w:cs="Times New Roman"/>
          <w:b/>
          <w:sz w:val="24"/>
          <w:szCs w:val="24"/>
        </w:rPr>
      </w:pPr>
      <w:r w:rsidRPr="00C0002B">
        <w:rPr>
          <w:rFonts w:ascii="Times New Roman" w:hAnsi="Times New Roman" w:cs="Times New Roman"/>
          <w:b/>
          <w:sz w:val="24"/>
          <w:szCs w:val="24"/>
        </w:rPr>
        <w:t xml:space="preserve"> ECC Algorithm:</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Elliptic curve cryptography was introduced in the mid-1980s independently by </w:t>
      </w:r>
      <w:proofErr w:type="spellStart"/>
      <w:r w:rsidRPr="00C0002B">
        <w:rPr>
          <w:rFonts w:ascii="Times New Roman" w:hAnsi="Times New Roman" w:cs="Times New Roman"/>
          <w:sz w:val="24"/>
          <w:szCs w:val="24"/>
        </w:rPr>
        <w:t>Koblitz</w:t>
      </w:r>
      <w:proofErr w:type="spellEnd"/>
      <w:r w:rsidRPr="00C0002B">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decent authentication in RFID system. For small key size it can use in wireless sensor networks like tablet, mobile phones.</w:t>
      </w:r>
    </w:p>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w:t>
      </w:r>
      <w:r w:rsidRPr="00C0002B">
        <w:rPr>
          <w:rFonts w:ascii="Times New Roman" w:hAnsi="Times New Roman" w:cs="Times New Roman"/>
          <w:sz w:val="24"/>
          <w:szCs w:val="24"/>
        </w:rPr>
        <w:lastRenderedPageBreak/>
        <w:t xml:space="preserve">thereby reducing the security of the algorithm. ECC is used in key exchange for web browser usage also in a mobile context, including cellular phones and the Internet of Things.                                        </w:t>
      </w:r>
    </w:p>
    <w:p w:rsidR="00601BC2" w:rsidRPr="00C0002B" w:rsidRDefault="00601BC2" w:rsidP="00601BC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601BC2" w:rsidRPr="00C0002B" w:rsidRDefault="00601BC2" w:rsidP="00601BC2">
      <w:pPr>
        <w:spacing w:after="0"/>
        <w:jc w:val="both"/>
        <w:rPr>
          <w:rFonts w:ascii="Times New Roman" w:hAnsi="Times New Roman" w:cs="Times New Roman"/>
          <w:sz w:val="24"/>
          <w:szCs w:val="24"/>
        </w:rPr>
      </w:pPr>
    </w:p>
    <w:p w:rsidR="00601BC2" w:rsidRPr="00C0002B" w:rsidRDefault="00601BC2" w:rsidP="00601BC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sz w:val="24"/>
          <w:szCs w:val="24"/>
          <w:shd w:val="clear" w:color="auto" w:fill="FFFFFF"/>
        </w:rPr>
        <w:t xml:space="preserve"> is a sequence of bytes or bits, usually containing some whole number of records, having a maximum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size</w:t>
      </w:r>
      <w:r w:rsidRPr="00C0002B">
        <w:rPr>
          <w:rFonts w:ascii="Times New Roman" w:hAnsi="Times New Roman" w:cs="Times New Roman"/>
          <w:sz w:val="24"/>
          <w:szCs w:val="24"/>
          <w:shd w:val="clear" w:color="auto" w:fill="FFFFFF"/>
        </w:rPr>
        <w:t>. Data thus structured are said to be blocked.</w:t>
      </w:r>
    </w:p>
    <w:p w:rsidR="00601BC2" w:rsidRPr="00C0002B" w:rsidRDefault="00601BC2" w:rsidP="00601BC2">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601BC2" w:rsidRPr="00C0002B" w:rsidRDefault="00601BC2" w:rsidP="00601BC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601BC2" w:rsidRPr="00C0002B" w:rsidRDefault="00601BC2" w:rsidP="00601BC2">
      <w:pPr>
        <w:spacing w:after="0"/>
        <w:jc w:val="both"/>
        <w:rPr>
          <w:rFonts w:ascii="Times New Roman" w:hAnsi="Times New Roman" w:cs="Times New Roman"/>
          <w:sz w:val="24"/>
          <w:szCs w:val="24"/>
        </w:rPr>
      </w:pPr>
    </w:p>
    <w:p w:rsidR="00601BC2" w:rsidRPr="00C0002B" w:rsidRDefault="00601BC2" w:rsidP="00601BC2">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0" w:type="auto"/>
        <w:tblLayout w:type="fixed"/>
        <w:tblLook w:val="04A0" w:firstRow="1" w:lastRow="0" w:firstColumn="1" w:lastColumn="0" w:noHBand="0" w:noVBand="1"/>
      </w:tblPr>
      <w:tblGrid>
        <w:gridCol w:w="1680"/>
        <w:gridCol w:w="1834"/>
        <w:gridCol w:w="1994"/>
        <w:gridCol w:w="2070"/>
      </w:tblGrid>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112,168</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Not Good Enough </w:t>
            </w:r>
          </w:p>
        </w:tc>
        <w:tc>
          <w:tcPr>
            <w:tcW w:w="2070" w:type="dxa"/>
          </w:tcPr>
          <w:p w:rsidR="00601BC2" w:rsidRPr="00C0002B" w:rsidRDefault="00C0002B" w:rsidP="00324189">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C0002B" w:rsidRPr="00C0002B" w:rsidTr="00324189">
        <w:trPr>
          <w:trHeight w:val="346"/>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Some channel attacks</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Fast for hardware but Slow in software </w:t>
            </w:r>
          </w:p>
        </w:tc>
      </w:tr>
      <w:tr w:rsidR="00C0002B" w:rsidRPr="00C0002B" w:rsidTr="00324189">
        <w:trPr>
          <w:trHeight w:val="365"/>
        </w:trPr>
        <w:tc>
          <w:tcPr>
            <w:tcW w:w="1680"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601BC2" w:rsidRPr="00C0002B" w:rsidRDefault="00601BC2" w:rsidP="00324189">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601BC2" w:rsidRPr="00C0002B" w:rsidRDefault="00466976" w:rsidP="00324189">
            <w:pPr>
              <w:jc w:val="both"/>
              <w:rPr>
                <w:rFonts w:ascii="Times New Roman" w:hAnsi="Times New Roman" w:cs="Times New Roman"/>
                <w:sz w:val="24"/>
                <w:szCs w:val="24"/>
              </w:rPr>
            </w:pPr>
            <w:ins w:id="0" w:author="navid" w:date="2018-07-22T10:51:00Z">
              <w:r>
                <w:rPr>
                  <w:rFonts w:ascii="Times New Roman" w:hAnsi="Times New Roman" w:cs="Times New Roman"/>
                  <w:sz w:val="24"/>
                  <w:szCs w:val="24"/>
                </w:rPr>
                <w:t>Smart Card, e-payment</w:t>
              </w:r>
            </w:ins>
            <w:del w:id="1" w:author="navid" w:date="2018-07-22T10:51:00Z">
              <w:r w:rsidR="00601BC2" w:rsidRPr="00C0002B" w:rsidDel="00466976">
                <w:rPr>
                  <w:rFonts w:ascii="Times New Roman" w:hAnsi="Times New Roman" w:cs="Times New Roman"/>
                  <w:sz w:val="24"/>
                  <w:szCs w:val="24"/>
                </w:rPr>
                <w:delText xml:space="preserve">Password protection </w:delText>
              </w:r>
            </w:del>
          </w:p>
        </w:tc>
      </w:tr>
    </w:tbl>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r>
      <w:r w:rsidRPr="00C0002B">
        <w:rPr>
          <w:rFonts w:ascii="Times New Roman" w:hAnsi="Times New Roman" w:cs="Times New Roman"/>
          <w:sz w:val="24"/>
          <w:szCs w:val="24"/>
        </w:rPr>
        <w:lastRenderedPageBreak/>
        <w:t xml:space="preserve">              TABLE 1: Performance Analysis of Symmetric Cryptography Algorithms</w:t>
      </w:r>
    </w:p>
    <w:p w:rsidR="00601BC2" w:rsidRPr="00C0002B" w:rsidRDefault="00601BC2" w:rsidP="00601BC2">
      <w:pPr>
        <w:jc w:val="cente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Performance Metrics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C0002B" w:rsidRPr="00C0002B" w:rsidTr="00601BC2">
        <w:trPr>
          <w:trHeight w:val="36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601BC2" w:rsidRPr="00C0002B" w:rsidRDefault="00C0002B" w:rsidP="00601BC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C0002B" w:rsidRPr="00C0002B" w:rsidTr="00601BC2">
        <w:trPr>
          <w:trHeight w:val="341"/>
        </w:trPr>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601BC2" w:rsidRPr="00C0002B" w:rsidRDefault="00601BC2" w:rsidP="00601BC2">
            <w:pPr>
              <w:jc w:val="both"/>
              <w:rPr>
                <w:rFonts w:ascii="Times New Roman" w:hAnsi="Times New Roman" w:cs="Times New Roman"/>
                <w:sz w:val="24"/>
                <w:szCs w:val="24"/>
              </w:rPr>
            </w:pPr>
            <w:r w:rsidRPr="00C0002B">
              <w:rPr>
                <w:rFonts w:ascii="Times New Roman" w:hAnsi="Times New Roman" w:cs="Times New Roman"/>
                <w:sz w:val="24"/>
                <w:szCs w:val="24"/>
              </w:rPr>
              <w:t>Key exchange over web, mobile.</w:t>
            </w:r>
          </w:p>
        </w:tc>
      </w:tr>
    </w:tbl>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2: Performance Analysis of Asymmetric Cryptography Algorithms</w:t>
      </w:r>
    </w:p>
    <w:p w:rsidR="00601BC2" w:rsidRPr="00C0002B" w:rsidRDefault="00601BC2" w:rsidP="00601BC2">
      <w:pPr>
        <w:tabs>
          <w:tab w:val="left" w:pos="804"/>
        </w:tabs>
        <w:spacing w:after="0"/>
        <w:jc w:val="both"/>
        <w:rPr>
          <w:rFonts w:ascii="Times New Roman" w:hAnsi="Times New Roman" w:cs="Times New Roman"/>
          <w:sz w:val="24"/>
          <w:szCs w:val="24"/>
        </w:rPr>
      </w:pPr>
    </w:p>
    <w:p w:rsidR="00601BC2" w:rsidRPr="00C0002B" w:rsidRDefault="00601BC2" w:rsidP="00601BC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601BC2" w:rsidRPr="00C0002B" w:rsidRDefault="00601BC2" w:rsidP="00601BC2">
      <w:pPr>
        <w:spacing w:after="0"/>
        <w:jc w:val="both"/>
        <w:rPr>
          <w:rFonts w:ascii="Times New Roman" w:hAnsi="Times New Roman" w:cs="Times New Roman"/>
          <w:b/>
          <w:sz w:val="24"/>
          <w:szCs w:val="24"/>
        </w:rPr>
      </w:pPr>
    </w:p>
    <w:p w:rsidR="00F50E63" w:rsidRPr="00C0002B" w:rsidDel="002A0ED4" w:rsidRDefault="00F50E63" w:rsidP="00F50E63">
      <w:pPr>
        <w:spacing w:after="0"/>
        <w:jc w:val="both"/>
        <w:rPr>
          <w:del w:id="2" w:author="navid" w:date="2018-07-22T11:25:00Z"/>
          <w:rFonts w:ascii="Times New Roman" w:hAnsi="Times New Roman" w:cs="Times New Roman"/>
          <w:sz w:val="24"/>
          <w:szCs w:val="24"/>
        </w:rPr>
      </w:pPr>
      <w:r w:rsidRPr="00C0002B">
        <w:rPr>
          <w:rFonts w:ascii="Times New Roman" w:hAnsi="Times New Roman" w:cs="Times New Roman"/>
          <w:sz w:val="24"/>
          <w:szCs w:val="24"/>
        </w:rPr>
        <w:t xml:space="preserve">From table 1 we can see that “AES” algorithm is better for wireless communication .For wireless communication security is the main issue and “AES” is so much popular algorithm for its higher security and higher efficiency. Other performance metrics like key lengths block size and rounds increases time complexity which increases AES’s security that’s why it’s very difficult to crack the system. </w:t>
      </w:r>
      <w:ins w:id="3" w:author="navid" w:date="2018-07-22T10:23:00Z">
        <w:del w:id="4" w:author="Mahmud Jion" w:date="2018-07-24T04:10:00Z">
          <w:r w:rsidR="0092331F" w:rsidDel="00D2648B">
            <w:rPr>
              <w:rFonts w:ascii="Times New Roman" w:hAnsi="Times New Roman" w:cs="Times New Roman"/>
              <w:sz w:val="24"/>
              <w:szCs w:val="24"/>
            </w:rPr>
            <w:delText>For</w:delText>
          </w:r>
        </w:del>
      </w:ins>
      <w:del w:id="5" w:author="Mahmud Jion" w:date="2018-07-24T04:10:00Z">
        <w:r w:rsidRPr="00C0002B" w:rsidDel="00D2648B">
          <w:rPr>
            <w:rFonts w:ascii="Times New Roman" w:hAnsi="Times New Roman" w:cs="Times New Roman"/>
            <w:sz w:val="24"/>
            <w:szCs w:val="24"/>
          </w:rPr>
          <w:delText>In “Image</w:delText>
        </w:r>
      </w:del>
      <w:ins w:id="6" w:author="Mahmud Jion" w:date="2018-07-24T04:10:00Z">
        <w:r w:rsidR="00D2648B">
          <w:rPr>
            <w:rFonts w:ascii="Times New Roman" w:hAnsi="Times New Roman" w:cs="Times New Roman"/>
            <w:sz w:val="24"/>
            <w:szCs w:val="24"/>
          </w:rPr>
          <w:t>For</w:t>
        </w:r>
        <w:r w:rsidR="00D2648B" w:rsidRPr="00C0002B">
          <w:rPr>
            <w:rFonts w:ascii="Times New Roman" w:hAnsi="Times New Roman" w:cs="Times New Roman"/>
            <w:sz w:val="24"/>
            <w:szCs w:val="24"/>
          </w:rPr>
          <w:t xml:space="preserve"> Image</w:t>
        </w:r>
      </w:ins>
      <w:r w:rsidRPr="00C0002B">
        <w:rPr>
          <w:rFonts w:ascii="Times New Roman" w:hAnsi="Times New Roman" w:cs="Times New Roman"/>
          <w:sz w:val="24"/>
          <w:szCs w:val="24"/>
        </w:rPr>
        <w:t xml:space="preserve"> processing system” </w:t>
      </w:r>
      <w:ins w:id="7" w:author="navid" w:date="2018-07-22T10:25:00Z">
        <w:r w:rsidR="0092331F">
          <w:rPr>
            <w:rFonts w:ascii="Times New Roman" w:hAnsi="Times New Roman" w:cs="Times New Roman"/>
            <w:sz w:val="24"/>
            <w:szCs w:val="24"/>
          </w:rPr>
          <w:t xml:space="preserve">DES is better, </w:t>
        </w:r>
      </w:ins>
      <w:ins w:id="8" w:author="navid" w:date="2018-07-22T10:28:00Z">
        <w:r w:rsidR="0092331F">
          <w:rPr>
            <w:rFonts w:ascii="Times New Roman" w:hAnsi="Times New Roman" w:cs="Times New Roman"/>
            <w:sz w:val="24"/>
            <w:szCs w:val="24"/>
          </w:rPr>
          <w:t xml:space="preserve">as it has </w:t>
        </w:r>
      </w:ins>
      <w:ins w:id="9" w:author="navid" w:date="2018-07-22T10:29:00Z">
        <w:r w:rsidR="0092331F">
          <w:rPr>
            <w:rFonts w:ascii="Times New Roman" w:hAnsi="Times New Roman" w:cs="Times New Roman"/>
            <w:sz w:val="24"/>
            <w:szCs w:val="24"/>
          </w:rPr>
          <w:t xml:space="preserve">small key and block size which will enable </w:t>
        </w:r>
      </w:ins>
      <w:ins w:id="10" w:author="navid" w:date="2018-07-22T10:33:00Z">
        <w:r w:rsidR="00F905CE">
          <w:rPr>
            <w:rFonts w:ascii="Times New Roman" w:hAnsi="Times New Roman" w:cs="Times New Roman"/>
            <w:sz w:val="24"/>
            <w:szCs w:val="24"/>
          </w:rPr>
          <w:t xml:space="preserve">high transmission rate with </w:t>
        </w:r>
      </w:ins>
      <w:ins w:id="11" w:author="navid" w:date="2018-07-22T10:30:00Z">
        <w:r w:rsidR="0092331F">
          <w:rPr>
            <w:rFonts w:ascii="Times New Roman" w:hAnsi="Times New Roman" w:cs="Times New Roman"/>
            <w:sz w:val="24"/>
            <w:szCs w:val="24"/>
          </w:rPr>
          <w:t>moderate security during image transmission.</w:t>
        </w:r>
      </w:ins>
      <w:ins w:id="12" w:author="navid" w:date="2018-07-22T10:29:00Z">
        <w:r w:rsidR="0092331F">
          <w:rPr>
            <w:rFonts w:ascii="Times New Roman" w:hAnsi="Times New Roman" w:cs="Times New Roman"/>
            <w:sz w:val="24"/>
            <w:szCs w:val="24"/>
          </w:rPr>
          <w:t xml:space="preserve"> </w:t>
        </w:r>
      </w:ins>
      <w:del w:id="13" w:author="navid" w:date="2018-07-22T10:34:00Z">
        <w:r w:rsidRPr="00C0002B" w:rsidDel="00FC7E65">
          <w:rPr>
            <w:rFonts w:ascii="Times New Roman" w:hAnsi="Times New Roman" w:cs="Times New Roman"/>
            <w:sz w:val="24"/>
            <w:szCs w:val="24"/>
          </w:rPr>
          <w:delText>higher level security is not main concern. For higher security there will be needed higher cost for this system which is unnecessary for this system and that will dissatisfy the user. So, “DES” algorithm can be used for image processing system. From the table 1 after evaluating the performance metrics of DES it’s a better to use this algorithm for image processing system</w:delText>
        </w:r>
      </w:del>
      <w:r w:rsidRPr="00C0002B">
        <w:rPr>
          <w:rFonts w:ascii="Times New Roman" w:hAnsi="Times New Roman" w:cs="Times New Roman"/>
          <w:sz w:val="24"/>
          <w:szCs w:val="24"/>
        </w:rPr>
        <w:t xml:space="preserve">. For </w:t>
      </w:r>
      <w:del w:id="14" w:author="navid" w:date="2018-07-22T10:51:00Z">
        <w:r w:rsidRPr="00C0002B" w:rsidDel="008B4534">
          <w:rPr>
            <w:rFonts w:ascii="Times New Roman" w:hAnsi="Times New Roman" w:cs="Times New Roman"/>
            <w:sz w:val="24"/>
            <w:szCs w:val="24"/>
          </w:rPr>
          <w:delText xml:space="preserve">password protection </w:delText>
        </w:r>
      </w:del>
      <w:del w:id="15" w:author="navid" w:date="2018-07-22T10:34:00Z">
        <w:r w:rsidRPr="00C0002B" w:rsidDel="00FC7E65">
          <w:rPr>
            <w:rFonts w:ascii="Times New Roman" w:hAnsi="Times New Roman" w:cs="Times New Roman"/>
            <w:sz w:val="24"/>
            <w:szCs w:val="24"/>
          </w:rPr>
          <w:delText>system</w:delText>
        </w:r>
      </w:del>
      <w:ins w:id="16" w:author="navid" w:date="2018-07-22T11:20:00Z">
        <w:r w:rsidR="002A0ED4">
          <w:rPr>
            <w:rFonts w:ascii="Times New Roman" w:hAnsi="Times New Roman" w:cs="Times New Roman"/>
            <w:sz w:val="24"/>
            <w:szCs w:val="24"/>
          </w:rPr>
          <w:t xml:space="preserve">smart card </w:t>
        </w:r>
      </w:ins>
      <w:ins w:id="17" w:author="navid" w:date="2018-07-22T11:21:00Z">
        <w:r w:rsidR="002A0ED4">
          <w:rPr>
            <w:rFonts w:ascii="Times New Roman" w:hAnsi="Times New Roman" w:cs="Times New Roman"/>
            <w:sz w:val="24"/>
            <w:szCs w:val="24"/>
          </w:rPr>
          <w:t>(</w:t>
        </w:r>
        <w:r w:rsidR="002A0ED4" w:rsidRPr="002A0ED4">
          <w:rPr>
            <w:rFonts w:ascii="Times New Roman" w:hAnsi="Times New Roman" w:cs="Times New Roman"/>
            <w:sz w:val="24"/>
            <w:szCs w:val="24"/>
          </w:rPr>
          <w:t>integrated circuit card</w:t>
        </w:r>
        <w:r w:rsidR="002A0ED4">
          <w:rPr>
            <w:rFonts w:ascii="Times New Roman" w:hAnsi="Times New Roman" w:cs="Times New Roman"/>
            <w:sz w:val="24"/>
            <w:szCs w:val="24"/>
          </w:rPr>
          <w:t>) or</w:t>
        </w:r>
      </w:ins>
      <w:ins w:id="18" w:author="navid" w:date="2018-07-22T11:20:00Z">
        <w:r w:rsidR="002A0ED4">
          <w:rPr>
            <w:rFonts w:ascii="Times New Roman" w:hAnsi="Times New Roman" w:cs="Times New Roman"/>
            <w:sz w:val="24"/>
            <w:szCs w:val="24"/>
          </w:rPr>
          <w:t xml:space="preserve"> e-payment</w:t>
        </w:r>
      </w:ins>
      <w:r w:rsidRPr="00C0002B">
        <w:rPr>
          <w:rFonts w:ascii="Times New Roman" w:hAnsi="Times New Roman" w:cs="Times New Roman"/>
          <w:sz w:val="24"/>
          <w:szCs w:val="24"/>
        </w:rPr>
        <w:t xml:space="preserve"> </w:t>
      </w:r>
      <w:ins w:id="19" w:author="navid" w:date="2018-07-22T11:21:00Z">
        <w:r w:rsidR="002A0ED4">
          <w:rPr>
            <w:rFonts w:ascii="Times New Roman" w:hAnsi="Times New Roman" w:cs="Times New Roman"/>
            <w:sz w:val="24"/>
            <w:szCs w:val="24"/>
          </w:rPr>
          <w:t xml:space="preserve">purpose </w:t>
        </w:r>
      </w:ins>
      <w:r w:rsidRPr="00C0002B">
        <w:rPr>
          <w:rFonts w:ascii="Times New Roman" w:hAnsi="Times New Roman" w:cs="Times New Roman"/>
          <w:sz w:val="24"/>
          <w:szCs w:val="24"/>
        </w:rPr>
        <w:t>3DES algorithm can be used</w:t>
      </w:r>
      <w:r w:rsidR="002A0ED4">
        <w:rPr>
          <w:rFonts w:ascii="Times New Roman" w:hAnsi="Times New Roman" w:cs="Times New Roman"/>
          <w:sz w:val="24"/>
          <w:szCs w:val="24"/>
        </w:rPr>
        <w:t xml:space="preserve"> although it</w:t>
      </w:r>
      <w:ins w:id="20" w:author="navid" w:date="2018-07-22T11:25:00Z">
        <w:r w:rsidR="002A0ED4">
          <w:rPr>
            <w:rFonts w:ascii="Times New Roman" w:hAnsi="Times New Roman" w:cs="Times New Roman"/>
            <w:sz w:val="24"/>
            <w:szCs w:val="24"/>
          </w:rPr>
          <w:t>’s</w:t>
        </w:r>
      </w:ins>
      <w:r w:rsidR="002A0ED4">
        <w:rPr>
          <w:rFonts w:ascii="Times New Roman" w:hAnsi="Times New Roman" w:cs="Times New Roman"/>
          <w:sz w:val="24"/>
          <w:szCs w:val="24"/>
        </w:rPr>
        <w:t xml:space="preserve"> performance is slow</w:t>
      </w:r>
      <w:r w:rsidRPr="00C0002B">
        <w:rPr>
          <w:rFonts w:ascii="Times New Roman" w:hAnsi="Times New Roman" w:cs="Times New Roman"/>
          <w:sz w:val="24"/>
          <w:szCs w:val="24"/>
        </w:rPr>
        <w:t xml:space="preserve"> </w:t>
      </w:r>
      <w:r w:rsidR="002A0ED4">
        <w:rPr>
          <w:rFonts w:ascii="Times New Roman" w:hAnsi="Times New Roman" w:cs="Times New Roman"/>
          <w:sz w:val="24"/>
          <w:szCs w:val="24"/>
        </w:rPr>
        <w:t xml:space="preserve">in terms of </w:t>
      </w:r>
      <w:r w:rsidRPr="00C0002B">
        <w:rPr>
          <w:rFonts w:ascii="Times New Roman" w:hAnsi="Times New Roman" w:cs="Times New Roman"/>
          <w:sz w:val="24"/>
          <w:szCs w:val="24"/>
        </w:rPr>
        <w:t xml:space="preserve">software </w:t>
      </w:r>
      <w:r w:rsidR="002A0ED4">
        <w:rPr>
          <w:rFonts w:ascii="Times New Roman" w:hAnsi="Times New Roman" w:cs="Times New Roman"/>
          <w:sz w:val="24"/>
          <w:szCs w:val="24"/>
        </w:rPr>
        <w:t>because of triple phase</w:t>
      </w:r>
      <w:ins w:id="21" w:author="navid" w:date="2018-07-22T12:04:00Z">
        <w:r w:rsidR="00D81D12">
          <w:rPr>
            <w:rFonts w:ascii="Times New Roman" w:hAnsi="Times New Roman" w:cs="Times New Roman"/>
            <w:sz w:val="24"/>
            <w:szCs w:val="24"/>
          </w:rPr>
          <w:t>s</w:t>
        </w:r>
      </w:ins>
      <w:r w:rsidR="002A0ED4">
        <w:rPr>
          <w:rFonts w:ascii="Times New Roman" w:hAnsi="Times New Roman" w:cs="Times New Roman"/>
          <w:sz w:val="24"/>
          <w:szCs w:val="24"/>
        </w:rPr>
        <w:t xml:space="preserve"> of DES but it is very cheap for hardware implementation.</w:t>
      </w:r>
      <w:r w:rsidRPr="00C0002B">
        <w:rPr>
          <w:rFonts w:ascii="Times New Roman" w:hAnsi="Times New Roman" w:cs="Times New Roman"/>
          <w:sz w:val="24"/>
          <w:szCs w:val="24"/>
        </w:rPr>
        <w:t xml:space="preserve"> </w:t>
      </w:r>
      <w:del w:id="22" w:author="navid" w:date="2018-07-22T11:25:00Z">
        <w:r w:rsidR="002A0ED4" w:rsidDel="002A0ED4">
          <w:rPr>
            <w:rFonts w:ascii="Times New Roman" w:hAnsi="Times New Roman" w:cs="Times New Roman"/>
            <w:sz w:val="24"/>
            <w:szCs w:val="24"/>
          </w:rPr>
          <w:delText xml:space="preserve">Other </w:delText>
        </w:r>
        <w:r w:rsidRPr="00C0002B" w:rsidDel="002A0ED4">
          <w:rPr>
            <w:rFonts w:ascii="Times New Roman" w:hAnsi="Times New Roman" w:cs="Times New Roman"/>
            <w:sz w:val="24"/>
            <w:szCs w:val="24"/>
          </w:rPr>
          <w:delText xml:space="preserve">performance metrics key length, block size, rounds increases time complexity which increases its security and makes so much difficult to crack the password. </w:delText>
        </w:r>
      </w:del>
    </w:p>
    <w:p w:rsidR="00F50E63" w:rsidRPr="00C0002B" w:rsidRDefault="00F50E63" w:rsidP="00F50E63">
      <w:pPr>
        <w:spacing w:after="0"/>
        <w:jc w:val="both"/>
        <w:rPr>
          <w:rFonts w:ascii="Times New Roman" w:hAnsi="Times New Roman" w:cs="Times New Roman"/>
          <w:sz w:val="24"/>
          <w:szCs w:val="24"/>
        </w:rPr>
      </w:pPr>
    </w:p>
    <w:p w:rsidR="00F50E63" w:rsidRPr="00C0002B" w:rsidRDefault="00F50E63" w:rsidP="00F50E63">
      <w:pPr>
        <w:spacing w:after="0"/>
        <w:jc w:val="both"/>
        <w:rPr>
          <w:rFonts w:ascii="Times New Roman" w:hAnsi="Times New Roman" w:cs="Times New Roman"/>
          <w:sz w:val="24"/>
          <w:szCs w:val="24"/>
        </w:rPr>
      </w:pPr>
      <w:r w:rsidRPr="00C0002B">
        <w:rPr>
          <w:rFonts w:ascii="Times New Roman" w:hAnsi="Times New Roman" w:cs="Times New Roman"/>
          <w:sz w:val="24"/>
          <w:szCs w:val="24"/>
        </w:rPr>
        <w:lastRenderedPageBreak/>
        <w:t xml:space="preserve">The result analysis   for “RSA” in table 2 explains that this algorithm can be used for mobile banking system. </w:t>
      </w:r>
      <w:r w:rsidRPr="00306E78">
        <w:rPr>
          <w:rFonts w:ascii="Times New Roman" w:hAnsi="Times New Roman" w:cs="Times New Roman"/>
          <w:sz w:val="24"/>
          <w:szCs w:val="24"/>
          <w:highlight w:val="yellow"/>
          <w:rPrChange w:id="23" w:author="navid" w:date="2018-07-22T12:14:00Z">
            <w:rPr>
              <w:rFonts w:ascii="Times New Roman" w:hAnsi="Times New Roman" w:cs="Times New Roman"/>
              <w:sz w:val="24"/>
              <w:szCs w:val="24"/>
            </w:rPr>
          </w:rPrChange>
        </w:rPr>
        <w:t>The performance metrics such as key length and block size is large which increases it’s time complexity so it will so much difficult to crack the system hence it increases system’s security.</w:t>
      </w:r>
      <w:r w:rsidRPr="00C0002B">
        <w:rPr>
          <w:rFonts w:ascii="Times New Roman" w:hAnsi="Times New Roman" w:cs="Times New Roman"/>
          <w:sz w:val="24"/>
          <w:szCs w:val="24"/>
        </w:rPr>
        <w:t xml:space="preserve"> </w:t>
      </w:r>
      <w:del w:id="24" w:author="navid" w:date="2018-07-22T12:14:00Z">
        <w:r w:rsidRPr="00C0002B" w:rsidDel="00306E78">
          <w:rPr>
            <w:rFonts w:ascii="Times New Roman" w:hAnsi="Times New Roman" w:cs="Times New Roman"/>
            <w:sz w:val="24"/>
            <w:szCs w:val="24"/>
          </w:rPr>
          <w:delText xml:space="preserve">   “DSA” algorithm it  be said that this algorithm will be a good choice for </w:delText>
        </w:r>
      </w:del>
      <w:r w:rsidRPr="005F4564">
        <w:rPr>
          <w:rFonts w:ascii="Times New Roman" w:hAnsi="Times New Roman" w:cs="Times New Roman"/>
          <w:sz w:val="24"/>
          <w:szCs w:val="24"/>
          <w:highlight w:val="yellow"/>
          <w:rPrChange w:id="25" w:author="navid" w:date="2018-07-22T12:15:00Z">
            <w:rPr>
              <w:rFonts w:ascii="Times New Roman" w:hAnsi="Times New Roman" w:cs="Times New Roman"/>
              <w:sz w:val="24"/>
              <w:szCs w:val="24"/>
            </w:rPr>
          </w:rPrChange>
        </w:rPr>
        <w:t>Web application and email verification.  Since it has a larger number of key lengths and block size depends on variable length along with measurement higher security and efficiency which makes the system  much secure</w:t>
      </w:r>
      <w:r w:rsidRPr="00C0002B">
        <w:rPr>
          <w:rFonts w:ascii="Times New Roman" w:hAnsi="Times New Roman" w:cs="Times New Roman"/>
          <w:sz w:val="24"/>
          <w:szCs w:val="24"/>
        </w:rPr>
        <w:t xml:space="preserve">. ECC works better in key exchange over web, mobile and Internet of things. ECC’s efficiency is </w:t>
      </w:r>
      <w:r w:rsidR="005F4564">
        <w:rPr>
          <w:rFonts w:ascii="Times New Roman" w:hAnsi="Times New Roman" w:cs="Times New Roman"/>
          <w:sz w:val="24"/>
          <w:szCs w:val="24"/>
        </w:rPr>
        <w:t>lower</w:t>
      </w:r>
      <w:r w:rsidRPr="00C0002B">
        <w:rPr>
          <w:rFonts w:ascii="Times New Roman" w:hAnsi="Times New Roman" w:cs="Times New Roman"/>
          <w:sz w:val="24"/>
          <w:szCs w:val="24"/>
        </w:rPr>
        <w:t xml:space="preserve"> terms of all performance</w:t>
      </w:r>
      <w:r w:rsidR="0057344B">
        <w:rPr>
          <w:rFonts w:ascii="Times New Roman" w:hAnsi="Times New Roman" w:cs="Times New Roman"/>
          <w:sz w:val="24"/>
          <w:szCs w:val="24"/>
        </w:rPr>
        <w:t xml:space="preserve"> </w:t>
      </w:r>
      <w:r w:rsidR="005F4564">
        <w:rPr>
          <w:rFonts w:ascii="Times New Roman" w:hAnsi="Times New Roman" w:cs="Times New Roman"/>
          <w:sz w:val="24"/>
          <w:szCs w:val="24"/>
        </w:rPr>
        <w:t>metrics</w:t>
      </w:r>
      <w:r w:rsidRPr="00C0002B">
        <w:rPr>
          <w:rFonts w:ascii="Times New Roman" w:hAnsi="Times New Roman" w:cs="Times New Roman"/>
          <w:sz w:val="24"/>
          <w:szCs w:val="24"/>
        </w:rPr>
        <w:t xml:space="preserve"> expect numbers of round. Because of small key sizes it performs faster than remaining both.</w:t>
      </w:r>
    </w:p>
    <w:p w:rsidR="00F50E63" w:rsidRPr="00C0002B" w:rsidRDefault="00F50E63" w:rsidP="00F50E63">
      <w:pPr>
        <w:rPr>
          <w:rFonts w:ascii="Times New Roman" w:hAnsi="Times New Roman" w:cs="Times New Roman"/>
          <w:sz w:val="24"/>
          <w:szCs w:val="24"/>
        </w:rPr>
      </w:pPr>
      <w:bookmarkStart w:id="26" w:name="_GoBack"/>
      <w:bookmarkEnd w:id="26"/>
    </w:p>
    <w:p w:rsidR="00601BC2" w:rsidRPr="00C0002B" w:rsidRDefault="00F50E63" w:rsidP="00F50E63">
      <w:pPr>
        <w:pStyle w:val="ListParagraph"/>
        <w:numPr>
          <w:ilvl w:val="0"/>
          <w:numId w:val="6"/>
        </w:numPr>
        <w:spacing w:after="0"/>
        <w:jc w:val="both"/>
        <w:rPr>
          <w:rFonts w:ascii="Times New Roman" w:hAnsi="Times New Roman" w:cs="Times New Roman"/>
          <w:sz w:val="24"/>
          <w:szCs w:val="24"/>
        </w:rPr>
      </w:pPr>
      <w:r w:rsidRPr="00C0002B">
        <w:rPr>
          <w:rFonts w:ascii="Times New Roman" w:hAnsi="Times New Roman" w:cs="Times New Roman"/>
          <w:b/>
          <w:sz w:val="24"/>
          <w:szCs w:val="24"/>
        </w:rPr>
        <w:t xml:space="preserve"> </w:t>
      </w:r>
      <w:r w:rsidR="00601BC2" w:rsidRPr="00C0002B">
        <w:rPr>
          <w:rFonts w:ascii="Times New Roman" w:hAnsi="Times New Roman" w:cs="Times New Roman"/>
          <w:b/>
          <w:sz w:val="24"/>
          <w:szCs w:val="24"/>
        </w:rPr>
        <w:t>Conclusion</w:t>
      </w:r>
      <w:r w:rsidR="00601BC2" w:rsidRPr="00C0002B">
        <w:rPr>
          <w:rFonts w:ascii="Times New Roman" w:hAnsi="Times New Roman" w:cs="Times New Roman"/>
          <w:sz w:val="24"/>
          <w:szCs w:val="24"/>
        </w:rPr>
        <w:t>:</w:t>
      </w:r>
    </w:p>
    <w:p w:rsidR="00601BC2" w:rsidRPr="00C0002B" w:rsidRDefault="00601BC2" w:rsidP="00601BC2">
      <w:pPr>
        <w:pStyle w:val="ListParagraph"/>
        <w:spacing w:after="0"/>
        <w:rPr>
          <w:rFonts w:ascii="Times New Roman" w:hAnsi="Times New Roman" w:cs="Times New Roman"/>
          <w:sz w:val="24"/>
          <w:szCs w:val="24"/>
        </w:rPr>
      </w:pPr>
    </w:p>
    <w:p w:rsidR="001132A3" w:rsidRDefault="001132A3" w:rsidP="001132A3">
      <w:pPr>
        <w:spacing w:after="0"/>
        <w:jc w:val="both"/>
        <w:rPr>
          <w:ins w:id="27" w:author="navid" w:date="2018-07-22T12:20:00Z"/>
          <w:rFonts w:ascii="Times New Roman" w:hAnsi="Times New Roman" w:cs="Times New Roman"/>
          <w:sz w:val="24"/>
          <w:szCs w:val="24"/>
        </w:rPr>
      </w:pPr>
      <w:r w:rsidRPr="00C0002B">
        <w:rPr>
          <w:rFonts w:ascii="Times New Roman" w:hAnsi="Times New Roman" w:cs="Times New Roman"/>
          <w:sz w:val="24"/>
          <w:szCs w:val="24"/>
        </w:rPr>
        <w:t>Symmetric and Asymmetric algorithms both are highly efficient for protecting the data in their own relevant field of data transferring. In Symmetric Cryptography, AES comes with better results of data processing and transferring. While Asymmetric Cryptography, DSA and RSA both stand their way to perform secure data processing and transferring based on client and server based. But ECC gets more flexibility as it can work with small key sizes and perform faster. Moreover, these algorithm techniques still not perfect as the secure data transferring become challenging. With this paper we provide a collective study of both these techniques in their best way of data transferring.</w:t>
      </w:r>
    </w:p>
    <w:p w:rsidR="005F4564" w:rsidRDefault="005F4564" w:rsidP="001132A3">
      <w:pPr>
        <w:spacing w:after="0"/>
        <w:jc w:val="both"/>
        <w:rPr>
          <w:ins w:id="28" w:author="navid" w:date="2018-07-22T12:20:00Z"/>
          <w:rFonts w:ascii="Times New Roman" w:hAnsi="Times New Roman" w:cs="Times New Roman"/>
          <w:sz w:val="24"/>
          <w:szCs w:val="24"/>
        </w:rPr>
      </w:pPr>
    </w:p>
    <w:p w:rsidR="005F4564" w:rsidRPr="00C0002B" w:rsidRDefault="005F4564" w:rsidP="001132A3">
      <w:pPr>
        <w:spacing w:after="0"/>
        <w:jc w:val="both"/>
        <w:rPr>
          <w:rFonts w:ascii="Times New Roman" w:hAnsi="Times New Roman" w:cs="Times New Roman"/>
          <w:sz w:val="24"/>
          <w:szCs w:val="24"/>
        </w:rPr>
      </w:pP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pStyle w:val="ListParagraph"/>
        <w:spacing w:after="0"/>
        <w:jc w:val="both"/>
        <w:rPr>
          <w:rFonts w:ascii="Times New Roman" w:hAnsi="Times New Roman" w:cs="Times New Roman"/>
          <w:b/>
          <w:sz w:val="24"/>
          <w:szCs w:val="24"/>
        </w:rPr>
      </w:pPr>
    </w:p>
    <w:p w:rsidR="00601BC2" w:rsidRPr="00C0002B" w:rsidRDefault="00601BC2" w:rsidP="00601BC2">
      <w:pPr>
        <w:spacing w:after="0"/>
        <w:jc w:val="both"/>
        <w:rPr>
          <w:rFonts w:ascii="Times New Roman" w:hAnsi="Times New Roman" w:cs="Times New Roman"/>
          <w:sz w:val="24"/>
          <w:szCs w:val="24"/>
        </w:rPr>
      </w:pPr>
      <w:r w:rsidRPr="00C0002B">
        <w:rPr>
          <w:rFonts w:ascii="Times New Roman" w:hAnsi="Times New Roman" w:cs="Times New Roman"/>
          <w:b/>
          <w:sz w:val="24"/>
          <w:szCs w:val="24"/>
        </w:rPr>
        <w:t xml:space="preserve">      Reference</w:t>
      </w:r>
      <w:r w:rsidRPr="00C0002B">
        <w:rPr>
          <w:rFonts w:ascii="Times New Roman" w:hAnsi="Times New Roman" w:cs="Times New Roman"/>
          <w:sz w:val="24"/>
          <w:szCs w:val="24"/>
        </w:rPr>
        <w:t xml:space="preserve">: </w:t>
      </w:r>
    </w:p>
    <w:p w:rsidR="00601BC2" w:rsidRPr="00C0002B" w:rsidRDefault="00601BC2" w:rsidP="00601BC2">
      <w:pPr>
        <w:pStyle w:val="ListParagraph"/>
        <w:spacing w:after="0"/>
        <w:jc w:val="both"/>
        <w:rPr>
          <w:rFonts w:ascii="Times New Roman" w:hAnsi="Times New Roman" w:cs="Times New Roman"/>
          <w:sz w:val="24"/>
          <w:szCs w:val="24"/>
        </w:rPr>
      </w:pPr>
    </w:p>
    <w:p w:rsidR="00601BC2" w:rsidRPr="00C0002B" w:rsidRDefault="00601BC2" w:rsidP="00601BC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[1] </w:t>
      </w:r>
      <w:proofErr w:type="spellStart"/>
      <w:r w:rsidRPr="00C0002B">
        <w:rPr>
          <w:rStyle w:val="fontstyle01"/>
          <w:rFonts w:ascii="Times New Roman" w:hAnsi="Times New Roman" w:cs="Times New Roman"/>
          <w:color w:val="auto"/>
          <w:sz w:val="24"/>
          <w:szCs w:val="24"/>
        </w:rPr>
        <w:t>Sourabh</w:t>
      </w:r>
      <w:proofErr w:type="spellEnd"/>
      <w:r w:rsidRPr="00C0002B">
        <w:rPr>
          <w:rStyle w:val="fontstyle01"/>
          <w:rFonts w:ascii="Times New Roman" w:hAnsi="Times New Roman" w:cs="Times New Roman"/>
          <w:color w:val="auto"/>
          <w:sz w:val="24"/>
          <w:szCs w:val="24"/>
        </w:rPr>
        <w:t xml:space="preserve"> Chandra, </w:t>
      </w:r>
      <w:proofErr w:type="spellStart"/>
      <w:r w:rsidRPr="00C0002B">
        <w:rPr>
          <w:rStyle w:val="fontstyle01"/>
          <w:rFonts w:ascii="Times New Roman" w:hAnsi="Times New Roman" w:cs="Times New Roman"/>
          <w:color w:val="auto"/>
          <w:sz w:val="24"/>
          <w:szCs w:val="24"/>
        </w:rPr>
        <w:t>Smita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Paira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Sk</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Safikul</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Alam</w:t>
      </w:r>
      <w:proofErr w:type="spellEnd"/>
      <w:r w:rsidRPr="00C0002B">
        <w:rPr>
          <w:rStyle w:val="fontstyle01"/>
          <w:rFonts w:ascii="Times New Roman" w:hAnsi="Times New Roman" w:cs="Times New Roman"/>
          <w:color w:val="auto"/>
          <w:sz w:val="24"/>
          <w:szCs w:val="24"/>
        </w:rPr>
        <w:t xml:space="preserve">, Dr.(Prof.) </w:t>
      </w:r>
      <w:proofErr w:type="spellStart"/>
      <w:r w:rsidRPr="00C0002B">
        <w:rPr>
          <w:rStyle w:val="fontstyle01"/>
          <w:rFonts w:ascii="Times New Roman" w:hAnsi="Times New Roman" w:cs="Times New Roman"/>
          <w:color w:val="auto"/>
          <w:sz w:val="24"/>
          <w:szCs w:val="24"/>
        </w:rPr>
        <w:t>Goutam</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Sanyal</w:t>
      </w:r>
      <w:proofErr w:type="spellEnd"/>
      <w:r w:rsidRPr="00C0002B">
        <w:rPr>
          <w:rStyle w:val="fontstyle01"/>
          <w:rFonts w:ascii="Times New Roman" w:hAnsi="Times New Roman" w:cs="Times New Roman"/>
          <w:color w:val="auto"/>
          <w:sz w:val="24"/>
          <w:szCs w:val="24"/>
        </w:rPr>
        <w:t xml:space="preserve">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 xml:space="preserve">RSA Laboratories- </w:t>
      </w:r>
      <w:proofErr w:type="spellStart"/>
      <w:r w:rsidRPr="00C0002B">
        <w:rPr>
          <w:rFonts w:ascii="Times New Roman" w:hAnsi="Times New Roman" w:cs="Times New Roman"/>
          <w:sz w:val="24"/>
          <w:szCs w:val="24"/>
        </w:rPr>
        <w:t>Chryptographic</w:t>
      </w:r>
      <w:proofErr w:type="spellEnd"/>
      <w:r w:rsidRPr="00C0002B">
        <w:rPr>
          <w:rFonts w:ascii="Times New Roman" w:hAnsi="Times New Roman" w:cs="Times New Roman"/>
          <w:sz w:val="24"/>
          <w:szCs w:val="24"/>
        </w:rPr>
        <w:t xml:space="preserve"> tools; section 2.1.5. </w:t>
      </w:r>
      <w:proofErr w:type="spellStart"/>
      <w:r w:rsidRPr="00C0002B">
        <w:rPr>
          <w:rFonts w:ascii="Times New Roman" w:hAnsi="Times New Roman" w:cs="Times New Roman"/>
          <w:sz w:val="24"/>
          <w:szCs w:val="24"/>
        </w:rPr>
        <w:t>unpublished;http</w:t>
      </w:r>
      <w:proofErr w:type="spellEnd"/>
      <w:r w:rsidRPr="00C0002B">
        <w:rPr>
          <w:rFonts w:ascii="Times New Roman" w:hAnsi="Times New Roman" w:cs="Times New Roman"/>
          <w:sz w:val="24"/>
          <w:szCs w:val="24"/>
        </w:rPr>
        <w:t>://www.rsa.com/rsalabs/node.asp?id=2174.</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sz w:val="24"/>
          <w:szCs w:val="24"/>
        </w:rPr>
        <w:t xml:space="preserve"> [3] </w:t>
      </w:r>
      <w:proofErr w:type="spellStart"/>
      <w:r w:rsidRPr="00C0002B">
        <w:rPr>
          <w:rStyle w:val="fontstyle01"/>
          <w:rFonts w:ascii="Times New Roman" w:hAnsi="Times New Roman" w:cs="Times New Roman"/>
          <w:color w:val="auto"/>
          <w:sz w:val="24"/>
          <w:szCs w:val="24"/>
        </w:rPr>
        <w:t>Ritu</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Tripathi</w:t>
      </w:r>
      <w:proofErr w:type="spellEnd"/>
      <w:r w:rsidRPr="00C0002B">
        <w:rPr>
          <w:rStyle w:val="fontstyle01"/>
          <w:rFonts w:ascii="Times New Roman" w:hAnsi="Times New Roman" w:cs="Times New Roman"/>
          <w:color w:val="auto"/>
          <w:sz w:val="24"/>
          <w:szCs w:val="24"/>
        </w:rPr>
        <w:t>, Sanjay Agrawal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bCs/>
          <w:sz w:val="24"/>
          <w:szCs w:val="24"/>
        </w:rPr>
        <w:t xml:space="preserve">[4] </w:t>
      </w:r>
      <w:proofErr w:type="spellStart"/>
      <w:r w:rsidRPr="00C0002B">
        <w:rPr>
          <w:rFonts w:ascii="Times New Roman" w:hAnsi="Times New Roman" w:cs="Times New Roman"/>
          <w:bCs/>
          <w:sz w:val="24"/>
          <w:szCs w:val="24"/>
        </w:rPr>
        <w:t>Rachna</w:t>
      </w:r>
      <w:proofErr w:type="spellEnd"/>
      <w:r w:rsidRPr="00C0002B">
        <w:rPr>
          <w:rFonts w:ascii="Times New Roman" w:hAnsi="Times New Roman" w:cs="Times New Roman"/>
          <w:bCs/>
          <w:sz w:val="24"/>
          <w:szCs w:val="24"/>
        </w:rPr>
        <w:t xml:space="preserve"> Arora, </w:t>
      </w:r>
      <w:proofErr w:type="spellStart"/>
      <w:r w:rsidRPr="00C0002B">
        <w:rPr>
          <w:rFonts w:ascii="Times New Roman" w:hAnsi="Times New Roman" w:cs="Times New Roman"/>
          <w:bCs/>
          <w:sz w:val="24"/>
          <w:szCs w:val="24"/>
        </w:rPr>
        <w:t>Anshu</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Parashar</w:t>
      </w:r>
      <w:proofErr w:type="spellEnd"/>
      <w:r w:rsidRPr="00C0002B">
        <w:rPr>
          <w:rFonts w:ascii="Times New Roman" w:hAnsi="Times New Roman" w:cs="Times New Roman"/>
          <w:bCs/>
          <w:sz w:val="24"/>
          <w:szCs w:val="24"/>
        </w:rPr>
        <w:t>,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bCs/>
          <w:sz w:val="24"/>
          <w:szCs w:val="24"/>
        </w:rPr>
        <w:lastRenderedPageBreak/>
        <w:t xml:space="preserve">[5] </w:t>
      </w:r>
      <w:proofErr w:type="spellStart"/>
      <w:r w:rsidRPr="00C0002B">
        <w:rPr>
          <w:rFonts w:ascii="Times New Roman" w:hAnsi="Times New Roman" w:cs="Times New Roman"/>
          <w:bCs/>
          <w:sz w:val="24"/>
          <w:szCs w:val="24"/>
        </w:rPr>
        <w:t>Yogesh</w:t>
      </w:r>
      <w:proofErr w:type="spellEnd"/>
      <w:r w:rsidRPr="00C0002B">
        <w:rPr>
          <w:rFonts w:ascii="Times New Roman" w:hAnsi="Times New Roman" w:cs="Times New Roman"/>
          <w:bCs/>
          <w:sz w:val="24"/>
          <w:szCs w:val="24"/>
        </w:rPr>
        <w:t xml:space="preserve"> Kumar, Rajiv </w:t>
      </w:r>
      <w:proofErr w:type="spellStart"/>
      <w:r w:rsidRPr="00C0002B">
        <w:rPr>
          <w:rFonts w:ascii="Times New Roman" w:hAnsi="Times New Roman" w:cs="Times New Roman"/>
          <w:bCs/>
          <w:sz w:val="24"/>
          <w:szCs w:val="24"/>
        </w:rPr>
        <w:t>Munjal</w:t>
      </w:r>
      <w:proofErr w:type="spellEnd"/>
      <w:r w:rsidRPr="00C0002B">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601BC2" w:rsidRPr="00C0002B" w:rsidRDefault="00601BC2" w:rsidP="00601BC2">
      <w:pPr>
        <w:rPr>
          <w:rFonts w:ascii="Times New Roman" w:hAnsi="Times New Roman" w:cs="Times New Roman"/>
          <w:bCs/>
          <w:sz w:val="24"/>
          <w:szCs w:val="24"/>
        </w:rPr>
      </w:pPr>
      <w:r w:rsidRPr="00C0002B">
        <w:rPr>
          <w:rFonts w:ascii="Times New Roman" w:hAnsi="Times New Roman" w:cs="Times New Roman"/>
          <w:bCs/>
          <w:sz w:val="24"/>
          <w:szCs w:val="24"/>
        </w:rPr>
        <w:t xml:space="preserve">[6] </w:t>
      </w:r>
      <w:proofErr w:type="spellStart"/>
      <w:r w:rsidRPr="00C0002B">
        <w:rPr>
          <w:rFonts w:ascii="Times New Roman" w:hAnsi="Times New Roman" w:cs="Times New Roman"/>
          <w:bCs/>
          <w:sz w:val="24"/>
          <w:szCs w:val="24"/>
        </w:rPr>
        <w:t>Yvo</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Desmedt</w:t>
      </w:r>
      <w:proofErr w:type="spellEnd"/>
      <w:r w:rsidRPr="00C0002B">
        <w:rPr>
          <w:rFonts w:ascii="Times New Roman" w:hAnsi="Times New Roman" w:cs="Times New Roman"/>
          <w:bCs/>
          <w:sz w:val="24"/>
          <w:szCs w:val="24"/>
        </w:rPr>
        <w:t xml:space="preserve">, Jean-Jacques </w:t>
      </w:r>
      <w:proofErr w:type="spellStart"/>
      <w:r w:rsidRPr="00C0002B">
        <w:rPr>
          <w:rFonts w:ascii="Times New Roman" w:hAnsi="Times New Roman" w:cs="Times New Roman"/>
          <w:bCs/>
          <w:sz w:val="24"/>
          <w:szCs w:val="24"/>
        </w:rPr>
        <w:t>Quisquater</w:t>
      </w:r>
      <w:proofErr w:type="spellEnd"/>
      <w:r w:rsidRPr="00C0002B">
        <w:rPr>
          <w:rFonts w:ascii="Times New Roman" w:hAnsi="Times New Roman" w:cs="Times New Roman"/>
          <w:bCs/>
          <w:sz w:val="24"/>
          <w:szCs w:val="24"/>
        </w:rPr>
        <w:t>, “Public-Key Systems Based on the Difficulty of Tampering (Is there a difference between DES and RSA)”.</w:t>
      </w: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 xml:space="preserve">T. </w:t>
      </w:r>
      <w:proofErr w:type="spellStart"/>
      <w:r w:rsidRPr="00C0002B">
        <w:rPr>
          <w:rFonts w:ascii="Times New Roman" w:hAnsi="Times New Roman" w:cs="Times New Roman"/>
          <w:sz w:val="24"/>
          <w:szCs w:val="24"/>
        </w:rPr>
        <w:t>Sobh</w:t>
      </w:r>
      <w:proofErr w:type="spellEnd"/>
      <w:r w:rsidRPr="00C0002B">
        <w:rPr>
          <w:rFonts w:ascii="Times New Roman" w:hAnsi="Times New Roman" w:cs="Times New Roman"/>
          <w:sz w:val="24"/>
          <w:szCs w:val="24"/>
        </w:rPr>
        <w:t xml:space="preserve">, K. </w:t>
      </w:r>
      <w:proofErr w:type="spellStart"/>
      <w:r w:rsidRPr="00C0002B">
        <w:rPr>
          <w:rFonts w:ascii="Times New Roman" w:hAnsi="Times New Roman" w:cs="Times New Roman"/>
          <w:sz w:val="24"/>
          <w:szCs w:val="24"/>
        </w:rPr>
        <w:t>Elleithy</w:t>
      </w:r>
      <w:proofErr w:type="spellEnd"/>
      <w:r w:rsidRPr="00C0002B">
        <w:rPr>
          <w:rFonts w:ascii="Times New Roman" w:hAnsi="Times New Roman" w:cs="Times New Roman"/>
          <w:sz w:val="24"/>
          <w:szCs w:val="24"/>
        </w:rPr>
        <w:t xml:space="preserve"> and A. Mahmood, “Novel Algorithms and Techniques In Telecommunications”, Automation and Industrial Electronics. Springer Science Business Media B. V., Bridgeport</w:t>
      </w:r>
      <w:r w:rsidRPr="00C0002B">
        <w:rPr>
          <w:rFonts w:ascii="Times New Roman" w:hAnsi="Times New Roman" w:cs="Times New Roman"/>
          <w:sz w:val="24"/>
          <w:szCs w:val="24"/>
          <w:shd w:val="clear" w:color="auto" w:fill="FFFFFF"/>
        </w:rPr>
        <w:t>. (</w:t>
      </w:r>
      <w:proofErr w:type="spellStart"/>
      <w:r w:rsidRPr="00C0002B">
        <w:rPr>
          <w:rFonts w:ascii="Times New Roman" w:hAnsi="Times New Roman" w:cs="Times New Roman"/>
          <w:sz w:val="24"/>
          <w:szCs w:val="24"/>
          <w:shd w:val="clear" w:color="auto" w:fill="FFFFFF"/>
        </w:rPr>
        <w:t>n.d.</w:t>
      </w:r>
      <w:proofErr w:type="spellEnd"/>
      <w:r w:rsidRPr="00C0002B">
        <w:rPr>
          <w:rFonts w:ascii="Times New Roman" w:hAnsi="Times New Roman" w:cs="Times New Roman"/>
          <w:sz w:val="24"/>
          <w:szCs w:val="24"/>
          <w:shd w:val="clear" w:color="auto" w:fill="FFFFFF"/>
        </w:rPr>
        <w:t>).</w:t>
      </w: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601BC2" w:rsidRPr="00C0002B" w:rsidRDefault="00601BC2" w:rsidP="00601BC2">
      <w:pPr>
        <w:pStyle w:val="Default"/>
        <w:rPr>
          <w:rFonts w:ascii="Times New Roman" w:hAnsi="Times New Roman" w:cs="Times New Roman"/>
          <w:color w:val="auto"/>
        </w:rPr>
      </w:pPr>
    </w:p>
    <w:p w:rsidR="00601BC2" w:rsidRPr="00C0002B" w:rsidRDefault="00601BC2" w:rsidP="00601BC2">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601BC2" w:rsidRPr="00C0002B" w:rsidRDefault="00601BC2" w:rsidP="00601BC2">
      <w:pPr>
        <w:rPr>
          <w:rFonts w:ascii="Times New Roman" w:hAnsi="Times New Roman" w:cs="Times New Roman"/>
          <w:sz w:val="24"/>
          <w:szCs w:val="24"/>
        </w:rPr>
      </w:pP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[12] </w:t>
      </w:r>
      <w:proofErr w:type="spellStart"/>
      <w:r w:rsidRPr="00C0002B">
        <w:rPr>
          <w:rFonts w:ascii="Times New Roman" w:hAnsi="Times New Roman" w:cs="Times New Roman"/>
          <w:sz w:val="24"/>
          <w:szCs w:val="24"/>
        </w:rPr>
        <w:t>Ing</w:t>
      </w:r>
      <w:proofErr w:type="spellEnd"/>
      <w:r w:rsidRPr="00C0002B">
        <w:rPr>
          <w:rFonts w:ascii="Times New Roman" w:hAnsi="Times New Roman" w:cs="Times New Roman"/>
          <w:sz w:val="24"/>
          <w:szCs w:val="24"/>
        </w:rPr>
        <w:t xml:space="preserve">. Cristian MARINESCU, </w:t>
      </w:r>
      <w:proofErr w:type="spellStart"/>
      <w:r w:rsidRPr="00C0002B">
        <w:rPr>
          <w:rFonts w:ascii="Times New Roman" w:hAnsi="Times New Roman" w:cs="Times New Roman"/>
          <w:sz w:val="24"/>
          <w:szCs w:val="24"/>
        </w:rPr>
        <w:t>prof.dr.ing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Nicolae</w:t>
      </w:r>
      <w:proofErr w:type="spellEnd"/>
      <w:r w:rsidRPr="00C0002B">
        <w:rPr>
          <w:rFonts w:ascii="Times New Roman" w:hAnsi="Times New Roman" w:cs="Times New Roman"/>
          <w:sz w:val="24"/>
          <w:szCs w:val="24"/>
        </w:rPr>
        <w:t xml:space="preserve"> ŢĂPUŞ ; “An Overview of the Attack Methods Directed Against the RSA Algorithm”; </w:t>
      </w:r>
      <w:proofErr w:type="spellStart"/>
      <w:r w:rsidRPr="00C0002B">
        <w:rPr>
          <w:rFonts w:ascii="Times New Roman" w:hAnsi="Times New Roman" w:cs="Times New Roman"/>
          <w:sz w:val="24"/>
          <w:szCs w:val="24"/>
        </w:rPr>
        <w:t>Revista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Informatica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Economica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nr</w:t>
      </w:r>
      <w:proofErr w:type="spellEnd"/>
      <w:r w:rsidRPr="00C0002B">
        <w:rPr>
          <w:rFonts w:ascii="Times New Roman" w:hAnsi="Times New Roman" w:cs="Times New Roman"/>
          <w:sz w:val="24"/>
          <w:szCs w:val="24"/>
        </w:rPr>
        <w:t>. 2(30)/2004</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[13] </w:t>
      </w:r>
      <w:proofErr w:type="spellStart"/>
      <w:r w:rsidRPr="00C0002B">
        <w:rPr>
          <w:rFonts w:ascii="Times New Roman" w:hAnsi="Times New Roman" w:cs="Times New Roman"/>
          <w:sz w:val="24"/>
          <w:szCs w:val="24"/>
        </w:rPr>
        <w:t>Gurpreet</w:t>
      </w:r>
      <w:proofErr w:type="spellEnd"/>
      <w:r w:rsidRPr="00C0002B">
        <w:rPr>
          <w:rFonts w:ascii="Times New Roman" w:hAnsi="Times New Roman" w:cs="Times New Roman"/>
          <w:sz w:val="24"/>
          <w:szCs w:val="24"/>
        </w:rPr>
        <w:t xml:space="preserve"> Singh, </w:t>
      </w:r>
      <w:proofErr w:type="spellStart"/>
      <w:r w:rsidRPr="00C0002B">
        <w:rPr>
          <w:rFonts w:ascii="Times New Roman" w:hAnsi="Times New Roman" w:cs="Times New Roman"/>
          <w:sz w:val="24"/>
          <w:szCs w:val="24"/>
        </w:rPr>
        <w:t>Supriya</w:t>
      </w:r>
      <w:proofErr w:type="spellEnd"/>
      <w:r w:rsidRPr="00C0002B">
        <w:rPr>
          <w:rFonts w:ascii="Times New Roman" w:hAnsi="Times New Roman" w:cs="Times New Roman"/>
          <w:sz w:val="24"/>
          <w:szCs w:val="24"/>
        </w:rPr>
        <w:t>,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[14] Dr. </w:t>
      </w:r>
      <w:proofErr w:type="spellStart"/>
      <w:r w:rsidRPr="00C0002B">
        <w:rPr>
          <w:rFonts w:ascii="Times New Roman" w:hAnsi="Times New Roman" w:cs="Times New Roman"/>
          <w:sz w:val="24"/>
          <w:szCs w:val="24"/>
        </w:rPr>
        <w:t>Prerna</w:t>
      </w:r>
      <w:proofErr w:type="spellEnd"/>
      <w:r w:rsidRPr="00C0002B">
        <w:rPr>
          <w:rFonts w:ascii="Times New Roman" w:hAnsi="Times New Roman" w:cs="Times New Roman"/>
          <w:sz w:val="24"/>
          <w:szCs w:val="24"/>
        </w:rPr>
        <w:t xml:space="preserve"> Mahajan &amp; Abhishek </w:t>
      </w:r>
      <w:proofErr w:type="spellStart"/>
      <w:r w:rsidRPr="00C0002B">
        <w:rPr>
          <w:rFonts w:ascii="Times New Roman" w:hAnsi="Times New Roman" w:cs="Times New Roman"/>
          <w:sz w:val="24"/>
          <w:szCs w:val="24"/>
        </w:rPr>
        <w:t>Sachdeva</w:t>
      </w:r>
      <w:proofErr w:type="spellEnd"/>
      <w:r w:rsidRPr="00C0002B">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5"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6" w:history="1">
        <w:r w:rsidRPr="00C0002B">
          <w:rPr>
            <w:rFonts w:ascii="Times New Roman" w:hAnsi="Times New Roman" w:cs="Times New Roman"/>
            <w:sz w:val="24"/>
            <w:szCs w:val="24"/>
          </w:rPr>
          <w:t>https://www.di-mgt.com.au/public-key-crypto-discrete-logs-4-dsa.html</w:t>
        </w:r>
      </w:hyperlink>
    </w:p>
    <w:p w:rsidR="00601BC2" w:rsidRPr="00C0002B" w:rsidRDefault="00601BC2" w:rsidP="00601BC2">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601BC2" w:rsidRPr="00C0002B" w:rsidDel="002E2736" w:rsidRDefault="00601BC2" w:rsidP="00601BC2">
      <w:pPr>
        <w:rPr>
          <w:del w:id="29" w:author="Mahmud Jion" w:date="2018-07-24T04:12:00Z"/>
          <w:rFonts w:ascii="Times New Roman" w:hAnsi="Times New Roman" w:cs="Times New Roman"/>
          <w:sz w:val="24"/>
          <w:szCs w:val="24"/>
        </w:rPr>
      </w:pPr>
      <w:r w:rsidRPr="00C0002B">
        <w:rPr>
          <w:rFonts w:ascii="Times New Roman" w:hAnsi="Times New Roman" w:cs="Times New Roman"/>
          <w:sz w:val="24"/>
          <w:szCs w:val="24"/>
        </w:rPr>
        <w:t xml:space="preserve">[18] </w:t>
      </w:r>
      <w:proofErr w:type="spellStart"/>
      <w:r w:rsidRPr="00C0002B">
        <w:rPr>
          <w:rFonts w:ascii="Times New Roman" w:hAnsi="Times New Roman" w:cs="Times New Roman"/>
          <w:sz w:val="24"/>
          <w:szCs w:val="24"/>
        </w:rPr>
        <w:t>Rahat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Afreen</w:t>
      </w:r>
      <w:proofErr w:type="spellEnd"/>
      <w:r w:rsidRPr="00C0002B">
        <w:rPr>
          <w:rFonts w:ascii="Times New Roman" w:hAnsi="Times New Roman" w:cs="Times New Roman"/>
          <w:sz w:val="24"/>
          <w:szCs w:val="24"/>
        </w:rPr>
        <w:t xml:space="preserve"> and S.C. </w:t>
      </w:r>
      <w:proofErr w:type="spellStart"/>
      <w:r w:rsidRPr="00C0002B">
        <w:rPr>
          <w:rFonts w:ascii="Times New Roman" w:hAnsi="Times New Roman" w:cs="Times New Roman"/>
          <w:sz w:val="24"/>
          <w:szCs w:val="24"/>
        </w:rPr>
        <w:t>Mehrotra</w:t>
      </w:r>
      <w:proofErr w:type="spellEnd"/>
      <w:r w:rsidRPr="00C0002B">
        <w:rPr>
          <w:rFonts w:ascii="Times New Roman" w:hAnsi="Times New Roman" w:cs="Times New Roman"/>
          <w:sz w:val="24"/>
          <w:szCs w:val="24"/>
        </w:rPr>
        <w:t>,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601BC2" w:rsidRPr="00C0002B" w:rsidDel="002E2736" w:rsidRDefault="00601BC2" w:rsidP="00601BC2">
      <w:pPr>
        <w:rPr>
          <w:del w:id="30" w:author="Mahmud Jion" w:date="2018-07-24T04:12:00Z"/>
          <w:rFonts w:ascii="Times New Roman" w:hAnsi="Times New Roman" w:cs="Times New Roman"/>
          <w:sz w:val="24"/>
          <w:szCs w:val="24"/>
        </w:rPr>
      </w:pPr>
    </w:p>
    <w:p w:rsidR="00601BC2" w:rsidRPr="00C0002B" w:rsidDel="002E2736" w:rsidRDefault="00601BC2" w:rsidP="00601BC2">
      <w:pPr>
        <w:rPr>
          <w:del w:id="31" w:author="Mahmud Jion" w:date="2018-07-24T04:12:00Z"/>
        </w:rPr>
      </w:pPr>
    </w:p>
    <w:p w:rsidR="00866CE2" w:rsidRPr="00C0002B" w:rsidRDefault="00F43191"/>
    <w:sectPr w:rsidR="00866CE2" w:rsidRPr="00C0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hmud Jion">
    <w15:presenceInfo w15:providerId="Windows Live" w15:userId="304918701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BC2"/>
    <w:rsid w:val="000A6FF0"/>
    <w:rsid w:val="001132A3"/>
    <w:rsid w:val="002A0ED4"/>
    <w:rsid w:val="002E2736"/>
    <w:rsid w:val="00306E78"/>
    <w:rsid w:val="00466976"/>
    <w:rsid w:val="00520671"/>
    <w:rsid w:val="0057344B"/>
    <w:rsid w:val="005F4564"/>
    <w:rsid w:val="00601BC2"/>
    <w:rsid w:val="0067093B"/>
    <w:rsid w:val="0083445E"/>
    <w:rsid w:val="008B4534"/>
    <w:rsid w:val="0092331F"/>
    <w:rsid w:val="009E4438"/>
    <w:rsid w:val="00C0002B"/>
    <w:rsid w:val="00D128AA"/>
    <w:rsid w:val="00D2648B"/>
    <w:rsid w:val="00D81D12"/>
    <w:rsid w:val="00EE7F64"/>
    <w:rsid w:val="00F43191"/>
    <w:rsid w:val="00F50E63"/>
    <w:rsid w:val="00F65898"/>
    <w:rsid w:val="00F905CE"/>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15DD"/>
  <w15:docId w15:val="{F421FADC-5B10-234B-B8C2-AC6726DF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C2"/>
    <w:pPr>
      <w:ind w:left="720"/>
      <w:contextualSpacing/>
    </w:pPr>
  </w:style>
  <w:style w:type="paragraph" w:customStyle="1" w:styleId="Default">
    <w:name w:val="Default"/>
    <w:uiPriority w:val="99"/>
    <w:rsid w:val="00601BC2"/>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601BC2"/>
    <w:rPr>
      <w:rFonts w:ascii="Cambria" w:hAnsi="Cambria" w:hint="default"/>
      <w:b w:val="0"/>
      <w:bCs w:val="0"/>
      <w:i w:val="0"/>
      <w:iCs w:val="0"/>
      <w:color w:val="000000"/>
      <w:sz w:val="22"/>
      <w:szCs w:val="22"/>
    </w:rPr>
  </w:style>
  <w:style w:type="table" w:styleId="TableGrid">
    <w:name w:val="Table Grid"/>
    <w:basedOn w:val="TableNormal"/>
    <w:uiPriority w:val="59"/>
    <w:rsid w:val="00601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0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22405">
      <w:bodyDiv w:val="1"/>
      <w:marLeft w:val="0"/>
      <w:marRight w:val="0"/>
      <w:marTop w:val="0"/>
      <w:marBottom w:val="0"/>
      <w:divBdr>
        <w:top w:val="none" w:sz="0" w:space="0" w:color="auto"/>
        <w:left w:val="none" w:sz="0" w:space="0" w:color="auto"/>
        <w:bottom w:val="none" w:sz="0" w:space="0" w:color="auto"/>
        <w:right w:val="none" w:sz="0" w:space="0" w:color="auto"/>
      </w:divBdr>
    </w:div>
    <w:div w:id="1145463894">
      <w:bodyDiv w:val="1"/>
      <w:marLeft w:val="0"/>
      <w:marRight w:val="0"/>
      <w:marTop w:val="0"/>
      <w:marBottom w:val="0"/>
      <w:divBdr>
        <w:top w:val="none" w:sz="0" w:space="0" w:color="auto"/>
        <w:left w:val="none" w:sz="0" w:space="0" w:color="auto"/>
        <w:bottom w:val="none" w:sz="0" w:space="0" w:color="auto"/>
        <w:right w:val="none" w:sz="0" w:space="0" w:color="auto"/>
      </w:divBdr>
    </w:div>
    <w:div w:id="17757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di-mgt.com.au/public-key-crypto-discrete-logs-4-dsa.html" TargetMode="External" /><Relationship Id="rId5" Type="http://schemas.openxmlformats.org/officeDocument/2006/relationships/hyperlink" Target="https://www.techopedia.com/definition/27504/digital-signature-algorithm-dsa"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Mahmud Jion</cp:lastModifiedBy>
  <cp:revision>18</cp:revision>
  <dcterms:created xsi:type="dcterms:W3CDTF">2018-07-21T22:49:00Z</dcterms:created>
  <dcterms:modified xsi:type="dcterms:W3CDTF">2018-07-23T22:14:00Z</dcterms:modified>
</cp:coreProperties>
</file>